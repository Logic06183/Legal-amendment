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2A00F9" w:rsidR="009457A7" w:rsidRDefault="004857FE" w14:paraId="203F7396" w14:textId="77777777">
      <w:pPr>
        <w:spacing w:line="360" w:lineRule="auto"/>
        <w:contextualSpacing/>
        <w:jc w:val="center"/>
        <w:rPr>
          <w:rFonts w:asciiTheme="majorHAnsi" w:hAnsiTheme="majorHAnsi" w:cstheme="majorHAnsi"/>
          <w:b/>
          <w:rPrChange w:author="Craig Parker" w:date="2024-09-03T16:23:00Z" w16du:dateUtc="2024-09-03T14:23:00Z" w:id="1">
            <w:rPr>
              <w:rFonts w:cstheme="minorHAnsi"/>
              <w:b/>
            </w:rPr>
          </w:rPrChange>
        </w:rPr>
        <w:pPrChange w:author="Craig Parker" w:date="2024-09-03T17:03:00Z" w16du:dateUtc="2024-09-03T15:03:00Z" w:id="2">
          <w:pPr>
            <w:contextualSpacing/>
            <w:jc w:val="center"/>
          </w:pPr>
        </w:pPrChange>
      </w:pPr>
      <w:r w:rsidRPr="002A00F9">
        <w:rPr>
          <w:rFonts w:asciiTheme="majorHAnsi" w:hAnsiTheme="majorHAnsi" w:cstheme="majorHAnsi"/>
          <w:b/>
          <w:rPrChange w:author="Craig Parker" w:date="2024-09-03T16:23:00Z" w16du:dateUtc="2024-09-03T14:23:00Z" w:id="3">
            <w:rPr>
              <w:rFonts w:cstheme="minorHAnsi"/>
              <w:b/>
            </w:rPr>
          </w:rPrChange>
        </w:rPr>
        <w:t>DATA SHARING AGREEMENT</w:t>
      </w:r>
    </w:p>
    <w:p w:rsidRPr="002A00F9" w:rsidR="009457A7" w:rsidRDefault="009457A7" w14:paraId="203F7397" w14:textId="77777777">
      <w:pPr>
        <w:spacing w:line="360" w:lineRule="auto"/>
        <w:contextualSpacing/>
        <w:jc w:val="center"/>
        <w:rPr>
          <w:rFonts w:asciiTheme="majorHAnsi" w:hAnsiTheme="majorHAnsi" w:cstheme="majorHAnsi"/>
          <w:b/>
          <w:rPrChange w:author="Craig Parker" w:date="2024-09-03T16:23:00Z" w16du:dateUtc="2024-09-03T14:23:00Z" w:id="4">
            <w:rPr>
              <w:rFonts w:cstheme="minorHAnsi"/>
              <w:b/>
            </w:rPr>
          </w:rPrChange>
        </w:rPr>
        <w:pPrChange w:author="Craig Parker" w:date="2024-09-03T17:03:00Z" w16du:dateUtc="2024-09-03T15:03:00Z" w:id="5">
          <w:pPr>
            <w:contextualSpacing/>
            <w:jc w:val="center"/>
          </w:pPr>
        </w:pPrChange>
      </w:pPr>
    </w:p>
    <w:p w:rsidRPr="002A00F9" w:rsidR="009457A7" w:rsidRDefault="004857FE" w14:paraId="203F7398" w14:textId="77777777">
      <w:pPr>
        <w:spacing w:line="360" w:lineRule="auto"/>
        <w:contextualSpacing/>
        <w:jc w:val="center"/>
        <w:rPr>
          <w:rFonts w:asciiTheme="majorHAnsi" w:hAnsiTheme="majorHAnsi" w:cstheme="majorHAnsi"/>
          <w:rPrChange w:author="Craig Parker" w:date="2024-09-03T16:23:00Z" w16du:dateUtc="2024-09-03T14:23:00Z" w:id="6">
            <w:rPr>
              <w:rFonts w:cstheme="minorHAnsi"/>
            </w:rPr>
          </w:rPrChange>
        </w:rPr>
        <w:pPrChange w:author="Craig Parker" w:date="2024-09-03T17:03:00Z" w16du:dateUtc="2024-09-03T15:03:00Z" w:id="7">
          <w:pPr>
            <w:contextualSpacing/>
            <w:jc w:val="center"/>
          </w:pPr>
        </w:pPrChange>
      </w:pPr>
      <w:r w:rsidRPr="002A00F9">
        <w:rPr>
          <w:rFonts w:asciiTheme="majorHAnsi" w:hAnsiTheme="majorHAnsi" w:cstheme="majorHAnsi"/>
          <w:b/>
          <w:iCs/>
          <w:highlight w:val="yellow"/>
          <w:rPrChange w:author="Craig Parker" w:date="2024-09-03T16:23:00Z" w16du:dateUtc="2024-09-03T14:23:00Z" w:id="8">
            <w:rPr>
              <w:rFonts w:cstheme="minorHAnsi"/>
              <w:b/>
              <w:iCs/>
              <w:highlight w:val="yellow"/>
            </w:rPr>
          </w:rPrChange>
        </w:rPr>
        <w:t>[Provider legal name, description of entity and address details]</w:t>
      </w:r>
    </w:p>
    <w:p w:rsidRPr="002A00F9" w:rsidR="009457A7" w:rsidRDefault="009457A7" w14:paraId="203F7399" w14:textId="77777777">
      <w:pPr>
        <w:spacing w:line="360" w:lineRule="auto"/>
        <w:contextualSpacing/>
        <w:rPr>
          <w:rFonts w:asciiTheme="majorHAnsi" w:hAnsiTheme="majorHAnsi" w:cstheme="majorHAnsi"/>
          <w:rPrChange w:author="Craig Parker" w:date="2024-09-03T16:23:00Z" w16du:dateUtc="2024-09-03T14:23:00Z" w:id="9">
            <w:rPr>
              <w:rFonts w:cstheme="minorHAnsi"/>
            </w:rPr>
          </w:rPrChange>
        </w:rPr>
        <w:pPrChange w:author="Craig Parker" w:date="2024-09-03T17:03:00Z" w16du:dateUtc="2024-09-03T15:03:00Z" w:id="10">
          <w:pPr>
            <w:contextualSpacing/>
          </w:pPr>
        </w:pPrChange>
      </w:pPr>
    </w:p>
    <w:p w:rsidRPr="002A00F9" w:rsidR="009457A7" w:rsidRDefault="004857FE" w14:paraId="203F739A" w14:textId="77777777">
      <w:pPr>
        <w:spacing w:line="360" w:lineRule="auto"/>
        <w:contextualSpacing/>
        <w:jc w:val="center"/>
        <w:rPr>
          <w:rFonts w:asciiTheme="majorHAnsi" w:hAnsiTheme="majorHAnsi" w:cstheme="majorHAnsi"/>
          <w:rPrChange w:author="Craig Parker" w:date="2024-09-03T16:23:00Z" w16du:dateUtc="2024-09-03T14:23:00Z" w:id="11">
            <w:rPr>
              <w:rFonts w:cstheme="minorHAnsi"/>
            </w:rPr>
          </w:rPrChange>
        </w:rPr>
        <w:pPrChange w:author="Craig Parker" w:date="2024-09-03T17:03:00Z" w16du:dateUtc="2024-09-03T15:03:00Z" w:id="12">
          <w:pPr>
            <w:contextualSpacing/>
            <w:jc w:val="center"/>
          </w:pPr>
        </w:pPrChange>
      </w:pPr>
      <w:r w:rsidRPr="002A00F9">
        <w:rPr>
          <w:rFonts w:asciiTheme="majorHAnsi" w:hAnsiTheme="majorHAnsi" w:cstheme="majorHAnsi"/>
          <w:rPrChange w:author="Craig Parker" w:date="2024-09-03T16:23:00Z" w16du:dateUtc="2024-09-03T14:23:00Z" w:id="13">
            <w:rPr>
              <w:rFonts w:cstheme="minorHAnsi"/>
            </w:rPr>
          </w:rPrChange>
        </w:rPr>
        <w:t xml:space="preserve"> (hereinafter “</w:t>
      </w:r>
      <w:r w:rsidRPr="002A00F9">
        <w:rPr>
          <w:rFonts w:asciiTheme="majorHAnsi" w:hAnsiTheme="majorHAnsi" w:cstheme="majorHAnsi"/>
          <w:b/>
          <w:rPrChange w:author="Craig Parker" w:date="2024-09-03T16:23:00Z" w16du:dateUtc="2024-09-03T14:23:00Z" w:id="14">
            <w:rPr>
              <w:rFonts w:cstheme="minorHAnsi"/>
              <w:b/>
            </w:rPr>
          </w:rPrChange>
        </w:rPr>
        <w:t>the Data Provider</w:t>
      </w:r>
      <w:r w:rsidRPr="002A00F9">
        <w:rPr>
          <w:rFonts w:asciiTheme="majorHAnsi" w:hAnsiTheme="majorHAnsi" w:cstheme="majorHAnsi"/>
          <w:rPrChange w:author="Craig Parker" w:date="2024-09-03T16:23:00Z" w16du:dateUtc="2024-09-03T14:23:00Z" w:id="15">
            <w:rPr>
              <w:rFonts w:cstheme="minorHAnsi"/>
            </w:rPr>
          </w:rPrChange>
        </w:rPr>
        <w:t>”)</w:t>
      </w:r>
    </w:p>
    <w:p w:rsidRPr="002A00F9" w:rsidR="009457A7" w:rsidRDefault="009457A7" w14:paraId="203F739B" w14:textId="77777777">
      <w:pPr>
        <w:spacing w:line="360" w:lineRule="auto"/>
        <w:contextualSpacing/>
        <w:rPr>
          <w:rFonts w:asciiTheme="majorHAnsi" w:hAnsiTheme="majorHAnsi" w:cstheme="majorHAnsi"/>
          <w:rPrChange w:author="Craig Parker" w:date="2024-09-03T16:23:00Z" w16du:dateUtc="2024-09-03T14:23:00Z" w:id="16">
            <w:rPr>
              <w:rFonts w:cstheme="minorHAnsi"/>
            </w:rPr>
          </w:rPrChange>
        </w:rPr>
        <w:pPrChange w:author="Craig Parker" w:date="2024-09-03T17:03:00Z" w16du:dateUtc="2024-09-03T15:03:00Z" w:id="17">
          <w:pPr>
            <w:contextualSpacing/>
          </w:pPr>
        </w:pPrChange>
      </w:pPr>
    </w:p>
    <w:p w:rsidRPr="002A00F9" w:rsidR="009457A7" w:rsidRDefault="004857FE" w14:paraId="203F739C" w14:textId="77777777">
      <w:pPr>
        <w:spacing w:line="360" w:lineRule="auto"/>
        <w:contextualSpacing/>
        <w:jc w:val="center"/>
        <w:rPr>
          <w:rFonts w:asciiTheme="majorHAnsi" w:hAnsiTheme="majorHAnsi" w:cstheme="majorHAnsi"/>
          <w:rPrChange w:author="Craig Parker" w:date="2024-09-03T16:23:00Z" w16du:dateUtc="2024-09-03T14:23:00Z" w:id="18">
            <w:rPr>
              <w:rFonts w:cstheme="minorHAnsi"/>
            </w:rPr>
          </w:rPrChange>
        </w:rPr>
        <w:pPrChange w:author="Craig Parker" w:date="2024-09-03T17:03:00Z" w16du:dateUtc="2024-09-03T15:03:00Z" w:id="19">
          <w:pPr>
            <w:contextualSpacing/>
            <w:jc w:val="center"/>
          </w:pPr>
        </w:pPrChange>
      </w:pPr>
      <w:r w:rsidRPr="002A00F9">
        <w:rPr>
          <w:rFonts w:asciiTheme="majorHAnsi" w:hAnsiTheme="majorHAnsi" w:cstheme="majorHAnsi"/>
          <w:rPrChange w:author="Craig Parker" w:date="2024-09-03T16:23:00Z" w16du:dateUtc="2024-09-03T14:23:00Z" w:id="20">
            <w:rPr>
              <w:rFonts w:cstheme="minorHAnsi"/>
            </w:rPr>
          </w:rPrChange>
        </w:rPr>
        <w:t>and</w:t>
      </w:r>
    </w:p>
    <w:p w:rsidRPr="002A00F9" w:rsidR="009457A7" w:rsidRDefault="009457A7" w14:paraId="203F739D" w14:textId="77777777">
      <w:pPr>
        <w:spacing w:line="360" w:lineRule="auto"/>
        <w:contextualSpacing/>
        <w:jc w:val="center"/>
        <w:rPr>
          <w:rFonts w:asciiTheme="majorHAnsi" w:hAnsiTheme="majorHAnsi" w:cstheme="majorHAnsi"/>
          <w:rPrChange w:author="Craig Parker" w:date="2024-09-03T16:23:00Z" w16du:dateUtc="2024-09-03T14:23:00Z" w:id="21">
            <w:rPr>
              <w:rFonts w:cstheme="minorHAnsi"/>
            </w:rPr>
          </w:rPrChange>
        </w:rPr>
        <w:pPrChange w:author="Craig Parker" w:date="2024-09-03T17:03:00Z" w16du:dateUtc="2024-09-03T15:03:00Z" w:id="22">
          <w:pPr>
            <w:contextualSpacing/>
            <w:jc w:val="center"/>
          </w:pPr>
        </w:pPrChange>
      </w:pPr>
    </w:p>
    <w:p w:rsidRPr="002A00F9" w:rsidR="009457A7" w:rsidRDefault="003F3EB2" w14:paraId="203F739F" w14:textId="0595D259">
      <w:pPr>
        <w:pStyle w:val="BodyText"/>
        <w:spacing w:line="360" w:lineRule="auto"/>
        <w:jc w:val="center"/>
        <w:rPr>
          <w:rFonts w:asciiTheme="majorHAnsi" w:hAnsiTheme="majorHAnsi" w:cstheme="majorHAnsi"/>
          <w:b/>
          <w:bCs/>
          <w:szCs w:val="22"/>
          <w:rPrChange w:author="Craig Parker" w:date="2024-09-03T16:23:00Z" w16du:dateUtc="2024-09-03T14:23:00Z" w:id="23">
            <w:rPr>
              <w:rFonts w:asciiTheme="minorHAnsi" w:hAnsiTheme="minorHAnsi" w:cstheme="minorHAnsi"/>
              <w:b/>
              <w:bCs/>
              <w:szCs w:val="22"/>
            </w:rPr>
          </w:rPrChange>
        </w:rPr>
        <w:pPrChange w:author="Craig Parker" w:date="2024-09-03T17:03:00Z" w16du:dateUtc="2024-09-03T15:03:00Z" w:id="24">
          <w:pPr>
            <w:pStyle w:val="BodyText"/>
            <w:spacing w:line="276" w:lineRule="auto"/>
            <w:jc w:val="center"/>
          </w:pPr>
        </w:pPrChange>
      </w:pPr>
      <w:r w:rsidRPr="002A00F9">
        <w:rPr>
          <w:rFonts w:asciiTheme="majorHAnsi" w:hAnsiTheme="majorHAnsi" w:cstheme="majorHAnsi"/>
          <w:b/>
          <w:bCs/>
          <w:szCs w:val="22"/>
          <w:rPrChange w:author="Craig Parker" w:date="2024-09-03T16:23:00Z" w16du:dateUtc="2024-09-03T14:23:00Z" w:id="25">
            <w:rPr>
              <w:rFonts w:asciiTheme="minorHAnsi" w:hAnsiTheme="minorHAnsi" w:cstheme="minorHAnsi"/>
              <w:b/>
              <w:bCs/>
              <w:szCs w:val="22"/>
            </w:rPr>
          </w:rPrChange>
        </w:rPr>
        <w:t>Wits Planetary Health Research Division a Division of Wits Health Consortium (Pty) Ltd</w:t>
      </w:r>
    </w:p>
    <w:p w:rsidRPr="002A00F9" w:rsidR="00EB5D24" w:rsidRDefault="00EB5D24" w14:paraId="410AE9F0" w14:textId="3F1C22AA">
      <w:pPr>
        <w:pStyle w:val="BodyText"/>
        <w:spacing w:line="360" w:lineRule="auto"/>
        <w:jc w:val="center"/>
        <w:rPr>
          <w:rFonts w:asciiTheme="majorHAnsi" w:hAnsiTheme="majorHAnsi" w:cstheme="majorHAnsi"/>
          <w:szCs w:val="22"/>
          <w:rPrChange w:author="Craig Parker" w:date="2024-09-03T16:23:00Z" w16du:dateUtc="2024-09-03T14:23:00Z" w:id="26">
            <w:rPr>
              <w:rFonts w:asciiTheme="minorHAnsi" w:hAnsiTheme="minorHAnsi" w:cstheme="minorHAnsi"/>
              <w:szCs w:val="22"/>
            </w:rPr>
          </w:rPrChange>
        </w:rPr>
        <w:pPrChange w:author="Craig Parker" w:date="2024-09-03T17:03:00Z" w16du:dateUtc="2024-09-03T15:03:00Z" w:id="27">
          <w:pPr>
            <w:pStyle w:val="BodyText"/>
            <w:spacing w:line="276" w:lineRule="auto"/>
            <w:jc w:val="center"/>
          </w:pPr>
        </w:pPrChange>
      </w:pPr>
      <w:r w:rsidRPr="002A00F9">
        <w:rPr>
          <w:rFonts w:asciiTheme="majorHAnsi" w:hAnsiTheme="majorHAnsi" w:cstheme="majorHAnsi"/>
          <w:szCs w:val="22"/>
          <w:rPrChange w:author="Craig Parker" w:date="2024-09-03T16:23:00Z" w16du:dateUtc="2024-09-03T14:23:00Z" w:id="28">
            <w:rPr>
              <w:rFonts w:asciiTheme="minorHAnsi" w:hAnsiTheme="minorHAnsi" w:cstheme="minorHAnsi"/>
              <w:szCs w:val="22"/>
            </w:rPr>
          </w:rPrChange>
        </w:rPr>
        <w:t>Registration Number: 1997/15443/07</w:t>
      </w:r>
    </w:p>
    <w:p w:rsidRPr="002A00F9" w:rsidR="009457A7" w:rsidRDefault="00EB5D24" w14:paraId="203F73A0" w14:textId="79B61193">
      <w:pPr>
        <w:pStyle w:val="BodyText"/>
        <w:spacing w:line="360" w:lineRule="auto"/>
        <w:jc w:val="center"/>
        <w:rPr>
          <w:rFonts w:asciiTheme="majorHAnsi" w:hAnsiTheme="majorHAnsi" w:cstheme="majorHAnsi"/>
          <w:szCs w:val="22"/>
          <w:rPrChange w:author="Craig Parker" w:date="2024-09-03T16:23:00Z" w16du:dateUtc="2024-09-03T14:23:00Z" w:id="29">
            <w:rPr>
              <w:rFonts w:cstheme="minorHAnsi"/>
            </w:rPr>
          </w:rPrChange>
        </w:rPr>
        <w:pPrChange w:author="Craig Parker" w:date="2024-09-03T17:03:00Z" w16du:dateUtc="2024-09-03T15:03:00Z" w:id="30">
          <w:pPr>
            <w:pStyle w:val="BodyText"/>
            <w:spacing w:line="276" w:lineRule="auto"/>
            <w:jc w:val="center"/>
          </w:pPr>
        </w:pPrChange>
      </w:pPr>
      <w:r w:rsidRPr="002A00F9">
        <w:rPr>
          <w:rFonts w:asciiTheme="majorHAnsi" w:hAnsiTheme="majorHAnsi" w:cstheme="majorHAnsi"/>
          <w:szCs w:val="22"/>
          <w:rPrChange w:author="Craig Parker" w:date="2024-09-03T16:23:00Z" w16du:dateUtc="2024-09-03T14:23:00Z" w:id="31">
            <w:rPr>
              <w:rFonts w:asciiTheme="minorHAnsi" w:hAnsiTheme="minorHAnsi" w:cstheme="minorHAnsi"/>
              <w:szCs w:val="22"/>
            </w:rPr>
          </w:rPrChange>
        </w:rPr>
        <w:t>31 Princess of Wales Terrace, Parktown, Johannesburg, 2193, South Africa</w:t>
      </w:r>
    </w:p>
    <w:p w:rsidRPr="002A00F9" w:rsidR="009457A7" w:rsidRDefault="009457A7" w14:paraId="203F73A1" w14:textId="77777777">
      <w:pPr>
        <w:spacing w:line="360" w:lineRule="auto"/>
        <w:contextualSpacing/>
        <w:jc w:val="center"/>
        <w:rPr>
          <w:rFonts w:asciiTheme="majorHAnsi" w:hAnsiTheme="majorHAnsi" w:cstheme="majorHAnsi"/>
          <w:rPrChange w:author="Craig Parker" w:date="2024-09-03T16:23:00Z" w16du:dateUtc="2024-09-03T14:23:00Z" w:id="32">
            <w:rPr>
              <w:rFonts w:cstheme="minorHAnsi"/>
            </w:rPr>
          </w:rPrChange>
        </w:rPr>
        <w:pPrChange w:author="Craig Parker" w:date="2024-09-03T17:03:00Z" w16du:dateUtc="2024-09-03T15:03:00Z" w:id="33">
          <w:pPr>
            <w:contextualSpacing/>
            <w:jc w:val="center"/>
          </w:pPr>
        </w:pPrChange>
      </w:pPr>
    </w:p>
    <w:p w:rsidRPr="002A00F9" w:rsidR="009457A7" w:rsidRDefault="004857FE" w14:paraId="203F73A2" w14:textId="77777777">
      <w:pPr>
        <w:spacing w:line="360" w:lineRule="auto"/>
        <w:contextualSpacing/>
        <w:jc w:val="center"/>
        <w:rPr>
          <w:rFonts w:asciiTheme="majorHAnsi" w:hAnsiTheme="majorHAnsi" w:cstheme="majorHAnsi"/>
          <w:rPrChange w:author="Craig Parker" w:date="2024-09-03T16:23:00Z" w16du:dateUtc="2024-09-03T14:23:00Z" w:id="34">
            <w:rPr>
              <w:rFonts w:cstheme="minorHAnsi"/>
            </w:rPr>
          </w:rPrChange>
        </w:rPr>
        <w:pPrChange w:author="Craig Parker" w:date="2024-09-03T17:03:00Z" w16du:dateUtc="2024-09-03T15:03:00Z" w:id="35">
          <w:pPr>
            <w:contextualSpacing/>
            <w:jc w:val="center"/>
          </w:pPr>
        </w:pPrChange>
      </w:pPr>
      <w:r w:rsidRPr="002A00F9">
        <w:rPr>
          <w:rFonts w:asciiTheme="majorHAnsi" w:hAnsiTheme="majorHAnsi" w:cstheme="majorHAnsi"/>
          <w:rPrChange w:author="Craig Parker" w:date="2024-09-03T16:23:00Z" w16du:dateUtc="2024-09-03T14:23:00Z" w:id="36">
            <w:rPr>
              <w:rFonts w:cstheme="minorHAnsi"/>
            </w:rPr>
          </w:rPrChange>
        </w:rPr>
        <w:t>(hereinafter “</w:t>
      </w:r>
      <w:r w:rsidRPr="002A00F9">
        <w:rPr>
          <w:rFonts w:asciiTheme="majorHAnsi" w:hAnsiTheme="majorHAnsi" w:cstheme="majorHAnsi"/>
          <w:b/>
          <w:rPrChange w:author="Craig Parker" w:date="2024-09-03T16:23:00Z" w16du:dateUtc="2024-09-03T14:23:00Z" w:id="37">
            <w:rPr>
              <w:rFonts w:cstheme="minorHAnsi"/>
              <w:b/>
            </w:rPr>
          </w:rPrChange>
        </w:rPr>
        <w:t>the Data Recipient”</w:t>
      </w:r>
      <w:r w:rsidRPr="002A00F9">
        <w:rPr>
          <w:rFonts w:asciiTheme="majorHAnsi" w:hAnsiTheme="majorHAnsi" w:cstheme="majorHAnsi"/>
          <w:rPrChange w:author="Craig Parker" w:date="2024-09-03T16:23:00Z" w16du:dateUtc="2024-09-03T14:23:00Z" w:id="38">
            <w:rPr>
              <w:rFonts w:cstheme="minorHAnsi"/>
            </w:rPr>
          </w:rPrChange>
        </w:rPr>
        <w:t>)</w:t>
      </w:r>
    </w:p>
    <w:p w:rsidRPr="002A00F9" w:rsidR="009457A7" w:rsidRDefault="009457A7" w14:paraId="203F73A3" w14:textId="77777777">
      <w:pPr>
        <w:spacing w:line="360" w:lineRule="auto"/>
        <w:contextualSpacing/>
        <w:rPr>
          <w:rFonts w:asciiTheme="majorHAnsi" w:hAnsiTheme="majorHAnsi" w:cstheme="majorHAnsi"/>
          <w:rPrChange w:author="Craig Parker" w:date="2024-09-03T16:23:00Z" w16du:dateUtc="2024-09-03T14:23:00Z" w:id="39">
            <w:rPr>
              <w:rFonts w:cstheme="minorHAnsi"/>
            </w:rPr>
          </w:rPrChange>
        </w:rPr>
        <w:pPrChange w:author="Craig Parker" w:date="2024-09-03T17:03:00Z" w16du:dateUtc="2024-09-03T15:03:00Z" w:id="40">
          <w:pPr>
            <w:contextualSpacing/>
          </w:pPr>
        </w:pPrChange>
      </w:pPr>
    </w:p>
    <w:p w:rsidRPr="002A00F9" w:rsidR="009457A7" w:rsidRDefault="004857FE" w14:paraId="203F73A4" w14:textId="77777777">
      <w:pPr>
        <w:spacing w:line="360" w:lineRule="auto"/>
        <w:contextualSpacing/>
        <w:rPr>
          <w:rFonts w:asciiTheme="majorHAnsi" w:hAnsiTheme="majorHAnsi" w:cstheme="majorHAnsi"/>
          <w:b/>
          <w:rPrChange w:author="Craig Parker" w:date="2024-09-03T16:23:00Z" w16du:dateUtc="2024-09-03T14:23:00Z" w:id="41">
            <w:rPr>
              <w:rFonts w:cstheme="minorHAnsi"/>
              <w:b/>
            </w:rPr>
          </w:rPrChange>
        </w:rPr>
        <w:pPrChange w:author="Craig Parker" w:date="2024-09-03T17:03:00Z" w16du:dateUtc="2024-09-03T15:03:00Z" w:id="42">
          <w:pPr>
            <w:contextualSpacing/>
          </w:pPr>
        </w:pPrChange>
      </w:pPr>
      <w:r w:rsidRPr="002A00F9">
        <w:rPr>
          <w:rFonts w:asciiTheme="majorHAnsi" w:hAnsiTheme="majorHAnsi" w:cstheme="majorHAnsi"/>
          <w:b/>
          <w:rPrChange w:author="Craig Parker" w:date="2024-09-03T16:23:00Z" w16du:dateUtc="2024-09-03T14:23:00Z" w:id="43">
            <w:rPr>
              <w:rFonts w:cstheme="minorHAnsi"/>
              <w:b/>
            </w:rPr>
          </w:rPrChange>
        </w:rPr>
        <w:t>WHEREAS:</w:t>
      </w:r>
    </w:p>
    <w:p w:rsidRPr="002A00F9" w:rsidR="009457A7" w:rsidRDefault="009457A7" w14:paraId="203F73A5" w14:textId="77777777">
      <w:pPr>
        <w:spacing w:line="360" w:lineRule="auto"/>
        <w:contextualSpacing/>
        <w:rPr>
          <w:rFonts w:asciiTheme="majorHAnsi" w:hAnsiTheme="majorHAnsi" w:cstheme="majorHAnsi"/>
          <w:rPrChange w:author="Craig Parker" w:date="2024-09-03T16:23:00Z" w16du:dateUtc="2024-09-03T14:23:00Z" w:id="44">
            <w:rPr>
              <w:rFonts w:cstheme="minorHAnsi"/>
            </w:rPr>
          </w:rPrChange>
        </w:rPr>
        <w:pPrChange w:author="Craig Parker" w:date="2024-09-03T17:03:00Z" w16du:dateUtc="2024-09-03T15:03:00Z" w:id="45">
          <w:pPr>
            <w:contextualSpacing/>
          </w:pPr>
        </w:pPrChange>
      </w:pPr>
    </w:p>
    <w:p w:rsidRPr="002A00F9" w:rsidR="00F711F0" w:rsidRDefault="00F711F0" w14:paraId="64A444C8" w14:textId="77777777">
      <w:pPr>
        <w:numPr>
          <w:ilvl w:val="0"/>
          <w:numId w:val="26"/>
        </w:numPr>
        <w:spacing w:line="360" w:lineRule="auto"/>
        <w:contextualSpacing/>
        <w:rPr>
          <w:ins w:author="Craig Parker" w:date="2024-09-03T15:17:00Z" w:id="46"/>
          <w:rFonts w:asciiTheme="majorHAnsi" w:hAnsiTheme="majorHAnsi" w:cstheme="majorHAnsi"/>
          <w:rPrChange w:author="Craig Parker" w:date="2024-09-03T16:23:00Z" w16du:dateUtc="2024-09-03T14:23:00Z" w:id="47">
            <w:rPr>
              <w:ins w:author="Craig Parker" w:date="2024-09-03T15:17:00Z" w:id="48"/>
              <w:rFonts w:cstheme="minorHAnsi"/>
            </w:rPr>
          </w:rPrChange>
        </w:rPr>
        <w:pPrChange w:author="Craig Parker" w:date="2024-09-03T17:03:00Z" w16du:dateUtc="2024-09-03T15:03:00Z" w:id="49">
          <w:pPr>
            <w:numPr>
              <w:numId w:val="22"/>
            </w:numPr>
            <w:ind w:left="1287" w:hanging="720"/>
            <w:contextualSpacing/>
          </w:pPr>
        </w:pPrChange>
      </w:pPr>
      <w:ins w:author="Craig Parker" w:date="2024-09-03T15:17:00Z" w:id="50">
        <w:r w:rsidRPr="002A00F9">
          <w:rPr>
            <w:rFonts w:asciiTheme="majorHAnsi" w:hAnsiTheme="majorHAnsi" w:cstheme="majorHAnsi"/>
            <w:rPrChange w:author="Craig Parker" w:date="2024-09-03T16:23:00Z" w16du:dateUtc="2024-09-03T14:23:00Z" w:id="51">
              <w:rPr>
                <w:rFonts w:cstheme="minorHAnsi"/>
              </w:rPr>
            </w:rPrChange>
          </w:rPr>
          <w:t>The Data Provider collected certain Original Study Data (as defined below) under the following studies:</w:t>
        </w:r>
      </w:ins>
    </w:p>
    <w:p w:rsidRPr="002A00F9" w:rsidR="00F711F0" w:rsidRDefault="00F711F0" w14:paraId="0CEF8EBE" w14:textId="77777777">
      <w:pPr>
        <w:numPr>
          <w:ilvl w:val="1"/>
          <w:numId w:val="26"/>
        </w:numPr>
        <w:spacing w:line="360" w:lineRule="auto"/>
        <w:contextualSpacing/>
        <w:rPr>
          <w:ins w:author="Craig Parker" w:date="2024-09-03T15:17:00Z" w:id="52"/>
          <w:rFonts w:asciiTheme="majorHAnsi" w:hAnsiTheme="majorHAnsi" w:cstheme="majorHAnsi"/>
          <w:rPrChange w:author="Craig Parker" w:date="2024-09-03T16:23:00Z" w16du:dateUtc="2024-09-03T14:23:00Z" w:id="53">
            <w:rPr>
              <w:ins w:author="Craig Parker" w:date="2024-09-03T15:17:00Z" w:id="54"/>
              <w:rFonts w:cstheme="minorHAnsi"/>
            </w:rPr>
          </w:rPrChange>
        </w:rPr>
        <w:pPrChange w:author="Craig Parker" w:date="2024-09-03T17:03:00Z" w16du:dateUtc="2024-09-03T15:03:00Z" w:id="55">
          <w:pPr>
            <w:numPr>
              <w:ilvl w:val="1"/>
              <w:numId w:val="22"/>
            </w:numPr>
            <w:ind w:left="1647" w:hanging="360"/>
            <w:contextualSpacing/>
          </w:pPr>
        </w:pPrChange>
      </w:pPr>
      <w:ins w:author="Craig Parker" w:date="2024-09-03T15:17:00Z" w:id="56">
        <w:r w:rsidRPr="002A00F9">
          <w:rPr>
            <w:rFonts w:asciiTheme="majorHAnsi" w:hAnsiTheme="majorHAnsi" w:cstheme="majorHAnsi"/>
            <w:rPrChange w:author="Craig Parker" w:date="2024-09-03T16:23:00Z" w16du:dateUtc="2024-09-03T14:23:00Z" w:id="57">
              <w:rPr>
                <w:rFonts w:cstheme="minorHAnsi"/>
              </w:rPr>
            </w:rPrChange>
          </w:rPr>
          <w:t>Project 1: [Title of Project to be inserted]</w:t>
        </w:r>
      </w:ins>
    </w:p>
    <w:p w:rsidRPr="002A00F9" w:rsidR="00F711F0" w:rsidRDefault="00F711F0" w14:paraId="5D43B995" w14:textId="77777777">
      <w:pPr>
        <w:numPr>
          <w:ilvl w:val="1"/>
          <w:numId w:val="26"/>
        </w:numPr>
        <w:spacing w:line="360" w:lineRule="auto"/>
        <w:contextualSpacing/>
        <w:rPr>
          <w:ins w:author="Craig Parker" w:date="2024-09-03T15:17:00Z" w:id="58"/>
          <w:rFonts w:asciiTheme="majorHAnsi" w:hAnsiTheme="majorHAnsi" w:cstheme="majorHAnsi"/>
          <w:rPrChange w:author="Craig Parker" w:date="2024-09-03T16:23:00Z" w16du:dateUtc="2024-09-03T14:23:00Z" w:id="59">
            <w:rPr>
              <w:ins w:author="Craig Parker" w:date="2024-09-03T15:17:00Z" w:id="60"/>
              <w:rFonts w:cstheme="minorHAnsi"/>
            </w:rPr>
          </w:rPrChange>
        </w:rPr>
        <w:pPrChange w:author="Craig Parker" w:date="2024-09-03T17:03:00Z" w16du:dateUtc="2024-09-03T15:03:00Z" w:id="61">
          <w:pPr>
            <w:numPr>
              <w:ilvl w:val="1"/>
              <w:numId w:val="22"/>
            </w:numPr>
            <w:ind w:left="1647" w:hanging="360"/>
            <w:contextualSpacing/>
          </w:pPr>
        </w:pPrChange>
      </w:pPr>
      <w:ins w:author="Craig Parker" w:date="2024-09-03T15:17:00Z" w:id="62">
        <w:r w:rsidRPr="002A00F9">
          <w:rPr>
            <w:rFonts w:asciiTheme="majorHAnsi" w:hAnsiTheme="majorHAnsi" w:cstheme="majorHAnsi"/>
            <w:rPrChange w:author="Craig Parker" w:date="2024-09-03T16:23:00Z" w16du:dateUtc="2024-09-03T14:23:00Z" w:id="63">
              <w:rPr>
                <w:rFonts w:cstheme="minorHAnsi"/>
              </w:rPr>
            </w:rPrChange>
          </w:rPr>
          <w:t>Project 2: [Title of Project to be inserted]</w:t>
        </w:r>
      </w:ins>
    </w:p>
    <w:p w:rsidRPr="002A00F9" w:rsidR="00F711F0" w:rsidRDefault="00F711F0" w14:paraId="0A336991" w14:textId="77777777">
      <w:pPr>
        <w:spacing w:line="360" w:lineRule="auto"/>
        <w:ind w:left="0"/>
        <w:contextualSpacing/>
        <w:rPr>
          <w:ins w:author="Craig Parker" w:date="2024-09-03T15:17:00Z" w:id="64"/>
          <w:rFonts w:asciiTheme="majorHAnsi" w:hAnsiTheme="majorHAnsi" w:cstheme="majorHAnsi"/>
          <w:rPrChange w:author="Craig Parker" w:date="2024-09-03T16:23:00Z" w16du:dateUtc="2024-09-03T14:23:00Z" w:id="65">
            <w:rPr>
              <w:ins w:author="Craig Parker" w:date="2024-09-03T15:17:00Z" w:id="66"/>
              <w:rFonts w:cstheme="minorHAnsi"/>
            </w:rPr>
          </w:rPrChange>
        </w:rPr>
        <w:pPrChange w:author="Craig Parker" w:date="2024-09-03T17:03:00Z" w16du:dateUtc="2024-09-03T15:03:00Z" w:id="67">
          <w:pPr>
            <w:ind w:left="0"/>
            <w:contextualSpacing/>
          </w:pPr>
        </w:pPrChange>
      </w:pPr>
    </w:p>
    <w:p w:rsidR="00F711F0" w:rsidRDefault="00F711F0" w14:paraId="71658A62" w14:textId="48AC3BC9">
      <w:pPr>
        <w:numPr>
          <w:ilvl w:val="0"/>
          <w:numId w:val="26"/>
        </w:numPr>
        <w:spacing w:line="360" w:lineRule="auto"/>
        <w:contextualSpacing/>
        <w:jc w:val="left"/>
        <w:rPr>
          <w:ins w:author="Craig Parker" w:date="2024-09-03T21:12:00Z" w16du:dateUtc="2024-09-03T19:12:00Z" w:id="68"/>
          <w:rFonts w:asciiTheme="majorHAnsi" w:hAnsiTheme="majorHAnsi" w:cstheme="majorHAnsi"/>
        </w:rPr>
      </w:pPr>
      <w:ins w:author="Craig Parker" w:date="2024-09-03T15:17:00Z" w:id="69">
        <w:r w:rsidRPr="002A00F9">
          <w:rPr>
            <w:rFonts w:asciiTheme="majorHAnsi" w:hAnsiTheme="majorHAnsi" w:cstheme="majorHAnsi"/>
            <w:rPrChange w:author="Craig Parker" w:date="2024-09-03T16:23:00Z" w16du:dateUtc="2024-09-03T14:23:00Z" w:id="70">
              <w:rPr>
                <w:rFonts w:cstheme="minorHAnsi"/>
              </w:rPr>
            </w:rPrChange>
          </w:rPr>
          <w:t>The Data Recipient is a member of the HE</w:t>
        </w:r>
        <w:r w:rsidRPr="002A00F9">
          <w:rPr>
            <w:rFonts w:asciiTheme="majorHAnsi" w:hAnsiTheme="majorHAnsi" w:cstheme="majorHAnsi"/>
            <w:vertAlign w:val="superscript"/>
            <w:rPrChange w:author="Craig Parker" w:date="2024-09-03T16:23:00Z" w16du:dateUtc="2024-09-03T14:23:00Z" w:id="71">
              <w:rPr>
                <w:rFonts w:cstheme="minorHAnsi"/>
                <w:vertAlign w:val="superscript"/>
              </w:rPr>
            </w:rPrChange>
          </w:rPr>
          <w:t>2</w:t>
        </w:r>
        <w:r w:rsidRPr="002A00F9">
          <w:rPr>
            <w:rFonts w:asciiTheme="majorHAnsi" w:hAnsiTheme="majorHAnsi" w:cstheme="majorHAnsi"/>
            <w:rPrChange w:author="Craig Parker" w:date="2024-09-03T16:23:00Z" w16du:dateUtc="2024-09-03T14:23:00Z" w:id="72">
              <w:rPr>
                <w:rFonts w:cstheme="minorHAnsi"/>
              </w:rPr>
            </w:rPrChange>
          </w:rPr>
          <w:t xml:space="preserve">AT </w:t>
        </w:r>
        <w:proofErr w:type="spellStart"/>
        <w:r w:rsidRPr="002A00F9">
          <w:rPr>
            <w:rFonts w:asciiTheme="majorHAnsi" w:hAnsiTheme="majorHAnsi" w:cstheme="majorHAnsi"/>
            <w:rPrChange w:author="Craig Parker" w:date="2024-09-03T16:23:00Z" w16du:dateUtc="2024-09-03T14:23:00Z" w:id="73">
              <w:rPr>
                <w:rFonts w:cstheme="minorHAnsi"/>
              </w:rPr>
            </w:rPrChange>
          </w:rPr>
          <w:t>Center</w:t>
        </w:r>
        <w:proofErr w:type="spellEnd"/>
        <w:r w:rsidRPr="002A00F9">
          <w:rPr>
            <w:rFonts w:asciiTheme="majorHAnsi" w:hAnsiTheme="majorHAnsi" w:cstheme="majorHAnsi"/>
            <w:rPrChange w:author="Craig Parker" w:date="2024-09-03T16:23:00Z" w16du:dateUtc="2024-09-03T14:23:00Z" w:id="74">
              <w:rPr>
                <w:rFonts w:cstheme="minorHAnsi"/>
              </w:rPr>
            </w:rPrChange>
          </w:rPr>
          <w:t xml:space="preserve"> Consortium carrying out the research project titled </w:t>
        </w:r>
        <w:r w:rsidRPr="002A00F9">
          <w:rPr>
            <w:rFonts w:asciiTheme="majorHAnsi" w:hAnsiTheme="majorHAnsi" w:cstheme="majorHAnsi"/>
            <w:i/>
            <w:iCs/>
            <w:rPrChange w:author="Craig Parker" w:date="2024-09-03T16:23:00Z" w16du:dateUtc="2024-09-03T14:23:00Z" w:id="75">
              <w:rPr>
                <w:rFonts w:cstheme="minorHAnsi"/>
                <w:i/>
                <w:iCs/>
              </w:rPr>
            </w:rPrChange>
          </w:rPr>
          <w:t>“Developing Data Science Solutions to Mitigate the Health Impacts of Climate Change in Africa: the HE</w:t>
        </w:r>
        <w:r w:rsidRPr="002A00F9">
          <w:rPr>
            <w:rFonts w:asciiTheme="majorHAnsi" w:hAnsiTheme="majorHAnsi" w:cstheme="majorHAnsi"/>
            <w:i/>
            <w:iCs/>
            <w:vertAlign w:val="superscript"/>
            <w:rPrChange w:author="Craig Parker" w:date="2024-09-03T16:23:00Z" w16du:dateUtc="2024-09-03T14:23:00Z" w:id="76">
              <w:rPr>
                <w:rFonts w:cstheme="minorHAnsi"/>
                <w:i/>
                <w:iCs/>
                <w:vertAlign w:val="superscript"/>
              </w:rPr>
            </w:rPrChange>
          </w:rPr>
          <w:t>2</w:t>
        </w:r>
        <w:r w:rsidRPr="002A00F9">
          <w:rPr>
            <w:rFonts w:asciiTheme="majorHAnsi" w:hAnsiTheme="majorHAnsi" w:cstheme="majorHAnsi"/>
            <w:i/>
            <w:iCs/>
            <w:rPrChange w:author="Craig Parker" w:date="2024-09-03T16:23:00Z" w16du:dateUtc="2024-09-03T14:23:00Z" w:id="77">
              <w:rPr>
                <w:rFonts w:cstheme="minorHAnsi"/>
                <w:i/>
                <w:iCs/>
              </w:rPr>
            </w:rPrChange>
          </w:rPr>
          <w:t xml:space="preserve">AT </w:t>
        </w:r>
        <w:proofErr w:type="spellStart"/>
        <w:r w:rsidRPr="002A00F9">
          <w:rPr>
            <w:rFonts w:asciiTheme="majorHAnsi" w:hAnsiTheme="majorHAnsi" w:cstheme="majorHAnsi"/>
            <w:i/>
            <w:iCs/>
            <w:rPrChange w:author="Craig Parker" w:date="2024-09-03T16:23:00Z" w16du:dateUtc="2024-09-03T14:23:00Z" w:id="78">
              <w:rPr>
                <w:rFonts w:cstheme="minorHAnsi"/>
                <w:i/>
                <w:iCs/>
              </w:rPr>
            </w:rPrChange>
          </w:rPr>
          <w:t>Center</w:t>
        </w:r>
        <w:proofErr w:type="spellEnd"/>
        <w:r w:rsidRPr="002A00F9">
          <w:rPr>
            <w:rFonts w:asciiTheme="majorHAnsi" w:hAnsiTheme="majorHAnsi" w:cstheme="majorHAnsi"/>
            <w:i/>
            <w:iCs/>
            <w:rPrChange w:author="Craig Parker" w:date="2024-09-03T16:23:00Z" w16du:dateUtc="2024-09-03T14:23:00Z" w:id="79">
              <w:rPr>
                <w:rFonts w:cstheme="minorHAnsi"/>
                <w:i/>
                <w:iCs/>
              </w:rPr>
            </w:rPrChange>
          </w:rPr>
          <w:t>” (“HE</w:t>
        </w:r>
        <w:r w:rsidRPr="002A00F9">
          <w:rPr>
            <w:rFonts w:asciiTheme="majorHAnsi" w:hAnsiTheme="majorHAnsi" w:cstheme="majorHAnsi"/>
            <w:i/>
            <w:iCs/>
            <w:vertAlign w:val="superscript"/>
            <w:rPrChange w:author="Craig Parker" w:date="2024-09-03T16:23:00Z" w16du:dateUtc="2024-09-03T14:23:00Z" w:id="80">
              <w:rPr>
                <w:rFonts w:cstheme="minorHAnsi"/>
                <w:i/>
                <w:iCs/>
                <w:vertAlign w:val="superscript"/>
              </w:rPr>
            </w:rPrChange>
          </w:rPr>
          <w:t>2</w:t>
        </w:r>
        <w:r w:rsidRPr="002A00F9">
          <w:rPr>
            <w:rFonts w:asciiTheme="majorHAnsi" w:hAnsiTheme="majorHAnsi" w:cstheme="majorHAnsi"/>
            <w:i/>
            <w:iCs/>
            <w:rPrChange w:author="Craig Parker" w:date="2024-09-03T16:23:00Z" w16du:dateUtc="2024-09-03T14:23:00Z" w:id="81">
              <w:rPr>
                <w:rFonts w:cstheme="minorHAnsi"/>
                <w:i/>
                <w:iCs/>
              </w:rPr>
            </w:rPrChange>
          </w:rPr>
          <w:t>AT Project”)</w:t>
        </w:r>
        <w:r w:rsidRPr="002A00F9">
          <w:rPr>
            <w:rFonts w:asciiTheme="majorHAnsi" w:hAnsiTheme="majorHAnsi" w:cstheme="majorHAnsi"/>
            <w:rPrChange w:author="Craig Parker" w:date="2024-09-03T16:23:00Z" w16du:dateUtc="2024-09-03T14:23:00Z" w:id="82">
              <w:rPr>
                <w:rFonts w:cstheme="minorHAnsi"/>
              </w:rPr>
            </w:rPrChange>
          </w:rPr>
          <w:t xml:space="preserve"> which is funded by the National Institutes of</w:t>
        </w:r>
      </w:ins>
      <w:ins w:author="Craig Parker" w:date="2024-09-03T16:49:00Z" w16du:dateUtc="2024-09-03T14:49:00Z" w:id="83">
        <w:r w:rsidR="00B83D94">
          <w:rPr>
            <w:rFonts w:asciiTheme="majorHAnsi" w:hAnsiTheme="majorHAnsi" w:cstheme="majorHAnsi"/>
          </w:rPr>
          <w:t xml:space="preserve"> </w:t>
        </w:r>
      </w:ins>
      <w:ins w:author="Craig Parker" w:date="2024-09-03T15:17:00Z" w:id="84">
        <w:r w:rsidRPr="002A00F9">
          <w:rPr>
            <w:rFonts w:asciiTheme="majorHAnsi" w:hAnsiTheme="majorHAnsi" w:cstheme="majorHAnsi"/>
            <w:rPrChange w:author="Craig Parker" w:date="2024-09-03T16:23:00Z" w16du:dateUtc="2024-09-03T14:23:00Z" w:id="85">
              <w:rPr>
                <w:rFonts w:cstheme="minorHAnsi"/>
              </w:rPr>
            </w:rPrChange>
          </w:rPr>
          <w:t>Health</w:t>
        </w:r>
      </w:ins>
      <w:ins w:author="Craig Parker" w:date="2024-09-03T16:50:00Z" w16du:dateUtc="2024-09-03T14:50:00Z" w:id="86">
        <w:r w:rsidR="00B83D94">
          <w:rPr>
            <w:rFonts w:asciiTheme="majorHAnsi" w:hAnsiTheme="majorHAnsi" w:cstheme="majorHAnsi"/>
          </w:rPr>
          <w:t xml:space="preserve"> </w:t>
        </w:r>
      </w:ins>
      <w:ins w:author="Craig Parker" w:date="2024-09-03T15:17:00Z" w:id="87">
        <w:r w:rsidRPr="002A00F9">
          <w:rPr>
            <w:rFonts w:asciiTheme="majorHAnsi" w:hAnsiTheme="majorHAnsi" w:cstheme="majorHAnsi"/>
            <w:rPrChange w:author="Craig Parker" w:date="2024-09-03T16:23:00Z" w16du:dateUtc="2024-09-03T14:23:00Z" w:id="88">
              <w:rPr>
                <w:rFonts w:cstheme="minorHAnsi"/>
              </w:rPr>
            </w:rPrChange>
          </w:rPr>
          <w:t>(NIH).</w:t>
        </w:r>
      </w:ins>
    </w:p>
    <w:p w:rsidRPr="002A00F9" w:rsidR="00CC6CA1" w:rsidP="00CC6CA1" w:rsidRDefault="00CC6CA1" w14:paraId="3AD9E4D1" w14:textId="77777777">
      <w:pPr>
        <w:spacing w:line="360" w:lineRule="auto"/>
        <w:ind w:left="720" w:firstLine="0"/>
        <w:contextualSpacing/>
        <w:jc w:val="left"/>
        <w:rPr>
          <w:ins w:author="Craig Parker" w:date="2024-09-03T15:17:00Z" w:id="89"/>
          <w:rFonts w:asciiTheme="majorHAnsi" w:hAnsiTheme="majorHAnsi" w:cstheme="majorHAnsi"/>
          <w:rPrChange w:author="Craig Parker" w:date="2024-09-03T16:23:00Z" w16du:dateUtc="2024-09-03T14:23:00Z" w:id="90">
            <w:rPr>
              <w:ins w:author="Craig Parker" w:date="2024-09-03T15:17:00Z" w:id="91"/>
              <w:rFonts w:cstheme="minorHAnsi"/>
            </w:rPr>
          </w:rPrChange>
        </w:rPr>
        <w:pPrChange w:author="Craig Parker" w:date="2024-09-03T21:12:00Z" w16du:dateUtc="2024-09-03T19:12:00Z" w:id="92">
          <w:pPr>
            <w:numPr>
              <w:numId w:val="22"/>
            </w:numPr>
            <w:ind w:left="1287" w:hanging="720"/>
            <w:contextualSpacing/>
          </w:pPr>
        </w:pPrChange>
      </w:pPr>
    </w:p>
    <w:p w:rsidRPr="002A00F9" w:rsidR="00F711F0" w:rsidRDefault="007143A1" w14:paraId="03237C5E" w14:textId="16D65DF7">
      <w:pPr>
        <w:pStyle w:val="ListParagraph"/>
        <w:numPr>
          <w:ilvl w:val="0"/>
          <w:numId w:val="26"/>
        </w:numPr>
        <w:spacing w:line="360" w:lineRule="auto"/>
        <w:rPr>
          <w:ins w:author="Craig Parker" w:date="2024-09-03T15:26:00Z" w16du:dateUtc="2024-09-03T13:26:00Z" w:id="93"/>
          <w:rFonts w:asciiTheme="majorHAnsi" w:hAnsiTheme="majorHAnsi" w:cstheme="majorHAnsi"/>
          <w:rPrChange w:author="Craig Parker" w:date="2024-09-03T16:23:00Z" w16du:dateUtc="2024-09-03T14:23:00Z" w:id="94">
            <w:rPr>
              <w:ins w:author="Craig Parker" w:date="2024-09-03T15:26:00Z" w16du:dateUtc="2024-09-03T13:26:00Z" w:id="95"/>
              <w:rFonts w:cstheme="minorHAnsi"/>
            </w:rPr>
          </w:rPrChange>
        </w:rPr>
        <w:pPrChange w:author="Craig Parker" w:date="2024-09-03T17:03:00Z" w16du:dateUtc="2024-09-03T15:03:00Z" w:id="96">
          <w:pPr>
            <w:pStyle w:val="ListParagraph"/>
            <w:numPr>
              <w:numId w:val="26"/>
            </w:numPr>
            <w:ind w:hanging="360"/>
          </w:pPr>
        </w:pPrChange>
      </w:pPr>
      <w:ins w:author="Craig Parker" w:date="2024-09-03T15:26:00Z" w:id="97">
        <w:r w:rsidRPr="002A00F9">
          <w:rPr>
            <w:rFonts w:asciiTheme="majorHAnsi" w:hAnsiTheme="majorHAnsi" w:cstheme="majorHAnsi"/>
            <w:rPrChange w:author="Craig Parker" w:date="2024-09-03T16:23:00Z" w16du:dateUtc="2024-09-03T14:23:00Z" w:id="98">
              <w:rPr>
                <w:rFonts w:cstheme="minorHAnsi"/>
              </w:rPr>
            </w:rPrChange>
          </w:rPr>
          <w:t>The Data Recipient has requested the Data Provider to transfer the Original Study Data collected by the Data Provider for the study in (</w:t>
        </w:r>
        <w:proofErr w:type="spellStart"/>
        <w:r w:rsidRPr="002A00F9">
          <w:rPr>
            <w:rFonts w:asciiTheme="majorHAnsi" w:hAnsiTheme="majorHAnsi" w:cstheme="majorHAnsi"/>
            <w:rPrChange w:author="Craig Parker" w:date="2024-09-03T16:23:00Z" w16du:dateUtc="2024-09-03T14:23:00Z" w:id="99">
              <w:rPr>
                <w:rFonts w:cstheme="minorHAnsi"/>
              </w:rPr>
            </w:rPrChange>
          </w:rPr>
          <w:t>i</w:t>
        </w:r>
        <w:proofErr w:type="spellEnd"/>
        <w:r w:rsidRPr="002A00F9">
          <w:rPr>
            <w:rFonts w:asciiTheme="majorHAnsi" w:hAnsiTheme="majorHAnsi" w:cstheme="majorHAnsi"/>
            <w:rPrChange w:author="Craig Parker" w:date="2024-09-03T16:23:00Z" w16du:dateUtc="2024-09-03T14:23:00Z" w:id="100">
              <w:rPr>
                <w:rFonts w:cstheme="minorHAnsi"/>
              </w:rPr>
            </w:rPrChange>
          </w:rPr>
          <w:t>) above for purposes of the Data Recipient using the Original Study Data in the HE</w:t>
        </w:r>
        <w:r w:rsidRPr="00B83D94">
          <w:rPr>
            <w:rFonts w:asciiTheme="majorHAnsi" w:hAnsiTheme="majorHAnsi" w:cstheme="majorHAnsi"/>
            <w:vertAlign w:val="superscript"/>
            <w:rPrChange w:author="Craig Parker" w:date="2024-09-03T16:50:00Z" w16du:dateUtc="2024-09-03T14:50:00Z" w:id="101">
              <w:rPr>
                <w:rFonts w:cstheme="minorHAnsi"/>
              </w:rPr>
            </w:rPrChange>
          </w:rPr>
          <w:t>2</w:t>
        </w:r>
        <w:r w:rsidRPr="002A00F9">
          <w:rPr>
            <w:rFonts w:asciiTheme="majorHAnsi" w:hAnsiTheme="majorHAnsi" w:cstheme="majorHAnsi"/>
            <w:rPrChange w:author="Craig Parker" w:date="2024-09-03T16:23:00Z" w16du:dateUtc="2024-09-03T14:23:00Z" w:id="102">
              <w:rPr>
                <w:rFonts w:cstheme="minorHAnsi"/>
              </w:rPr>
            </w:rPrChange>
          </w:rPr>
          <w:t xml:space="preserve">AT </w:t>
        </w:r>
        <w:proofErr w:type="spellStart"/>
        <w:r w:rsidRPr="002A00F9">
          <w:rPr>
            <w:rFonts w:asciiTheme="majorHAnsi" w:hAnsiTheme="majorHAnsi" w:cstheme="majorHAnsi"/>
            <w:rPrChange w:author="Craig Parker" w:date="2024-09-03T16:23:00Z" w16du:dateUtc="2024-09-03T14:23:00Z" w:id="103">
              <w:rPr>
                <w:rFonts w:cstheme="minorHAnsi"/>
              </w:rPr>
            </w:rPrChange>
          </w:rPr>
          <w:t>Center</w:t>
        </w:r>
        <w:proofErr w:type="spellEnd"/>
        <w:r w:rsidRPr="002A00F9">
          <w:rPr>
            <w:rFonts w:asciiTheme="majorHAnsi" w:hAnsiTheme="majorHAnsi" w:cstheme="majorHAnsi"/>
            <w:rPrChange w:author="Craig Parker" w:date="2024-09-03T16:23:00Z" w16du:dateUtc="2024-09-03T14:23:00Z" w:id="104">
              <w:rPr>
                <w:rFonts w:cstheme="minorHAnsi"/>
              </w:rPr>
            </w:rPrChange>
          </w:rPr>
          <w:t xml:space="preserve"> Research Project 2, titled: “Innovative machine learning and multi-source data analysis towards the development of an urban heat-health Early Warning System for African cities” (“RP2 Study”), the details of which are set out in Annexure “B” attached hereto.</w:t>
        </w:r>
      </w:ins>
      <w:ins w:author="Craig Parker" w:date="2024-09-03T15:17:00Z" w:id="105">
        <w:r w:rsidRPr="002A00F9" w:rsidR="00F711F0">
          <w:rPr>
            <w:rFonts w:asciiTheme="majorHAnsi" w:hAnsiTheme="majorHAnsi" w:cstheme="majorHAnsi"/>
            <w:rPrChange w:author="Craig Parker" w:date="2024-09-03T16:23:00Z" w16du:dateUtc="2024-09-03T14:23:00Z" w:id="106">
              <w:rPr>
                <w:rFonts w:cstheme="minorHAnsi"/>
              </w:rPr>
            </w:rPrChange>
          </w:rPr>
          <w:t xml:space="preserve"> </w:t>
        </w:r>
      </w:ins>
    </w:p>
    <w:p w:rsidRPr="002A00F9" w:rsidR="007143A1" w:rsidRDefault="007143A1" w14:paraId="0F6FBD5C" w14:textId="77777777">
      <w:pPr>
        <w:pStyle w:val="ListParagraph"/>
        <w:spacing w:line="360" w:lineRule="auto"/>
        <w:ind w:firstLine="0"/>
        <w:rPr>
          <w:ins w:author="Craig Parker" w:date="2024-09-03T15:17:00Z" w:id="107"/>
          <w:rFonts w:asciiTheme="majorHAnsi" w:hAnsiTheme="majorHAnsi" w:cstheme="majorHAnsi"/>
          <w:rPrChange w:author="Craig Parker" w:date="2024-09-03T16:23:00Z" w16du:dateUtc="2024-09-03T14:23:00Z" w:id="108">
            <w:rPr>
              <w:ins w:author="Craig Parker" w:date="2024-09-03T15:17:00Z" w:id="109"/>
              <w:rFonts w:cstheme="minorHAnsi"/>
            </w:rPr>
          </w:rPrChange>
        </w:rPr>
        <w:pPrChange w:author="Craig Parker" w:date="2024-09-03T17:03:00Z" w16du:dateUtc="2024-09-03T15:03:00Z" w:id="110">
          <w:pPr>
            <w:ind w:left="0"/>
            <w:contextualSpacing/>
          </w:pPr>
        </w:pPrChange>
      </w:pPr>
    </w:p>
    <w:p w:rsidR="00F711F0" w:rsidP="00CC6CA1" w:rsidRDefault="00F711F0" w14:paraId="199A1E43" w14:textId="5946052B">
      <w:pPr>
        <w:numPr>
          <w:ilvl w:val="0"/>
          <w:numId w:val="26"/>
        </w:numPr>
        <w:spacing w:line="360" w:lineRule="auto"/>
        <w:contextualSpacing/>
        <w:rPr>
          <w:ins w:author="Craig Parker" w:date="2024-09-03T21:12:00Z" w16du:dateUtc="2024-09-03T19:12:00Z" w:id="111"/>
          <w:rFonts w:asciiTheme="majorHAnsi" w:hAnsiTheme="majorHAnsi" w:cstheme="majorHAnsi"/>
        </w:rPr>
      </w:pPr>
      <w:ins w:author="Craig Parker" w:date="2024-09-03T15:17:00Z" w:id="112">
        <w:r w:rsidRPr="002A00F9">
          <w:rPr>
            <w:rFonts w:asciiTheme="majorHAnsi" w:hAnsiTheme="majorHAnsi" w:cstheme="majorHAnsi"/>
            <w:rPrChange w:author="Craig Parker" w:date="2024-09-03T16:23:00Z" w16du:dateUtc="2024-09-03T14:23:00Z" w:id="113">
              <w:rPr>
                <w:rFonts w:cstheme="minorHAnsi"/>
              </w:rPr>
            </w:rPrChange>
          </w:rPr>
          <w:t xml:space="preserve">The Data Provider has agreed to provide the Original Study Data as set out in </w:t>
        </w:r>
        <w:r w:rsidRPr="002A00F9">
          <w:rPr>
            <w:rFonts w:asciiTheme="majorHAnsi" w:hAnsiTheme="majorHAnsi" w:cstheme="majorHAnsi"/>
            <w:b/>
            <w:bCs/>
            <w:rPrChange w:author="Craig Parker" w:date="2024-09-03T16:23:00Z" w16du:dateUtc="2024-09-03T14:23:00Z" w:id="114">
              <w:rPr>
                <w:rFonts w:cstheme="minorHAnsi"/>
                <w:b/>
                <w:bCs/>
              </w:rPr>
            </w:rPrChange>
          </w:rPr>
          <w:t>Annexure “A”</w:t>
        </w:r>
        <w:r w:rsidRPr="002A00F9">
          <w:rPr>
            <w:rFonts w:asciiTheme="majorHAnsi" w:hAnsiTheme="majorHAnsi" w:cstheme="majorHAnsi"/>
            <w:rPrChange w:author="Craig Parker" w:date="2024-09-03T16:23:00Z" w16du:dateUtc="2024-09-03T14:23:00Z" w:id="115">
              <w:rPr>
                <w:rFonts w:cstheme="minorHAnsi"/>
              </w:rPr>
            </w:rPrChange>
          </w:rPr>
          <w:t xml:space="preserve"> hereto.</w:t>
        </w:r>
      </w:ins>
    </w:p>
    <w:p w:rsidRPr="00CC6CA1" w:rsidR="00CC6CA1" w:rsidP="00CC6CA1" w:rsidRDefault="00CC6CA1" w14:paraId="7C020661" w14:textId="77777777">
      <w:pPr>
        <w:spacing w:line="360" w:lineRule="auto"/>
        <w:ind w:left="0" w:firstLine="0"/>
        <w:contextualSpacing/>
        <w:rPr>
          <w:ins w:author="Craig Parker" w:date="2024-09-03T15:17:00Z" w:id="116"/>
          <w:rFonts w:asciiTheme="majorHAnsi" w:hAnsiTheme="majorHAnsi" w:cstheme="majorHAnsi"/>
          <w:rPrChange w:author="Craig Parker" w:date="2024-09-03T21:12:00Z" w16du:dateUtc="2024-09-03T19:12:00Z" w:id="117">
            <w:rPr>
              <w:ins w:author="Craig Parker" w:date="2024-09-03T15:17:00Z" w:id="118"/>
              <w:rFonts w:cstheme="minorHAnsi"/>
            </w:rPr>
          </w:rPrChange>
        </w:rPr>
        <w:pPrChange w:author="Craig Parker" w:date="2024-09-03T21:12:00Z" w16du:dateUtc="2024-09-03T19:12:00Z" w:id="119">
          <w:pPr>
            <w:ind w:left="0"/>
            <w:contextualSpacing/>
          </w:pPr>
        </w:pPrChange>
      </w:pPr>
    </w:p>
    <w:p w:rsidRPr="002A00F9" w:rsidR="00F711F0" w:rsidRDefault="00F711F0" w14:paraId="4887A741" w14:textId="77777777">
      <w:pPr>
        <w:numPr>
          <w:ilvl w:val="0"/>
          <w:numId w:val="26"/>
        </w:numPr>
        <w:spacing w:line="360" w:lineRule="auto"/>
        <w:contextualSpacing/>
        <w:rPr>
          <w:ins w:author="Craig Parker" w:date="2024-09-03T15:17:00Z" w:id="120"/>
          <w:rFonts w:asciiTheme="majorHAnsi" w:hAnsiTheme="majorHAnsi" w:cstheme="majorHAnsi"/>
          <w:rPrChange w:author="Craig Parker" w:date="2024-09-03T16:23:00Z" w16du:dateUtc="2024-09-03T14:23:00Z" w:id="121">
            <w:rPr>
              <w:ins w:author="Craig Parker" w:date="2024-09-03T15:17:00Z" w:id="122"/>
              <w:rFonts w:cstheme="minorHAnsi"/>
            </w:rPr>
          </w:rPrChange>
        </w:rPr>
        <w:pPrChange w:author="Craig Parker" w:date="2024-09-03T17:03:00Z" w16du:dateUtc="2024-09-03T15:03:00Z" w:id="123">
          <w:pPr>
            <w:numPr>
              <w:numId w:val="22"/>
            </w:numPr>
            <w:ind w:left="1287" w:hanging="720"/>
            <w:contextualSpacing/>
          </w:pPr>
        </w:pPrChange>
      </w:pPr>
      <w:ins w:author="Craig Parker" w:date="2024-09-03T15:17:00Z" w:id="124">
        <w:r w:rsidRPr="002A00F9">
          <w:rPr>
            <w:rFonts w:asciiTheme="majorHAnsi" w:hAnsiTheme="majorHAnsi" w:cstheme="majorHAnsi"/>
            <w:rPrChange w:author="Craig Parker" w:date="2024-09-03T16:23:00Z" w16du:dateUtc="2024-09-03T14:23:00Z" w:id="125">
              <w:rPr>
                <w:rFonts w:cstheme="minorHAnsi"/>
              </w:rPr>
            </w:rPrChange>
          </w:rPr>
          <w:t xml:space="preserve">The Parties agree that the transfer of the Original Study Data will be done in accordance with the terms and conditions of this Agreement. </w:t>
        </w:r>
      </w:ins>
    </w:p>
    <w:p w:rsidRPr="002A00F9" w:rsidR="009457A7" w:rsidDel="00F711F0" w:rsidRDefault="004857FE" w14:paraId="203F73A6" w14:textId="5CB42AB4">
      <w:pPr>
        <w:pStyle w:val="ListParagraph"/>
        <w:numPr>
          <w:ilvl w:val="0"/>
          <w:numId w:val="21"/>
        </w:numPr>
        <w:spacing w:line="360" w:lineRule="auto"/>
        <w:rPr>
          <w:del w:author="Craig Parker" w:date="2024-09-03T15:17:00Z" w16du:dateUtc="2024-09-03T13:17:00Z" w:id="126"/>
          <w:rFonts w:asciiTheme="majorHAnsi" w:hAnsiTheme="majorHAnsi" w:cstheme="majorHAnsi"/>
          <w:rPrChange w:author="Craig Parker" w:date="2024-09-03T16:23:00Z" w16du:dateUtc="2024-09-03T14:23:00Z" w:id="127">
            <w:rPr>
              <w:del w:author="Craig Parker" w:date="2024-09-03T15:17:00Z" w16du:dateUtc="2024-09-03T13:17:00Z" w:id="128"/>
              <w:rFonts w:cstheme="minorHAnsi"/>
            </w:rPr>
          </w:rPrChange>
        </w:rPr>
        <w:pPrChange w:author="Craig Parker" w:date="2024-09-03T17:03:00Z" w16du:dateUtc="2024-09-03T15:03:00Z" w:id="129">
          <w:pPr>
            <w:pStyle w:val="ListParagraph"/>
            <w:numPr>
              <w:numId w:val="3"/>
            </w:numPr>
            <w:tabs>
              <w:tab w:val="num" w:pos="0"/>
            </w:tabs>
            <w:ind w:left="567" w:hanging="567"/>
          </w:pPr>
        </w:pPrChange>
      </w:pPr>
      <w:del w:author="Craig Parker" w:date="2024-09-03T15:17:00Z" w16du:dateUtc="2024-09-03T13:17:00Z" w:id="130">
        <w:r w:rsidRPr="002A00F9" w:rsidDel="00F711F0">
          <w:rPr>
            <w:rFonts w:asciiTheme="majorHAnsi" w:hAnsiTheme="majorHAnsi" w:cstheme="majorHAnsi"/>
            <w:rPrChange w:author="Craig Parker" w:date="2024-09-03T16:23:00Z" w16du:dateUtc="2024-09-03T14:23:00Z" w:id="131">
              <w:rPr>
                <w:rFonts w:cstheme="minorHAnsi"/>
              </w:rPr>
            </w:rPrChange>
          </w:rPr>
          <w:delText>The Data Provider collected certain Data (as defined below) under the following projects:</w:delText>
        </w:r>
      </w:del>
    </w:p>
    <w:p w:rsidRPr="002A00F9" w:rsidR="009457A7" w:rsidDel="00F711F0" w:rsidRDefault="004857FE" w14:paraId="203F73A7" w14:textId="03C69093">
      <w:pPr>
        <w:pStyle w:val="ListParagraph"/>
        <w:numPr>
          <w:ilvl w:val="1"/>
          <w:numId w:val="21"/>
        </w:numPr>
        <w:spacing w:line="360" w:lineRule="auto"/>
        <w:rPr>
          <w:del w:author="Craig Parker" w:date="2024-09-03T15:17:00Z" w16du:dateUtc="2024-09-03T13:17:00Z" w:id="132"/>
          <w:rFonts w:asciiTheme="majorHAnsi" w:hAnsiTheme="majorHAnsi" w:cstheme="majorHAnsi"/>
          <w:highlight w:val="yellow"/>
          <w:rPrChange w:author="Craig Parker" w:date="2024-09-03T16:23:00Z" w16du:dateUtc="2024-09-03T14:23:00Z" w:id="133">
            <w:rPr>
              <w:del w:author="Craig Parker" w:date="2024-09-03T15:17:00Z" w16du:dateUtc="2024-09-03T13:17:00Z" w:id="134"/>
              <w:rFonts w:cstheme="minorHAnsi"/>
              <w:highlight w:val="yellow"/>
            </w:rPr>
          </w:rPrChange>
        </w:rPr>
        <w:pPrChange w:author="Craig Parker" w:date="2024-09-03T17:03:00Z" w16du:dateUtc="2024-09-03T15:03:00Z" w:id="135">
          <w:pPr>
            <w:pStyle w:val="ListParagraph"/>
            <w:numPr>
              <w:ilvl w:val="1"/>
              <w:numId w:val="6"/>
            </w:numPr>
            <w:tabs>
              <w:tab w:val="num" w:pos="0"/>
            </w:tabs>
            <w:ind w:left="1422" w:hanging="855"/>
          </w:pPr>
        </w:pPrChange>
      </w:pPr>
      <w:del w:author="Craig Parker" w:date="2024-09-03T15:17:00Z" w16du:dateUtc="2024-09-03T13:17:00Z" w:id="136">
        <w:r w:rsidRPr="002A00F9" w:rsidDel="00F711F0">
          <w:rPr>
            <w:rFonts w:asciiTheme="majorHAnsi" w:hAnsiTheme="majorHAnsi" w:cstheme="majorHAnsi"/>
            <w:highlight w:val="yellow"/>
            <w:rPrChange w:author="Craig Parker" w:date="2024-09-03T16:23:00Z" w16du:dateUtc="2024-09-03T14:23:00Z" w:id="137">
              <w:rPr>
                <w:rFonts w:cstheme="minorHAnsi"/>
                <w:highlight w:val="yellow"/>
              </w:rPr>
            </w:rPrChange>
          </w:rPr>
          <w:delText>[Description of project 1]</w:delText>
        </w:r>
      </w:del>
    </w:p>
    <w:p w:rsidRPr="002A00F9" w:rsidR="009457A7" w:rsidDel="00F711F0" w:rsidRDefault="004857FE" w14:paraId="203F73A8" w14:textId="1FB0139E">
      <w:pPr>
        <w:pStyle w:val="ListParagraph"/>
        <w:numPr>
          <w:ilvl w:val="1"/>
          <w:numId w:val="21"/>
        </w:numPr>
        <w:spacing w:line="360" w:lineRule="auto"/>
        <w:rPr>
          <w:del w:author="Craig Parker" w:date="2024-09-03T15:17:00Z" w16du:dateUtc="2024-09-03T13:17:00Z" w:id="138"/>
          <w:rFonts w:asciiTheme="majorHAnsi" w:hAnsiTheme="majorHAnsi" w:cstheme="majorHAnsi"/>
          <w:highlight w:val="yellow"/>
          <w:rPrChange w:author="Craig Parker" w:date="2024-09-03T16:23:00Z" w16du:dateUtc="2024-09-03T14:23:00Z" w:id="139">
            <w:rPr>
              <w:del w:author="Craig Parker" w:date="2024-09-03T15:17:00Z" w16du:dateUtc="2024-09-03T13:17:00Z" w:id="140"/>
              <w:rFonts w:cstheme="minorHAnsi"/>
              <w:highlight w:val="yellow"/>
            </w:rPr>
          </w:rPrChange>
        </w:rPr>
        <w:pPrChange w:author="Craig Parker" w:date="2024-09-03T17:03:00Z" w16du:dateUtc="2024-09-03T15:03:00Z" w:id="141">
          <w:pPr>
            <w:pStyle w:val="ListParagraph"/>
            <w:numPr>
              <w:ilvl w:val="1"/>
              <w:numId w:val="6"/>
            </w:numPr>
            <w:tabs>
              <w:tab w:val="num" w:pos="0"/>
            </w:tabs>
            <w:ind w:left="1422" w:hanging="855"/>
          </w:pPr>
        </w:pPrChange>
      </w:pPr>
      <w:del w:author="Craig Parker" w:date="2024-09-03T15:17:00Z" w16du:dateUtc="2024-09-03T13:17:00Z" w:id="142">
        <w:r w:rsidRPr="002A00F9" w:rsidDel="00F711F0">
          <w:rPr>
            <w:rFonts w:asciiTheme="majorHAnsi" w:hAnsiTheme="majorHAnsi" w:cstheme="majorHAnsi"/>
            <w:highlight w:val="yellow"/>
            <w:rPrChange w:author="Craig Parker" w:date="2024-09-03T16:23:00Z" w16du:dateUtc="2024-09-03T14:23:00Z" w:id="143">
              <w:rPr>
                <w:rFonts w:cstheme="minorHAnsi"/>
                <w:highlight w:val="yellow"/>
              </w:rPr>
            </w:rPrChange>
          </w:rPr>
          <w:delText>[Description of project 2]</w:delText>
        </w:r>
      </w:del>
    </w:p>
    <w:p w:rsidRPr="002A00F9" w:rsidR="009457A7" w:rsidDel="00F711F0" w:rsidRDefault="009457A7" w14:paraId="203F73A9" w14:textId="40ED5091">
      <w:pPr>
        <w:pStyle w:val="ListParagraph"/>
        <w:spacing w:line="360" w:lineRule="auto"/>
        <w:ind w:left="567"/>
        <w:rPr>
          <w:del w:author="Craig Parker" w:date="2024-09-03T15:17:00Z" w16du:dateUtc="2024-09-03T13:17:00Z" w:id="144"/>
          <w:rFonts w:asciiTheme="majorHAnsi" w:hAnsiTheme="majorHAnsi" w:cstheme="majorHAnsi"/>
          <w:rPrChange w:author="Craig Parker" w:date="2024-09-03T16:23:00Z" w16du:dateUtc="2024-09-03T14:23:00Z" w:id="145">
            <w:rPr>
              <w:del w:author="Craig Parker" w:date="2024-09-03T15:17:00Z" w16du:dateUtc="2024-09-03T13:17:00Z" w:id="146"/>
              <w:rFonts w:cstheme="minorHAnsi"/>
            </w:rPr>
          </w:rPrChange>
        </w:rPr>
        <w:pPrChange w:author="Craig Parker" w:date="2024-09-03T17:03:00Z" w16du:dateUtc="2024-09-03T15:03:00Z" w:id="147">
          <w:pPr>
            <w:pStyle w:val="ListParagraph"/>
            <w:ind w:left="567"/>
          </w:pPr>
        </w:pPrChange>
      </w:pPr>
    </w:p>
    <w:p w:rsidRPr="002A00F9" w:rsidR="009457A7" w:rsidDel="00F711F0" w:rsidRDefault="00F47F09" w14:paraId="203F73AA" w14:textId="0F982781">
      <w:pPr>
        <w:numPr>
          <w:ilvl w:val="0"/>
          <w:numId w:val="21"/>
        </w:numPr>
        <w:spacing w:line="360" w:lineRule="auto"/>
        <w:ind w:left="0"/>
        <w:rPr>
          <w:del w:author="Craig Parker" w:date="2024-09-03T15:15:00Z" w16du:dateUtc="2024-09-03T13:15:00Z" w:id="148"/>
          <w:rFonts w:asciiTheme="majorHAnsi" w:hAnsiTheme="majorHAnsi" w:cstheme="majorHAnsi"/>
          <w:rPrChange w:author="Craig Parker" w:date="2024-09-03T16:23:00Z" w16du:dateUtc="2024-09-03T14:23:00Z" w:id="149">
            <w:rPr>
              <w:del w:author="Craig Parker" w:date="2024-09-03T15:15:00Z" w16du:dateUtc="2024-09-03T13:15:00Z" w:id="150"/>
              <w:rFonts w:cstheme="minorHAnsi"/>
            </w:rPr>
          </w:rPrChange>
        </w:rPr>
        <w:pPrChange w:author="Craig Parker" w:date="2024-09-03T17:03:00Z" w16du:dateUtc="2024-09-03T15:03:00Z" w:id="151">
          <w:pPr>
            <w:pStyle w:val="ListParagraph"/>
            <w:numPr>
              <w:numId w:val="3"/>
            </w:numPr>
            <w:tabs>
              <w:tab w:val="num" w:pos="0"/>
            </w:tabs>
            <w:ind w:left="567" w:hanging="567"/>
          </w:pPr>
        </w:pPrChange>
      </w:pPr>
      <w:del w:author="Craig Parker" w:date="2024-09-03T15:15:00Z" w16du:dateUtc="2024-09-03T13:15:00Z" w:id="152">
        <w:r w:rsidRPr="002A00F9" w:rsidDel="00F711F0">
          <w:rPr>
            <w:rFonts w:asciiTheme="majorHAnsi" w:hAnsiTheme="majorHAnsi" w:cstheme="majorHAnsi"/>
            <w:rPrChange w:author="Craig Parker" w:date="2024-09-03T16:23:00Z" w16du:dateUtc="2024-09-03T14:23:00Z" w:id="153">
              <w:rPr>
                <w:rFonts w:cstheme="minorHAnsi"/>
              </w:rPr>
            </w:rPrChange>
          </w:rPr>
          <w:delText xml:space="preserve">The Data Recipient is a member of the </w:delText>
        </w:r>
        <w:r w:rsidRPr="002A00F9" w:rsidDel="00F711F0" w:rsidR="0026561E">
          <w:rPr>
            <w:rFonts w:asciiTheme="majorHAnsi" w:hAnsiTheme="majorHAnsi" w:cstheme="majorHAnsi"/>
            <w:rPrChange w:author="Craig Parker" w:date="2024-09-03T16:23:00Z" w16du:dateUtc="2024-09-03T14:23:00Z" w:id="154">
              <w:rPr>
                <w:rFonts w:cstheme="minorHAnsi"/>
              </w:rPr>
            </w:rPrChange>
          </w:rPr>
          <w:delText>HE²AT</w:delText>
        </w:r>
        <w:r w:rsidRPr="002A00F9" w:rsidDel="00F711F0">
          <w:rPr>
            <w:rFonts w:asciiTheme="majorHAnsi" w:hAnsiTheme="majorHAnsi" w:cstheme="majorHAnsi"/>
            <w:rPrChange w:author="Craig Parker" w:date="2024-09-03T16:23:00Z" w16du:dateUtc="2024-09-03T14:23:00Z" w:id="155">
              <w:rPr>
                <w:rFonts w:cstheme="minorHAnsi"/>
              </w:rPr>
            </w:rPrChange>
          </w:rPr>
          <w:delText xml:space="preserve"> Center Consortium carrying out the research project titled </w:delText>
        </w:r>
        <w:r w:rsidRPr="002A00F9" w:rsidDel="00F711F0">
          <w:rPr>
            <w:rFonts w:asciiTheme="majorHAnsi" w:hAnsiTheme="majorHAnsi" w:cstheme="majorHAnsi"/>
            <w:i/>
            <w:iCs/>
            <w:rPrChange w:author="Craig Parker" w:date="2024-09-03T16:23:00Z" w16du:dateUtc="2024-09-03T14:23:00Z" w:id="156">
              <w:rPr/>
            </w:rPrChange>
          </w:rPr>
          <w:delText xml:space="preserve">“Developing Data Science Solutions to Mitigate the Health Impacts of Climate Change in Africa: the </w:delText>
        </w:r>
        <w:r w:rsidRPr="002A00F9" w:rsidDel="00F711F0" w:rsidR="0026561E">
          <w:rPr>
            <w:rFonts w:asciiTheme="majorHAnsi" w:hAnsiTheme="majorHAnsi" w:cstheme="majorHAnsi"/>
            <w:i/>
            <w:iCs/>
            <w:rPrChange w:author="Craig Parker" w:date="2024-09-03T16:23:00Z" w16du:dateUtc="2024-09-03T14:23:00Z" w:id="157">
              <w:rPr/>
            </w:rPrChange>
          </w:rPr>
          <w:delText>HE²AT</w:delText>
        </w:r>
        <w:r w:rsidRPr="002A00F9" w:rsidDel="00F711F0">
          <w:rPr>
            <w:rFonts w:asciiTheme="majorHAnsi" w:hAnsiTheme="majorHAnsi" w:cstheme="majorHAnsi"/>
            <w:i/>
            <w:iCs/>
            <w:rPrChange w:author="Craig Parker" w:date="2024-09-03T16:23:00Z" w16du:dateUtc="2024-09-03T14:23:00Z" w:id="158">
              <w:rPr/>
            </w:rPrChange>
          </w:rPr>
          <w:delText xml:space="preserve"> Center” (“</w:delText>
        </w:r>
        <w:r w:rsidRPr="002A00F9" w:rsidDel="00F711F0" w:rsidR="0026561E">
          <w:rPr>
            <w:rFonts w:asciiTheme="majorHAnsi" w:hAnsiTheme="majorHAnsi" w:cstheme="majorHAnsi"/>
            <w:i/>
            <w:iCs/>
            <w:rPrChange w:author="Craig Parker" w:date="2024-09-03T16:23:00Z" w16du:dateUtc="2024-09-03T14:23:00Z" w:id="159">
              <w:rPr/>
            </w:rPrChange>
          </w:rPr>
          <w:delText>HE²AT</w:delText>
        </w:r>
        <w:r w:rsidRPr="002A00F9" w:rsidDel="00F711F0">
          <w:rPr>
            <w:rFonts w:asciiTheme="majorHAnsi" w:hAnsiTheme="majorHAnsi" w:cstheme="majorHAnsi"/>
            <w:i/>
            <w:iCs/>
            <w:rPrChange w:author="Craig Parker" w:date="2024-09-03T16:23:00Z" w16du:dateUtc="2024-09-03T14:23:00Z" w:id="160">
              <w:rPr/>
            </w:rPrChange>
          </w:rPr>
          <w:delText xml:space="preserve"> Project”)</w:delText>
        </w:r>
        <w:r w:rsidRPr="002A00F9" w:rsidDel="00F711F0">
          <w:rPr>
            <w:rFonts w:asciiTheme="majorHAnsi" w:hAnsiTheme="majorHAnsi" w:cstheme="majorHAnsi"/>
            <w:rPrChange w:author="Craig Parker" w:date="2024-09-03T16:23:00Z" w16du:dateUtc="2024-09-03T14:23:00Z" w:id="161">
              <w:rPr>
                <w:rFonts w:cstheme="minorHAnsi"/>
              </w:rPr>
            </w:rPrChange>
          </w:rPr>
          <w:delText xml:space="preserve"> which is funded by the National Institutes of Health (NIH).</w:delText>
        </w:r>
      </w:del>
    </w:p>
    <w:p w:rsidRPr="002A00F9" w:rsidR="00F47F09" w:rsidDel="00F711F0" w:rsidRDefault="00F47F09" w14:paraId="5AC1A0F0" w14:textId="5B304240">
      <w:pPr>
        <w:spacing w:line="360" w:lineRule="auto"/>
        <w:rPr>
          <w:del w:author="Craig Parker" w:date="2024-09-03T15:17:00Z" w16du:dateUtc="2024-09-03T13:17:00Z" w:id="162"/>
          <w:rFonts w:asciiTheme="majorHAnsi" w:hAnsiTheme="majorHAnsi" w:cstheme="majorHAnsi"/>
          <w:rPrChange w:author="Craig Parker" w:date="2024-09-03T16:23:00Z" w16du:dateUtc="2024-09-03T14:23:00Z" w:id="163">
            <w:rPr>
              <w:del w:author="Craig Parker" w:date="2024-09-03T15:17:00Z" w16du:dateUtc="2024-09-03T13:17:00Z" w:id="164"/>
            </w:rPr>
          </w:rPrChange>
        </w:rPr>
        <w:pPrChange w:author="Craig Parker" w:date="2024-09-03T17:03:00Z" w16du:dateUtc="2024-09-03T15:03:00Z" w:id="165">
          <w:pPr>
            <w:pStyle w:val="ListParagraph"/>
            <w:ind w:left="567"/>
          </w:pPr>
        </w:pPrChange>
      </w:pPr>
    </w:p>
    <w:p w:rsidRPr="002A00F9" w:rsidR="00F47F09" w:rsidDel="00F711F0" w:rsidRDefault="00F47F09" w14:paraId="7AB59437" w14:textId="2FB3F65F">
      <w:pPr>
        <w:pStyle w:val="ListParagraph"/>
        <w:numPr>
          <w:ilvl w:val="0"/>
          <w:numId w:val="21"/>
        </w:numPr>
        <w:spacing w:line="360" w:lineRule="auto"/>
        <w:rPr>
          <w:del w:author="Craig Parker" w:date="2024-09-03T15:15:00Z" w16du:dateUtc="2024-09-03T13:15:00Z" w:id="166"/>
          <w:rFonts w:asciiTheme="majorHAnsi" w:hAnsiTheme="majorHAnsi" w:cstheme="majorHAnsi"/>
          <w:rPrChange w:author="Craig Parker" w:date="2024-09-03T16:23:00Z" w16du:dateUtc="2024-09-03T14:23:00Z" w:id="167">
            <w:rPr>
              <w:del w:author="Craig Parker" w:date="2024-09-03T15:15:00Z" w16du:dateUtc="2024-09-03T13:15:00Z" w:id="168"/>
              <w:rFonts w:cstheme="minorHAnsi"/>
            </w:rPr>
          </w:rPrChange>
        </w:rPr>
        <w:pPrChange w:author="Craig Parker" w:date="2024-09-03T17:03:00Z" w16du:dateUtc="2024-09-03T15:03:00Z" w:id="169">
          <w:pPr>
            <w:pStyle w:val="ListParagraph"/>
            <w:numPr>
              <w:numId w:val="3"/>
            </w:numPr>
            <w:tabs>
              <w:tab w:val="num" w:pos="0"/>
            </w:tabs>
            <w:ind w:left="567" w:hanging="567"/>
          </w:pPr>
        </w:pPrChange>
      </w:pPr>
      <w:del w:author="Craig Parker" w:date="2024-09-03T15:15:00Z" w16du:dateUtc="2024-09-03T13:15:00Z" w:id="170">
        <w:r w:rsidRPr="002A00F9" w:rsidDel="00F711F0">
          <w:rPr>
            <w:rFonts w:asciiTheme="majorHAnsi" w:hAnsiTheme="majorHAnsi" w:cstheme="majorHAnsi"/>
            <w:rPrChange w:author="Craig Parker" w:date="2024-09-03T16:23:00Z" w16du:dateUtc="2024-09-03T14:23:00Z" w:id="171">
              <w:rPr>
                <w:rFonts w:cstheme="minorHAnsi"/>
              </w:rPr>
            </w:rPrChange>
          </w:rPr>
          <w:delText xml:space="preserve">The </w:delText>
        </w:r>
        <w:r w:rsidRPr="002A00F9" w:rsidDel="00F711F0" w:rsidR="0026561E">
          <w:rPr>
            <w:rFonts w:asciiTheme="majorHAnsi" w:hAnsiTheme="majorHAnsi" w:cstheme="majorHAnsi"/>
            <w:rPrChange w:author="Craig Parker" w:date="2024-09-03T16:23:00Z" w16du:dateUtc="2024-09-03T14:23:00Z" w:id="172">
              <w:rPr>
                <w:rFonts w:cstheme="minorHAnsi"/>
              </w:rPr>
            </w:rPrChange>
          </w:rPr>
          <w:delText>HE²AT</w:delText>
        </w:r>
        <w:r w:rsidRPr="002A00F9" w:rsidDel="00F711F0">
          <w:rPr>
            <w:rFonts w:asciiTheme="majorHAnsi" w:hAnsiTheme="majorHAnsi" w:cstheme="majorHAnsi"/>
            <w:rPrChange w:author="Craig Parker" w:date="2024-09-03T16:23:00Z" w16du:dateUtc="2024-09-03T14:23:00Z" w:id="173">
              <w:rPr>
                <w:rFonts w:cstheme="minorHAnsi"/>
              </w:rPr>
            </w:rPrChange>
          </w:rPr>
          <w:delText xml:space="preserve"> Project involves two separate projects, namely, Research Project 1 (RP1) and Research Project 2 (RP2).  </w:delText>
        </w:r>
      </w:del>
    </w:p>
    <w:p w:rsidRPr="002A00F9" w:rsidR="009457A7" w:rsidDel="00F711F0" w:rsidRDefault="009457A7" w14:paraId="203F73AB" w14:textId="656A688A">
      <w:pPr>
        <w:pStyle w:val="ListParagraph"/>
        <w:spacing w:line="360" w:lineRule="auto"/>
        <w:ind w:left="567"/>
        <w:rPr>
          <w:del w:author="Craig Parker" w:date="2024-09-03T15:17:00Z" w16du:dateUtc="2024-09-03T13:17:00Z" w:id="174"/>
          <w:rFonts w:asciiTheme="majorHAnsi" w:hAnsiTheme="majorHAnsi" w:cstheme="majorHAnsi"/>
          <w:rPrChange w:author="Craig Parker" w:date="2024-09-03T16:23:00Z" w16du:dateUtc="2024-09-03T14:23:00Z" w:id="175">
            <w:rPr>
              <w:del w:author="Craig Parker" w:date="2024-09-03T15:17:00Z" w16du:dateUtc="2024-09-03T13:17:00Z" w:id="176"/>
              <w:rFonts w:cstheme="minorHAnsi"/>
            </w:rPr>
          </w:rPrChange>
        </w:rPr>
        <w:pPrChange w:author="Craig Parker" w:date="2024-09-03T17:03:00Z" w16du:dateUtc="2024-09-03T15:03:00Z" w:id="177">
          <w:pPr>
            <w:pStyle w:val="ListParagraph"/>
            <w:ind w:left="567"/>
          </w:pPr>
        </w:pPrChange>
      </w:pPr>
    </w:p>
    <w:p w:rsidRPr="002A00F9" w:rsidR="009457A7" w:rsidDel="00F711F0" w:rsidRDefault="004857FE" w14:paraId="203F73AC" w14:textId="452217E8">
      <w:pPr>
        <w:pStyle w:val="ListParagraph"/>
        <w:numPr>
          <w:ilvl w:val="0"/>
          <w:numId w:val="21"/>
        </w:numPr>
        <w:spacing w:line="360" w:lineRule="auto"/>
        <w:rPr>
          <w:del w:author="Craig Parker" w:date="2024-09-03T15:17:00Z" w16du:dateUtc="2024-09-03T13:17:00Z" w:id="178"/>
          <w:rFonts w:asciiTheme="majorHAnsi" w:hAnsiTheme="majorHAnsi" w:cstheme="majorHAnsi"/>
          <w:rPrChange w:author="Craig Parker" w:date="2024-09-03T16:23:00Z" w16du:dateUtc="2024-09-03T14:23:00Z" w:id="179">
            <w:rPr>
              <w:del w:author="Craig Parker" w:date="2024-09-03T15:17:00Z" w16du:dateUtc="2024-09-03T13:17:00Z" w:id="180"/>
              <w:rFonts w:cstheme="minorHAnsi"/>
            </w:rPr>
          </w:rPrChange>
        </w:rPr>
        <w:pPrChange w:author="Craig Parker" w:date="2024-09-03T17:03:00Z" w16du:dateUtc="2024-09-03T15:03:00Z" w:id="181">
          <w:pPr>
            <w:pStyle w:val="ListParagraph"/>
            <w:numPr>
              <w:numId w:val="3"/>
            </w:numPr>
            <w:tabs>
              <w:tab w:val="num" w:pos="0"/>
            </w:tabs>
            <w:ind w:left="567" w:hanging="567"/>
          </w:pPr>
        </w:pPrChange>
      </w:pPr>
      <w:del w:author="Craig Parker" w:date="2024-09-03T15:17:00Z" w16du:dateUtc="2024-09-03T13:17:00Z" w:id="182">
        <w:r w:rsidRPr="002A00F9" w:rsidDel="00F711F0">
          <w:rPr>
            <w:rFonts w:asciiTheme="majorHAnsi" w:hAnsiTheme="majorHAnsi" w:cstheme="majorHAnsi"/>
            <w:rPrChange w:author="Craig Parker" w:date="2024-09-03T16:23:00Z" w16du:dateUtc="2024-09-03T14:23:00Z" w:id="183">
              <w:rPr>
                <w:rFonts w:cstheme="minorHAnsi"/>
              </w:rPr>
            </w:rPrChange>
          </w:rPr>
          <w:delText>The Data Recipient has requested the Data Provider to transfer certain Data that was collected under the Project/s listed in Clause 1 for purposes of the “</w:delText>
        </w:r>
        <w:r w:rsidRPr="002A00F9" w:rsidDel="00F711F0" w:rsidR="0026561E">
          <w:rPr>
            <w:rFonts w:asciiTheme="majorHAnsi" w:hAnsiTheme="majorHAnsi" w:cstheme="majorHAnsi"/>
            <w:rPrChange w:author="Craig Parker" w:date="2024-09-03T16:23:00Z" w16du:dateUtc="2024-09-03T14:23:00Z" w:id="184">
              <w:rPr>
                <w:rFonts w:cstheme="minorHAnsi"/>
              </w:rPr>
            </w:rPrChange>
          </w:rPr>
          <w:delText>Innovative machine learning and multi-source data analysis towards development of an urban heat-health Early Warning System for African cities</w:delText>
        </w:r>
        <w:r w:rsidRPr="002A00F9" w:rsidDel="00F711F0">
          <w:rPr>
            <w:rFonts w:asciiTheme="majorHAnsi" w:hAnsiTheme="majorHAnsi" w:cstheme="majorHAnsi"/>
            <w:lang w:eastAsia="en-ZA"/>
            <w:rPrChange w:author="Craig Parker" w:date="2024-09-03T16:23:00Z" w16du:dateUtc="2024-09-03T14:23:00Z" w:id="185">
              <w:rPr>
                <w:rFonts w:cstheme="minorHAnsi"/>
                <w:lang w:eastAsia="en-ZA"/>
              </w:rPr>
            </w:rPrChange>
          </w:rPr>
          <w:delText>”</w:delText>
        </w:r>
        <w:r w:rsidRPr="002A00F9" w:rsidDel="00F711F0">
          <w:rPr>
            <w:rFonts w:asciiTheme="majorHAnsi" w:hAnsiTheme="majorHAnsi" w:cstheme="majorHAnsi"/>
            <w:rPrChange w:author="Craig Parker" w:date="2024-09-03T16:23:00Z" w16du:dateUtc="2024-09-03T14:23:00Z" w:id="186">
              <w:rPr>
                <w:rFonts w:cstheme="minorHAnsi"/>
              </w:rPr>
            </w:rPrChange>
          </w:rPr>
          <w:delText xml:space="preserve"> (“the Study”) within the </w:delText>
        </w:r>
        <w:r w:rsidRPr="002A00F9" w:rsidDel="00F711F0" w:rsidR="00F47F09">
          <w:rPr>
            <w:rFonts w:asciiTheme="majorHAnsi" w:hAnsiTheme="majorHAnsi" w:cstheme="majorHAnsi"/>
            <w:rPrChange w:author="Craig Parker" w:date="2024-09-03T16:23:00Z" w16du:dateUtc="2024-09-03T14:23:00Z" w:id="187">
              <w:rPr>
                <w:rFonts w:cstheme="minorHAnsi"/>
              </w:rPr>
            </w:rPrChange>
          </w:rPr>
          <w:delText>HE²AT</w:delText>
        </w:r>
        <w:r w:rsidRPr="002A00F9" w:rsidDel="00F711F0">
          <w:rPr>
            <w:rFonts w:asciiTheme="majorHAnsi" w:hAnsiTheme="majorHAnsi" w:cstheme="majorHAnsi"/>
            <w:rPrChange w:author="Craig Parker" w:date="2024-09-03T16:23:00Z" w16du:dateUtc="2024-09-03T14:23:00Z" w:id="188">
              <w:rPr>
                <w:rFonts w:cstheme="minorHAnsi"/>
              </w:rPr>
            </w:rPrChange>
          </w:rPr>
          <w:delText xml:space="preserve"> Project, the details of which are set out under Annexure “B” attached hereto.  </w:delText>
        </w:r>
      </w:del>
    </w:p>
    <w:p w:rsidRPr="002A00F9" w:rsidR="009457A7" w:rsidDel="00F711F0" w:rsidRDefault="009457A7" w14:paraId="203F73AD" w14:textId="47FC00C3">
      <w:pPr>
        <w:pStyle w:val="ListParagraph"/>
        <w:spacing w:line="360" w:lineRule="auto"/>
        <w:rPr>
          <w:del w:author="Craig Parker" w:date="2024-09-03T15:17:00Z" w16du:dateUtc="2024-09-03T13:17:00Z" w:id="189"/>
          <w:rFonts w:asciiTheme="majorHAnsi" w:hAnsiTheme="majorHAnsi" w:cstheme="majorHAnsi"/>
          <w:rPrChange w:author="Craig Parker" w:date="2024-09-03T16:23:00Z" w16du:dateUtc="2024-09-03T14:23:00Z" w:id="190">
            <w:rPr>
              <w:del w:author="Craig Parker" w:date="2024-09-03T15:17:00Z" w16du:dateUtc="2024-09-03T13:17:00Z" w:id="191"/>
              <w:rFonts w:cstheme="minorHAnsi"/>
            </w:rPr>
          </w:rPrChange>
        </w:rPr>
        <w:pPrChange w:author="Craig Parker" w:date="2024-09-03T17:03:00Z" w16du:dateUtc="2024-09-03T15:03:00Z" w:id="192">
          <w:pPr>
            <w:pStyle w:val="ListParagraph"/>
          </w:pPr>
        </w:pPrChange>
      </w:pPr>
    </w:p>
    <w:p w:rsidRPr="002A00F9" w:rsidR="009457A7" w:rsidDel="00F711F0" w:rsidRDefault="4FF3BAC4" w14:paraId="203F73AE" w14:textId="5F7F284C">
      <w:pPr>
        <w:pStyle w:val="ListParagraph"/>
        <w:numPr>
          <w:ilvl w:val="0"/>
          <w:numId w:val="21"/>
        </w:numPr>
        <w:spacing w:line="360" w:lineRule="auto"/>
        <w:rPr>
          <w:del w:author="Craig Parker" w:date="2024-09-03T15:17:00Z" w16du:dateUtc="2024-09-03T13:17:00Z" w:id="193"/>
          <w:rFonts w:eastAsia="Calibri" w:asciiTheme="majorHAnsi" w:hAnsiTheme="majorHAnsi" w:cstheme="majorHAnsi"/>
          <w:color w:val="0078D4"/>
          <w:rPrChange w:author="Craig Parker" w:date="2024-09-03T16:23:00Z" w16du:dateUtc="2024-09-03T14:23:00Z" w:id="194">
            <w:rPr>
              <w:del w:author="Craig Parker" w:date="2024-09-03T15:17:00Z" w16du:dateUtc="2024-09-03T13:17:00Z" w:id="195"/>
              <w:rFonts w:ascii="Calibri" w:hAnsi="Calibri" w:eastAsia="Calibri" w:cs="Calibri"/>
              <w:color w:val="0078D4"/>
            </w:rPr>
          </w:rPrChange>
        </w:rPr>
        <w:pPrChange w:author="Craig Parker" w:date="2024-09-03T17:03:00Z" w16du:dateUtc="2024-09-03T15:03:00Z" w:id="196">
          <w:pPr>
            <w:pStyle w:val="ListParagraph"/>
            <w:numPr>
              <w:numId w:val="3"/>
            </w:numPr>
            <w:tabs>
              <w:tab w:val="num" w:pos="0"/>
            </w:tabs>
            <w:ind w:left="567" w:hanging="567"/>
          </w:pPr>
        </w:pPrChange>
      </w:pPr>
      <w:del w:author="Craig Parker" w:date="2024-09-03T15:17:00Z" w16du:dateUtc="2024-09-03T13:17:00Z" w:id="197">
        <w:r w:rsidRPr="002A00F9" w:rsidDel="00F711F0">
          <w:rPr>
            <w:rFonts w:asciiTheme="majorHAnsi" w:hAnsiTheme="majorHAnsi" w:cstheme="majorHAnsi"/>
            <w:rPrChange w:author="Craig Parker" w:date="2024-09-03T16:23:00Z" w16du:dateUtc="2024-09-03T14:23:00Z" w:id="198">
              <w:rPr/>
            </w:rPrChange>
          </w:rPr>
          <w:delText xml:space="preserve">The Data Provider will transfer a Limited Data Set to the Data Recipient. A </w:delText>
        </w:r>
        <w:r w:rsidRPr="002A00F9" w:rsidDel="00F711F0">
          <w:rPr>
            <w:rFonts w:asciiTheme="majorHAnsi" w:hAnsiTheme="majorHAnsi" w:cstheme="majorHAnsi"/>
            <w:b/>
            <w:bCs/>
            <w:rPrChange w:author="Craig Parker" w:date="2024-09-03T16:23:00Z" w16du:dateUtc="2024-09-03T14:23:00Z" w:id="199">
              <w:rPr>
                <w:b/>
                <w:bCs/>
              </w:rPr>
            </w:rPrChange>
          </w:rPr>
          <w:delText>“Limited Data Set”</w:delText>
        </w:r>
        <w:r w:rsidRPr="002A00F9" w:rsidDel="00F711F0">
          <w:rPr>
            <w:rFonts w:asciiTheme="majorHAnsi" w:hAnsiTheme="majorHAnsi" w:cstheme="majorHAnsi"/>
            <w:rPrChange w:author="Craig Parker" w:date="2024-09-03T16:23:00Z" w16du:dateUtc="2024-09-03T14:23:00Z" w:id="200">
              <w:rPr/>
            </w:rPrChange>
          </w:rPr>
          <w:delText xml:space="preserve"> consists of health information that has had all direct identifiers concerning the subject of the record (and his or her employer, family, and household members) deleted; that is, the information excludes all of the following: names; telephone numbers; fax numbers; electronic mail addresses; government insurance numbers; medical record numbers; health plan beneficiary numbers; account numbers; certificate/license numbers; vehicle identifiers and serial numbers, including license plate numbers; device identifiers and serial numbers; web universal resource locators (URLs); internet protocol (IP) address numbers; biometric identifiers, including finger and voice prints; and full-face photographic images and any comparable images. </w:delText>
        </w:r>
        <w:r w:rsidRPr="002A00F9" w:rsidDel="00F711F0">
          <w:rPr>
            <w:rFonts w:eastAsia="Calibri" w:asciiTheme="majorHAnsi" w:hAnsiTheme="majorHAnsi" w:cstheme="majorHAnsi"/>
            <w:color w:val="000000" w:themeColor="text1"/>
            <w:rPrChange w:author="Craig Parker" w:date="2024-09-03T16:23:00Z" w16du:dateUtc="2024-09-03T14:23:00Z" w:id="201">
              <w:rPr>
                <w:rFonts w:ascii="Calibri" w:hAnsi="Calibri" w:eastAsia="Calibri" w:cs="Calibri"/>
                <w:color w:val="000000" w:themeColor="text1"/>
              </w:rPr>
            </w:rPrChange>
          </w:rPr>
          <w:delText xml:space="preserve">Given the nature of our research, we request that </w:delText>
        </w:r>
        <w:r w:rsidRPr="002A00F9" w:rsidDel="00F711F0">
          <w:rPr>
            <w:rFonts w:asciiTheme="majorHAnsi" w:hAnsiTheme="majorHAnsi" w:cstheme="majorHAnsi"/>
            <w:color w:val="000000" w:themeColor="text1"/>
            <w:rPrChange w:author="Craig Parker" w:date="2024-09-03T16:23:00Z" w16du:dateUtc="2024-09-03T14:23:00Z" w:id="202">
              <w:rPr>
                <w:color w:val="000000" w:themeColor="text1"/>
              </w:rPr>
            </w:rPrChange>
          </w:rPr>
          <w:delText>street</w:delText>
        </w:r>
        <w:r w:rsidRPr="002A00F9" w:rsidDel="00F711F0">
          <w:rPr>
            <w:rFonts w:eastAsia="Calibri" w:asciiTheme="majorHAnsi" w:hAnsiTheme="majorHAnsi" w:cstheme="majorHAnsi"/>
            <w:color w:val="000000" w:themeColor="text1"/>
            <w:rPrChange w:author="Craig Parker" w:date="2024-09-03T16:23:00Z" w16du:dateUtc="2024-09-03T14:23:00Z" w:id="203">
              <w:rPr>
                <w:rFonts w:ascii="Calibri" w:hAnsi="Calibri" w:eastAsia="Calibri" w:cs="Calibri"/>
                <w:color w:val="000000" w:themeColor="text1"/>
              </w:rPr>
            </w:rPrChange>
          </w:rPr>
          <w:delText xml:space="preserve"> addresses are not deleted. </w:delText>
        </w:r>
      </w:del>
    </w:p>
    <w:p w:rsidRPr="002A00F9" w:rsidR="00EB5D24" w:rsidDel="00F711F0" w:rsidRDefault="00EB5D24" w14:paraId="52BB77D0" w14:textId="2C39D961">
      <w:pPr>
        <w:spacing w:line="360" w:lineRule="auto"/>
        <w:rPr>
          <w:del w:author="Craig Parker" w:date="2024-09-03T15:17:00Z" w16du:dateUtc="2024-09-03T13:17:00Z" w:id="204"/>
          <w:rFonts w:asciiTheme="majorHAnsi" w:hAnsiTheme="majorHAnsi" w:cstheme="majorHAnsi"/>
          <w:rPrChange w:author="Craig Parker" w:date="2024-09-03T16:23:00Z" w16du:dateUtc="2024-09-03T14:23:00Z" w:id="205">
            <w:rPr>
              <w:del w:author="Craig Parker" w:date="2024-09-03T15:17:00Z" w16du:dateUtc="2024-09-03T13:17:00Z" w:id="206"/>
              <w:rFonts w:cstheme="minorHAnsi"/>
            </w:rPr>
          </w:rPrChange>
        </w:rPr>
        <w:pPrChange w:author="Craig Parker" w:date="2024-09-03T17:03:00Z" w16du:dateUtc="2024-09-03T15:03:00Z" w:id="207">
          <w:pPr/>
        </w:pPrChange>
      </w:pPr>
    </w:p>
    <w:p w:rsidRPr="002A00F9" w:rsidR="009457A7" w:rsidDel="00F711F0" w:rsidRDefault="42E44CE0" w14:paraId="203F73AF" w14:textId="5AED8215">
      <w:pPr>
        <w:pStyle w:val="ListParagraph"/>
        <w:numPr>
          <w:ilvl w:val="0"/>
          <w:numId w:val="21"/>
        </w:numPr>
        <w:spacing w:line="360" w:lineRule="auto"/>
        <w:rPr>
          <w:del w:author="Craig Parker" w:date="2024-09-03T15:17:00Z" w16du:dateUtc="2024-09-03T13:17:00Z" w:id="208"/>
          <w:rFonts w:asciiTheme="majorHAnsi" w:hAnsiTheme="majorHAnsi" w:cstheme="majorHAnsi"/>
          <w:rPrChange w:author="Craig Parker" w:date="2024-09-03T16:23:00Z" w16du:dateUtc="2024-09-03T14:23:00Z" w:id="209">
            <w:rPr>
              <w:del w:author="Craig Parker" w:date="2024-09-03T15:17:00Z" w16du:dateUtc="2024-09-03T13:17:00Z" w:id="210"/>
              <w:rFonts w:cstheme="minorHAnsi"/>
            </w:rPr>
          </w:rPrChange>
        </w:rPr>
        <w:pPrChange w:author="Craig Parker" w:date="2024-09-03T17:03:00Z" w16du:dateUtc="2024-09-03T15:03:00Z" w:id="211">
          <w:pPr>
            <w:pStyle w:val="ListParagraph"/>
            <w:numPr>
              <w:numId w:val="3"/>
            </w:numPr>
            <w:tabs>
              <w:tab w:val="num" w:pos="0"/>
            </w:tabs>
            <w:ind w:left="567" w:hanging="567"/>
          </w:pPr>
        </w:pPrChange>
      </w:pPr>
      <w:del w:author="Craig Parker" w:date="2024-09-03T15:17:00Z" w16du:dateUtc="2024-09-03T13:17:00Z" w:id="212">
        <w:r w:rsidRPr="002A00F9" w:rsidDel="00F711F0">
          <w:rPr>
            <w:rFonts w:asciiTheme="majorHAnsi" w:hAnsiTheme="majorHAnsi" w:cstheme="majorHAnsi"/>
            <w:rPrChange w:author="Craig Parker" w:date="2024-09-03T16:23:00Z" w16du:dateUtc="2024-09-03T14:23:00Z" w:id="213">
              <w:rPr/>
            </w:rPrChange>
          </w:rPr>
          <w:delText xml:space="preserve">The transfer of the Data will be done in accordance with the terms and conditions of this Agreement. </w:delText>
        </w:r>
      </w:del>
    </w:p>
    <w:p w:rsidRPr="002A00F9" w:rsidR="009457A7" w:rsidDel="0068758E" w:rsidRDefault="009457A7" w14:paraId="203F73B0" w14:textId="24D97DDF">
      <w:pPr>
        <w:spacing w:line="360" w:lineRule="auto"/>
        <w:contextualSpacing/>
        <w:rPr>
          <w:del w:author="Craig Parker" w:date="2024-09-03T21:50:00Z" w16du:dateUtc="2024-09-03T19:50:00Z" w:id="214"/>
          <w:rFonts w:asciiTheme="majorHAnsi" w:hAnsiTheme="majorHAnsi" w:cstheme="majorHAnsi"/>
          <w:rPrChange w:author="Craig Parker" w:date="2024-09-03T16:23:00Z" w16du:dateUtc="2024-09-03T14:23:00Z" w:id="215">
            <w:rPr>
              <w:del w:author="Craig Parker" w:date="2024-09-03T21:50:00Z" w16du:dateUtc="2024-09-03T19:50:00Z" w:id="216"/>
              <w:rFonts w:cstheme="minorHAnsi"/>
            </w:rPr>
          </w:rPrChange>
        </w:rPr>
        <w:pPrChange w:author="Craig Parker" w:date="2024-09-03T17:03:00Z" w16du:dateUtc="2024-09-03T15:03:00Z" w:id="217">
          <w:pPr>
            <w:contextualSpacing/>
          </w:pPr>
        </w:pPrChange>
      </w:pPr>
    </w:p>
    <w:p w:rsidRPr="002A00F9" w:rsidR="00EB5D24" w:rsidP="009A2E92" w:rsidRDefault="00EB5D24" w14:paraId="46BE886D" w14:textId="77777777">
      <w:pPr>
        <w:spacing w:line="360" w:lineRule="auto"/>
        <w:ind w:left="0" w:firstLine="0"/>
        <w:contextualSpacing/>
        <w:rPr>
          <w:rFonts w:asciiTheme="majorHAnsi" w:hAnsiTheme="majorHAnsi" w:cstheme="majorHAnsi"/>
          <w:rPrChange w:author="Craig Parker" w:date="2024-09-03T16:23:00Z" w16du:dateUtc="2024-09-03T14:23:00Z" w:id="218">
            <w:rPr>
              <w:rFonts w:cstheme="minorHAnsi"/>
            </w:rPr>
          </w:rPrChange>
        </w:rPr>
        <w:pPrChange w:author="Craig Parker" w:date="2024-09-03T21:50:00Z" w16du:dateUtc="2024-09-03T19:50:00Z" w:id="219">
          <w:pPr>
            <w:contextualSpacing/>
          </w:pPr>
        </w:pPrChange>
      </w:pPr>
    </w:p>
    <w:p w:rsidRPr="002A00F9" w:rsidR="009457A7" w:rsidRDefault="004857FE" w14:paraId="203F73B1" w14:textId="77777777">
      <w:pPr>
        <w:spacing w:line="360" w:lineRule="auto"/>
        <w:contextualSpacing/>
        <w:rPr>
          <w:rFonts w:asciiTheme="majorHAnsi" w:hAnsiTheme="majorHAnsi" w:cstheme="majorHAnsi"/>
          <w:b/>
          <w:rPrChange w:author="Craig Parker" w:date="2024-09-03T16:23:00Z" w16du:dateUtc="2024-09-03T14:23:00Z" w:id="220">
            <w:rPr>
              <w:rFonts w:cstheme="minorHAnsi"/>
              <w:b/>
            </w:rPr>
          </w:rPrChange>
        </w:rPr>
        <w:pPrChange w:author="Craig Parker" w:date="2024-09-03T17:03:00Z" w16du:dateUtc="2024-09-03T15:03:00Z" w:id="221">
          <w:pPr>
            <w:contextualSpacing/>
          </w:pPr>
        </w:pPrChange>
      </w:pPr>
      <w:r w:rsidRPr="002A00F9">
        <w:rPr>
          <w:rFonts w:asciiTheme="majorHAnsi" w:hAnsiTheme="majorHAnsi" w:cstheme="majorHAnsi"/>
          <w:b/>
          <w:rPrChange w:author="Craig Parker" w:date="2024-09-03T16:23:00Z" w16du:dateUtc="2024-09-03T14:23:00Z" w:id="222">
            <w:rPr>
              <w:rFonts w:cstheme="minorHAnsi"/>
              <w:b/>
            </w:rPr>
          </w:rPrChange>
        </w:rPr>
        <w:t>THEREFORE, THE PARTIES AGREE AS FOLLOWS:</w:t>
      </w:r>
    </w:p>
    <w:p w:rsidRPr="002A00F9" w:rsidR="009457A7" w:rsidRDefault="009457A7" w14:paraId="203F73B2" w14:textId="77777777">
      <w:pPr>
        <w:spacing w:line="360" w:lineRule="auto"/>
        <w:contextualSpacing/>
        <w:rPr>
          <w:rFonts w:asciiTheme="majorHAnsi" w:hAnsiTheme="majorHAnsi" w:cstheme="majorHAnsi"/>
          <w:b/>
          <w:rPrChange w:author="Craig Parker" w:date="2024-09-03T16:23:00Z" w16du:dateUtc="2024-09-03T14:23:00Z" w:id="223">
            <w:rPr>
              <w:rFonts w:cstheme="minorHAnsi"/>
              <w:b/>
            </w:rPr>
          </w:rPrChange>
        </w:rPr>
        <w:pPrChange w:author="Craig Parker" w:date="2024-09-03T17:03:00Z" w16du:dateUtc="2024-09-03T15:03:00Z" w:id="224">
          <w:pPr>
            <w:contextualSpacing/>
          </w:pPr>
        </w:pPrChange>
      </w:pPr>
    </w:p>
    <w:p w:rsidRPr="00426704" w:rsidR="009457A7" w:rsidP="00546B07" w:rsidRDefault="004857FE" w14:paraId="203F73B3" w14:textId="4556A9B4">
      <w:pPr>
        <w:pStyle w:val="Heading2"/>
        <w:pPrChange w:author="Craig Parker" w:date="2024-09-03T21:14:00Z" w16du:dateUtc="2024-09-03T19:14:00Z" w:id="225">
          <w:pPr>
            <w:pStyle w:val="ListParagraph"/>
            <w:numPr>
              <w:numId w:val="4"/>
            </w:numPr>
            <w:tabs>
              <w:tab w:val="num" w:pos="0"/>
            </w:tabs>
            <w:ind w:left="567" w:hanging="567"/>
          </w:pPr>
        </w:pPrChange>
      </w:pPr>
      <w:r w:rsidRPr="00426704">
        <w:t>DEFINITIONS</w:t>
      </w:r>
    </w:p>
    <w:p w:rsidRPr="002A00F9" w:rsidR="00F711F0" w:rsidRDefault="004857FE" w14:paraId="5B91D7B3" w14:textId="77777777">
      <w:pPr>
        <w:pStyle w:val="GW34"/>
        <w:tabs>
          <w:tab w:val="clear" w:pos="1008"/>
          <w:tab w:val="left" w:pos="1418"/>
        </w:tabs>
        <w:ind w:left="360" w:right="45" w:hanging="360"/>
        <w:contextualSpacing/>
        <w:rPr>
          <w:ins w:author="Craig Parker" w:date="2024-09-03T15:18:00Z" w:id="226"/>
          <w:rFonts w:asciiTheme="majorHAnsi" w:hAnsiTheme="majorHAnsi" w:cstheme="majorHAnsi"/>
          <w:szCs w:val="22"/>
          <w:lang w:val="en-ZA"/>
          <w:rPrChange w:author="Craig Parker" w:date="2024-09-03T16:23:00Z" w16du:dateUtc="2024-09-03T14:23:00Z" w:id="227">
            <w:rPr>
              <w:ins w:author="Craig Parker" w:date="2024-09-03T15:18:00Z" w:id="228"/>
              <w:rFonts w:asciiTheme="minorHAnsi" w:hAnsiTheme="minorHAnsi" w:cstheme="minorHAnsi"/>
              <w:szCs w:val="22"/>
              <w:lang w:val="en-ZA"/>
            </w:rPr>
          </w:rPrChange>
        </w:rPr>
        <w:pPrChange w:author="Craig Parker" w:date="2024-09-03T17:03:00Z" w16du:dateUtc="2024-09-03T15:03:00Z" w:id="229">
          <w:pPr>
            <w:pStyle w:val="GW34"/>
            <w:tabs>
              <w:tab w:val="clear" w:pos="1008"/>
              <w:tab w:val="left" w:pos="1418"/>
            </w:tabs>
            <w:spacing w:line="276" w:lineRule="auto"/>
            <w:ind w:left="360" w:right="45" w:hanging="360"/>
            <w:contextualSpacing/>
          </w:pPr>
        </w:pPrChange>
      </w:pPr>
      <w:r w:rsidRPr="002A00F9">
        <w:rPr>
          <w:rFonts w:asciiTheme="majorHAnsi" w:hAnsiTheme="majorHAnsi" w:cstheme="majorHAnsi"/>
          <w:szCs w:val="22"/>
          <w:rPrChange w:author="Craig Parker" w:date="2024-09-03T16:23:00Z" w16du:dateUtc="2024-09-03T14:23:00Z" w:id="230">
            <w:rPr>
              <w:rFonts w:asciiTheme="minorHAnsi" w:hAnsiTheme="minorHAnsi" w:cstheme="minorHAnsi"/>
              <w:szCs w:val="22"/>
            </w:rPr>
          </w:rPrChange>
        </w:rPr>
        <w:tab/>
      </w:r>
      <w:ins w:author="Craig Parker" w:date="2024-09-03T15:18:00Z" w:id="231">
        <w:r w:rsidRPr="002A00F9" w:rsidR="00F711F0">
          <w:rPr>
            <w:rFonts w:asciiTheme="majorHAnsi" w:hAnsiTheme="majorHAnsi" w:cstheme="majorHAnsi"/>
            <w:szCs w:val="22"/>
            <w:lang w:val="en-ZA"/>
            <w:rPrChange w:author="Craig Parker" w:date="2024-09-03T16:23:00Z" w16du:dateUtc="2024-09-03T14:23:00Z" w:id="232">
              <w:rPr>
                <w:rFonts w:asciiTheme="minorHAnsi" w:hAnsiTheme="minorHAnsi" w:cstheme="minorHAnsi"/>
                <w:szCs w:val="22"/>
                <w:lang w:val="en-ZA"/>
              </w:rPr>
            </w:rPrChange>
          </w:rPr>
          <w:t>In this Agreement, unless the context otherwise indicates, the following words will have the following meanings:</w:t>
        </w:r>
      </w:ins>
    </w:p>
    <w:p w:rsidRPr="002A00F9" w:rsidR="00F711F0" w:rsidP="00C16A3B" w:rsidRDefault="00F711F0" w14:paraId="050CC6D2" w14:textId="77777777">
      <w:pPr>
        <w:pStyle w:val="GW34"/>
        <w:ind w:left="360" w:hanging="360"/>
        <w:rPr>
          <w:ins w:author="Craig Parker" w:date="2024-09-03T15:18:00Z" w:id="233"/>
          <w:rFonts w:asciiTheme="majorHAnsi" w:hAnsiTheme="majorHAnsi" w:cstheme="majorHAnsi"/>
          <w:szCs w:val="22"/>
          <w:lang w:val="en-ZA"/>
          <w:rPrChange w:author="Craig Parker" w:date="2024-09-03T16:23:00Z" w16du:dateUtc="2024-09-03T14:23:00Z" w:id="234">
            <w:rPr>
              <w:ins w:author="Craig Parker" w:date="2024-09-03T15:18:00Z" w:id="235"/>
              <w:rFonts w:cstheme="minorHAnsi"/>
              <w:lang w:val="en-ZA"/>
            </w:rPr>
          </w:rPrChange>
        </w:rPr>
      </w:pPr>
    </w:p>
    <w:p w:rsidRPr="00F0247A" w:rsidR="00A6272C" w:rsidP="00F0247A" w:rsidRDefault="00F711F0" w14:paraId="6746223E" w14:textId="4E200425">
      <w:pPr>
        <w:pStyle w:val="OTL-level2"/>
        <w:ind w:left="851" w:hanging="491"/>
        <w:rPr>
          <w:ins w:author="Craig Parker" w:date="2024-09-03T15:41:00Z" w16du:dateUtc="2024-09-03T13:41:00Z" w:id="236"/>
          <w:rPrChange w:author="Craig Parker" w:date="2024-09-03T20:47:00Z" w16du:dateUtc="2024-09-03T18:47:00Z" w:id="237">
            <w:rPr>
              <w:ins w:author="Craig Parker" w:date="2024-09-03T15:41:00Z" w16du:dateUtc="2024-09-03T13:41:00Z" w:id="238"/>
              <w:rFonts w:asciiTheme="minorHAnsi" w:hAnsiTheme="minorHAnsi" w:cstheme="minorHAnsi"/>
              <w:lang w:val="en-ZA"/>
            </w:rPr>
          </w:rPrChange>
        </w:rPr>
        <w:pPrChange w:author="Craig Parker" w:date="2024-09-03T20:47:00Z" w16du:dateUtc="2024-09-03T18:47:00Z" w:id="239">
          <w:pPr>
            <w:pStyle w:val="GW34"/>
            <w:numPr>
              <w:ilvl w:val="1"/>
              <w:numId w:val="29"/>
            </w:numPr>
            <w:ind w:left="360" w:hanging="360"/>
          </w:pPr>
        </w:pPrChange>
      </w:pPr>
      <w:ins w:author="Craig Parker" w:date="2024-09-03T15:18:00Z" w:id="240">
        <w:r w:rsidRPr="002A00F9">
          <w:rPr>
            <w:b/>
            <w:bCs/>
            <w:rPrChange w:author="Craig Parker" w:date="2024-09-03T16:23:00Z" w16du:dateUtc="2024-09-03T14:23:00Z" w:id="241">
              <w:rPr>
                <w:rFonts w:cstheme="minorHAnsi"/>
                <w:b/>
                <w:bCs/>
                <w:lang w:val="en-ZA"/>
              </w:rPr>
            </w:rPrChange>
          </w:rPr>
          <w:t>"the/this Agreement"</w:t>
        </w:r>
        <w:r w:rsidRPr="002A00F9">
          <w:rPr>
            <w:rPrChange w:author="Craig Parker" w:date="2024-09-03T16:23:00Z" w16du:dateUtc="2024-09-03T14:23:00Z" w:id="242">
              <w:rPr>
                <w:rFonts w:cstheme="minorHAnsi"/>
                <w:lang w:val="en-ZA"/>
              </w:rPr>
            </w:rPrChange>
          </w:rPr>
          <w:t xml:space="preserve"> shall mean this Agreement together with any Annexures hereto;</w:t>
        </w:r>
      </w:ins>
    </w:p>
    <w:p w:rsidRPr="00151129" w:rsidR="00A6272C" w:rsidP="00151129" w:rsidRDefault="00F711F0" w14:paraId="2F975739" w14:textId="367DF787">
      <w:pPr>
        <w:pStyle w:val="OTL-level2"/>
        <w:rPr>
          <w:ins w:author="Craig Parker" w:date="2024-09-03T15:41:00Z" w16du:dateUtc="2024-09-03T13:41:00Z" w:id="243"/>
          <w:rPrChange w:author="Craig Parker" w:date="2024-09-03T21:47:00Z" w16du:dateUtc="2024-09-03T19:47:00Z" w:id="244">
            <w:rPr>
              <w:ins w:author="Craig Parker" w:date="2024-09-03T15:41:00Z" w16du:dateUtc="2024-09-03T13:41:00Z" w:id="245"/>
              <w:rFonts w:asciiTheme="minorHAnsi" w:hAnsiTheme="minorHAnsi" w:cstheme="minorHAnsi"/>
              <w:b/>
              <w:bCs/>
              <w:lang w:val="en-ZA"/>
            </w:rPr>
          </w:rPrChange>
        </w:rPr>
        <w:pPrChange w:author="Craig Parker" w:date="2024-09-03T21:47:00Z" w16du:dateUtc="2024-09-03T19:47:00Z" w:id="246">
          <w:pPr>
            <w:pStyle w:val="GW34"/>
            <w:numPr>
              <w:ilvl w:val="1"/>
              <w:numId w:val="29"/>
            </w:numPr>
            <w:ind w:left="360" w:hanging="360"/>
          </w:pPr>
        </w:pPrChange>
      </w:pPr>
      <w:ins w:author="Craig Parker" w:date="2024-09-03T15:18:00Z" w:id="247">
        <w:r w:rsidRPr="002A00F9">
          <w:rPr>
            <w:b/>
            <w:bCs/>
            <w:rPrChange w:author="Craig Parker" w:date="2024-09-03T16:23:00Z" w16du:dateUtc="2024-09-03T14:23:00Z" w:id="248">
              <w:rPr>
                <w:rFonts w:cstheme="minorHAnsi"/>
                <w:b/>
                <w:bCs/>
                <w:lang w:val="en-ZA"/>
              </w:rPr>
            </w:rPrChange>
          </w:rPr>
          <w:t xml:space="preserve">"Commencement Date" </w:t>
        </w:r>
        <w:r w:rsidRPr="002A00F9">
          <w:rPr>
            <w:rPrChange w:author="Craig Parker" w:date="2024-09-03T16:23:00Z" w16du:dateUtc="2024-09-03T14:23:00Z" w:id="249">
              <w:rPr>
                <w:rFonts w:cstheme="minorHAnsi"/>
                <w:lang w:val="en-ZA"/>
              </w:rPr>
            </w:rPrChange>
          </w:rPr>
          <w:t>shall mean the date on which this Agreement shall become effective and binding upon the Parties;</w:t>
        </w:r>
      </w:ins>
    </w:p>
    <w:p w:rsidRPr="001E44DB" w:rsidR="00A6272C" w:rsidP="001E44DB" w:rsidRDefault="00F711F0" w14:paraId="29B8B84E" w14:textId="39C9643F">
      <w:pPr>
        <w:pStyle w:val="OTL-level2"/>
        <w:rPr>
          <w:ins w:author="Craig Parker" w:date="2024-09-03T15:41:00Z" w16du:dateUtc="2024-09-03T13:41:00Z" w:id="250"/>
          <w:rPrChange w:author="Craig Parker" w:date="2024-09-03T20:48:00Z" w16du:dateUtc="2024-09-03T18:48:00Z" w:id="251">
            <w:rPr>
              <w:ins w:author="Craig Parker" w:date="2024-09-03T15:41:00Z" w16du:dateUtc="2024-09-03T13:41:00Z" w:id="252"/>
              <w:rFonts w:asciiTheme="minorHAnsi" w:hAnsiTheme="minorHAnsi" w:cstheme="minorHAnsi"/>
              <w:lang w:val="en-ZA"/>
            </w:rPr>
          </w:rPrChange>
        </w:rPr>
        <w:pPrChange w:author="Craig Parker" w:date="2024-09-03T20:48:00Z" w16du:dateUtc="2024-09-03T18:48:00Z" w:id="253">
          <w:pPr>
            <w:pStyle w:val="GW34"/>
            <w:numPr>
              <w:ilvl w:val="1"/>
              <w:numId w:val="29"/>
            </w:numPr>
            <w:ind w:left="360" w:hanging="360"/>
          </w:pPr>
        </w:pPrChange>
      </w:pPr>
      <w:ins w:author="Craig Parker" w:date="2024-09-03T15:18:00Z" w:id="254">
        <w:r w:rsidRPr="002A00F9">
          <w:rPr>
            <w:b/>
            <w:bCs/>
            <w:rPrChange w:author="Craig Parker" w:date="2024-09-03T16:23:00Z" w16du:dateUtc="2024-09-03T14:23:00Z" w:id="255">
              <w:rPr>
                <w:rFonts w:cstheme="minorHAnsi"/>
                <w:b/>
                <w:bCs/>
                <w:lang w:val="en-ZA"/>
              </w:rPr>
            </w:rPrChange>
          </w:rPr>
          <w:t>“Responsible Party”</w:t>
        </w:r>
        <w:r w:rsidRPr="002A00F9">
          <w:rPr>
            <w:rPrChange w:author="Craig Parker" w:date="2024-09-03T16:23:00Z" w16du:dateUtc="2024-09-03T14:23:00Z" w:id="256">
              <w:rPr>
                <w:rFonts w:cstheme="minorHAnsi"/>
                <w:lang w:val="en-ZA"/>
              </w:rPr>
            </w:rPrChange>
          </w:rPr>
          <w:t xml:space="preserve"> means a public or private body or any other person which, alone or in conjunction with others, determines the purpose of and means for Processing Personal Data;</w:t>
        </w:r>
      </w:ins>
    </w:p>
    <w:p w:rsidRPr="001E44DB" w:rsidR="00A6272C" w:rsidP="001E44DB" w:rsidRDefault="00F711F0" w14:paraId="67743DB3" w14:textId="71C6322F">
      <w:pPr>
        <w:pStyle w:val="OTL-level2"/>
        <w:rPr>
          <w:ins w:author="Craig Parker" w:date="2024-09-03T15:41:00Z" w16du:dateUtc="2024-09-03T13:41:00Z" w:id="257"/>
          <w:rPrChange w:author="Craig Parker" w:date="2024-09-03T20:48:00Z" w16du:dateUtc="2024-09-03T18:48:00Z" w:id="258">
            <w:rPr>
              <w:ins w:author="Craig Parker" w:date="2024-09-03T15:41:00Z" w16du:dateUtc="2024-09-03T13:41:00Z" w:id="259"/>
              <w:rFonts w:asciiTheme="minorHAnsi" w:hAnsiTheme="minorHAnsi" w:cstheme="minorHAnsi"/>
              <w:lang w:val="en-ZA"/>
            </w:rPr>
          </w:rPrChange>
        </w:rPr>
        <w:pPrChange w:author="Craig Parker" w:date="2024-09-03T20:48:00Z" w16du:dateUtc="2024-09-03T18:48:00Z" w:id="260">
          <w:pPr>
            <w:pStyle w:val="GW34"/>
            <w:numPr>
              <w:ilvl w:val="1"/>
              <w:numId w:val="29"/>
            </w:numPr>
            <w:ind w:left="360" w:hanging="360"/>
          </w:pPr>
        </w:pPrChange>
      </w:pPr>
      <w:ins w:author="Craig Parker" w:date="2024-09-03T15:18:00Z" w:id="261">
        <w:r w:rsidRPr="002A00F9">
          <w:rPr>
            <w:rPrChange w:author="Craig Parker" w:date="2024-09-03T16:23:00Z" w16du:dateUtc="2024-09-03T14:23:00Z" w:id="262">
              <w:rPr>
                <w:rFonts w:cstheme="minorHAnsi"/>
                <w:lang w:val="en-ZA"/>
              </w:rPr>
            </w:rPrChange>
          </w:rPr>
          <w:t>“</w:t>
        </w:r>
        <w:r w:rsidRPr="002A00F9">
          <w:rPr>
            <w:b/>
            <w:bCs/>
            <w:rPrChange w:author="Craig Parker" w:date="2024-09-03T16:23:00Z" w16du:dateUtc="2024-09-03T14:23:00Z" w:id="263">
              <w:rPr>
                <w:rFonts w:cstheme="minorHAnsi"/>
                <w:b/>
                <w:bCs/>
                <w:lang w:val="en-ZA"/>
              </w:rPr>
            </w:rPrChange>
          </w:rPr>
          <w:t xml:space="preserve">Original Study Data” </w:t>
        </w:r>
        <w:r w:rsidRPr="002A00F9">
          <w:rPr>
            <w:rPrChange w:author="Craig Parker" w:date="2024-09-03T16:23:00Z" w16du:dateUtc="2024-09-03T14:23:00Z" w:id="264">
              <w:rPr>
                <w:rFonts w:cstheme="minorHAnsi"/>
                <w:lang w:val="en-ZA"/>
              </w:rPr>
            </w:rPrChange>
          </w:rPr>
          <w:t xml:space="preserve">shall mean the health-related data listed in </w:t>
        </w:r>
        <w:r w:rsidRPr="002A00F9">
          <w:rPr>
            <w:b/>
            <w:bCs/>
            <w:rPrChange w:author="Craig Parker" w:date="2024-09-03T16:23:00Z" w16du:dateUtc="2024-09-03T14:23:00Z" w:id="265">
              <w:rPr>
                <w:rFonts w:cstheme="minorHAnsi"/>
                <w:b/>
                <w:bCs/>
                <w:lang w:val="en-ZA"/>
              </w:rPr>
            </w:rPrChange>
          </w:rPr>
          <w:t>Annexure “A”</w:t>
        </w:r>
        <w:r w:rsidRPr="002A00F9">
          <w:rPr>
            <w:rPrChange w:author="Craig Parker" w:date="2024-09-03T16:23:00Z" w16du:dateUtc="2024-09-03T14:23:00Z" w:id="266">
              <w:rPr>
                <w:rFonts w:cstheme="minorHAnsi"/>
                <w:lang w:val="en-ZA"/>
              </w:rPr>
            </w:rPrChange>
          </w:rPr>
          <w:t xml:space="preserve"> hereto and any other data actually transferred by the Data Provider to the Data Recipient under this Agreement;  </w:t>
        </w:r>
      </w:ins>
    </w:p>
    <w:p w:rsidRPr="001E44DB" w:rsidR="00A6272C" w:rsidP="001E44DB" w:rsidRDefault="00F711F0" w14:paraId="0D6476FE" w14:textId="4A086FFE">
      <w:pPr>
        <w:pStyle w:val="OTL-level2"/>
        <w:rPr>
          <w:ins w:author="Craig Parker" w:date="2024-09-03T15:42:00Z" w16du:dateUtc="2024-09-03T13:42:00Z" w:id="267"/>
          <w:rPrChange w:author="Craig Parker" w:date="2024-09-03T20:48:00Z" w16du:dateUtc="2024-09-03T18:48:00Z" w:id="268">
            <w:rPr>
              <w:ins w:author="Craig Parker" w:date="2024-09-03T15:42:00Z" w16du:dateUtc="2024-09-03T13:42:00Z" w:id="269"/>
              <w:rFonts w:asciiTheme="minorHAnsi" w:hAnsiTheme="minorHAnsi" w:cstheme="minorHAnsi"/>
              <w:b/>
              <w:bCs/>
              <w:lang w:val="en-ZA"/>
            </w:rPr>
          </w:rPrChange>
        </w:rPr>
        <w:pPrChange w:author="Craig Parker" w:date="2024-09-03T20:48:00Z" w16du:dateUtc="2024-09-03T18:48:00Z" w:id="270">
          <w:pPr>
            <w:pStyle w:val="GW34"/>
            <w:numPr>
              <w:ilvl w:val="1"/>
              <w:numId w:val="29"/>
            </w:numPr>
            <w:ind w:left="360" w:hanging="360"/>
          </w:pPr>
        </w:pPrChange>
      </w:pPr>
      <w:ins w:author="Craig Parker" w:date="2024-09-03T15:18:00Z" w:id="271">
        <w:r w:rsidRPr="002A00F9">
          <w:rPr>
            <w:rPrChange w:author="Craig Parker" w:date="2024-09-03T16:23:00Z" w16du:dateUtc="2024-09-03T14:23:00Z" w:id="272">
              <w:rPr>
                <w:rFonts w:cstheme="minorHAnsi"/>
                <w:lang w:val="en-ZA"/>
              </w:rPr>
            </w:rPrChange>
          </w:rPr>
          <w:t>“</w:t>
        </w:r>
        <w:r w:rsidRPr="002A00F9">
          <w:rPr>
            <w:b/>
            <w:bCs/>
            <w:rPrChange w:author="Craig Parker" w:date="2024-09-03T16:23:00Z" w16du:dateUtc="2024-09-03T14:23:00Z" w:id="273">
              <w:rPr>
                <w:rFonts w:cstheme="minorHAnsi"/>
                <w:b/>
                <w:bCs/>
                <w:lang w:val="en-ZA"/>
              </w:rPr>
            </w:rPrChange>
          </w:rPr>
          <w:t>Data Protection Legislation</w:t>
        </w:r>
        <w:r w:rsidRPr="002A00F9">
          <w:rPr>
            <w:rPrChange w:author="Craig Parker" w:date="2024-09-03T16:23:00Z" w16du:dateUtc="2024-09-03T14:23:00Z" w:id="274">
              <w:rPr>
                <w:rFonts w:cstheme="minorHAnsi"/>
                <w:lang w:val="en-ZA"/>
              </w:rPr>
            </w:rPrChange>
          </w:rPr>
          <w:t>” shall mean any data protection or data privacy laws as may be applicable, including but not limited to POPIA, the Electronic Communications and Transactions Act 26 of 2005, the Consumer Protection Act 68 of 2008, and the General Data Protection Regulation (GDPR);</w:t>
        </w:r>
      </w:ins>
    </w:p>
    <w:p w:rsidRPr="001E44DB" w:rsidR="00A6272C" w:rsidP="001E44DB" w:rsidRDefault="00F711F0" w14:paraId="7010926C" w14:textId="77FD2821">
      <w:pPr>
        <w:pStyle w:val="OTL-level2"/>
        <w:rPr>
          <w:ins w:author="Craig Parker" w:date="2024-09-03T15:42:00Z" w16du:dateUtc="2024-09-03T13:42:00Z" w:id="275"/>
          <w:rPrChange w:author="Craig Parker" w:date="2024-09-03T20:48:00Z" w16du:dateUtc="2024-09-03T18:48:00Z" w:id="276">
            <w:rPr>
              <w:ins w:author="Craig Parker" w:date="2024-09-03T15:42:00Z" w16du:dateUtc="2024-09-03T13:42:00Z" w:id="277"/>
              <w:rFonts w:asciiTheme="minorHAnsi" w:hAnsiTheme="minorHAnsi" w:cstheme="minorHAnsi"/>
              <w:b/>
              <w:bCs/>
              <w:lang w:val="en-ZA"/>
            </w:rPr>
          </w:rPrChange>
        </w:rPr>
        <w:pPrChange w:author="Craig Parker" w:date="2024-09-03T20:48:00Z" w16du:dateUtc="2024-09-03T18:48:00Z" w:id="278">
          <w:pPr>
            <w:pStyle w:val="GW34"/>
            <w:numPr>
              <w:ilvl w:val="1"/>
              <w:numId w:val="29"/>
            </w:numPr>
            <w:ind w:left="360" w:hanging="360"/>
          </w:pPr>
        </w:pPrChange>
      </w:pPr>
      <w:ins w:author="Craig Parker" w:date="2024-09-03T15:18:00Z" w:id="279">
        <w:r w:rsidRPr="002A00F9">
          <w:rPr>
            <w:b/>
            <w:bCs/>
            <w:rPrChange w:author="Craig Parker" w:date="2024-09-03T16:23:00Z" w16du:dateUtc="2024-09-03T14:23:00Z" w:id="280">
              <w:rPr>
                <w:rFonts w:cstheme="minorHAnsi"/>
                <w:b/>
                <w:bCs/>
                <w:lang w:val="en-ZA"/>
              </w:rPr>
            </w:rPrChange>
          </w:rPr>
          <w:t xml:space="preserve">“Data Subject” </w:t>
        </w:r>
        <w:r w:rsidRPr="002A00F9">
          <w:rPr>
            <w:rPrChange w:author="Craig Parker" w:date="2024-09-03T16:23:00Z" w16du:dateUtc="2024-09-03T14:23:00Z" w:id="281">
              <w:rPr>
                <w:rFonts w:cstheme="minorHAnsi"/>
                <w:lang w:val="en-ZA"/>
              </w:rPr>
            </w:rPrChange>
          </w:rPr>
          <w:t>means the person to whom Personal Data relates;</w:t>
        </w:r>
      </w:ins>
    </w:p>
    <w:p w:rsidRPr="001E44DB" w:rsidR="00A6272C" w:rsidP="001E44DB" w:rsidRDefault="00F711F0" w14:paraId="2DEE0752" w14:textId="3BDA9D1A">
      <w:pPr>
        <w:pStyle w:val="OTL-level2"/>
        <w:rPr>
          <w:ins w:author="Craig Parker" w:date="2024-09-03T15:42:00Z" w16du:dateUtc="2024-09-03T13:42:00Z" w:id="282"/>
          <w:rPrChange w:author="Craig Parker" w:date="2024-09-03T20:49:00Z" w16du:dateUtc="2024-09-03T18:49:00Z" w:id="283">
            <w:rPr>
              <w:ins w:author="Craig Parker" w:date="2024-09-03T15:42:00Z" w16du:dateUtc="2024-09-03T13:42:00Z" w:id="284"/>
              <w:rFonts w:asciiTheme="minorHAnsi" w:hAnsiTheme="minorHAnsi" w:cstheme="minorHAnsi"/>
              <w:b/>
              <w:bCs/>
              <w:lang w:val="en-ZA"/>
            </w:rPr>
          </w:rPrChange>
        </w:rPr>
        <w:pPrChange w:author="Craig Parker" w:date="2024-09-03T20:49:00Z" w16du:dateUtc="2024-09-03T18:49:00Z" w:id="285">
          <w:pPr>
            <w:pStyle w:val="GW34"/>
            <w:numPr>
              <w:ilvl w:val="1"/>
              <w:numId w:val="29"/>
            </w:numPr>
            <w:ind w:left="360" w:hanging="360"/>
          </w:pPr>
        </w:pPrChange>
      </w:pPr>
      <w:ins w:author="Craig Parker" w:date="2024-09-03T15:18:00Z" w:id="286">
        <w:r w:rsidRPr="002A00F9">
          <w:rPr>
            <w:b/>
            <w:bCs/>
            <w:rPrChange w:author="Craig Parker" w:date="2024-09-03T16:23:00Z" w16du:dateUtc="2024-09-03T14:23:00Z" w:id="287">
              <w:rPr>
                <w:rFonts w:cstheme="minorHAnsi"/>
                <w:b/>
                <w:bCs/>
                <w:lang w:val="en-ZA"/>
              </w:rPr>
            </w:rPrChange>
          </w:rPr>
          <w:t>“</w:t>
        </w:r>
      </w:ins>
      <w:ins w:author="Craig Parker" w:date="2024-09-03T15:25:00Z" w16du:dateUtc="2024-09-03T13:25:00Z" w:id="288">
        <w:r w:rsidRPr="002A00F9" w:rsidR="007143A1">
          <w:rPr>
            <w:b/>
            <w:bCs/>
            <w:rPrChange w:author="Craig Parker" w:date="2024-09-03T16:23:00Z" w16du:dateUtc="2024-09-03T14:23:00Z" w:id="289">
              <w:rPr>
                <w:rFonts w:cstheme="minorHAnsi"/>
                <w:b/>
                <w:bCs/>
                <w:lang w:val="en-ZA"/>
              </w:rPr>
            </w:rPrChange>
          </w:rPr>
          <w:t>RP2</w:t>
        </w:r>
      </w:ins>
      <w:ins w:author="Craig Parker" w:date="2024-09-03T15:18:00Z" w:id="290">
        <w:r w:rsidRPr="002A00F9">
          <w:rPr>
            <w:b/>
            <w:bCs/>
            <w:rPrChange w:author="Craig Parker" w:date="2024-09-03T16:23:00Z" w16du:dateUtc="2024-09-03T14:23:00Z" w:id="291">
              <w:rPr>
                <w:rFonts w:cstheme="minorHAnsi"/>
                <w:b/>
                <w:bCs/>
                <w:lang w:val="en-ZA"/>
              </w:rPr>
            </w:rPrChange>
          </w:rPr>
          <w:t xml:space="preserve"> De-identified Data”</w:t>
        </w:r>
        <w:r w:rsidRPr="002A00F9">
          <w:rPr>
            <w:rPrChange w:author="Craig Parker" w:date="2024-09-03T16:23:00Z" w16du:dateUtc="2024-09-03T14:23:00Z" w:id="292">
              <w:rPr>
                <w:rFonts w:cstheme="minorHAnsi"/>
                <w:lang w:val="en-ZA"/>
              </w:rPr>
            </w:rPrChange>
          </w:rPr>
          <w:t xml:space="preserve"> means data with the following information deleted; (1) information that identifies the Data Subject, (2) information that can be used or manipulated by a reasonably foreseeable method to identify the Data Subject or, (3) </w:t>
        </w:r>
        <w:r w:rsidRPr="002A00F9">
          <w:rPr>
            <w:rPrChange w:author="Craig Parker" w:date="2024-09-03T16:23:00Z" w16du:dateUtc="2024-09-03T14:23:00Z" w:id="293">
              <w:rPr>
                <w:rFonts w:cstheme="minorHAnsi"/>
                <w:lang w:val="en-ZA"/>
              </w:rPr>
            </w:rPrChange>
          </w:rPr>
          <w:t xml:space="preserve">information that can be linked by a reasonably foreseeable method to other information that identifies the Data Subject;  </w:t>
        </w:r>
      </w:ins>
    </w:p>
    <w:p w:rsidRPr="001E44DB" w:rsidR="00A6272C" w:rsidP="001E44DB" w:rsidRDefault="00F711F0" w14:paraId="58DDCC2B" w14:textId="14738C2F">
      <w:pPr>
        <w:pStyle w:val="OTL-level2"/>
        <w:rPr>
          <w:ins w:author="Craig Parker" w:date="2024-09-03T15:42:00Z" w16du:dateUtc="2024-09-03T13:42:00Z" w:id="294"/>
          <w:rPrChange w:author="Craig Parker" w:date="2024-09-03T20:49:00Z" w16du:dateUtc="2024-09-03T18:49:00Z" w:id="295">
            <w:rPr>
              <w:ins w:author="Craig Parker" w:date="2024-09-03T15:42:00Z" w16du:dateUtc="2024-09-03T13:42:00Z" w:id="296"/>
              <w:rFonts w:asciiTheme="minorHAnsi" w:hAnsiTheme="minorHAnsi" w:cstheme="minorHAnsi"/>
              <w:b/>
              <w:bCs/>
              <w:lang w:val="en-ZA"/>
            </w:rPr>
          </w:rPrChange>
        </w:rPr>
        <w:pPrChange w:author="Craig Parker" w:date="2024-09-03T20:49:00Z" w16du:dateUtc="2024-09-03T18:49:00Z" w:id="297">
          <w:pPr>
            <w:pStyle w:val="GW34"/>
            <w:numPr>
              <w:ilvl w:val="1"/>
              <w:numId w:val="29"/>
            </w:numPr>
            <w:ind w:left="360" w:hanging="360"/>
          </w:pPr>
        </w:pPrChange>
      </w:pPr>
      <w:ins w:author="Craig Parker" w:date="2024-09-03T15:18:00Z" w:id="298">
        <w:r w:rsidRPr="002A00F9">
          <w:rPr>
            <w:b/>
            <w:bCs/>
            <w:rPrChange w:author="Craig Parker" w:date="2024-09-03T16:23:00Z" w16du:dateUtc="2024-09-03T14:23:00Z" w:id="299">
              <w:rPr>
                <w:rFonts w:cstheme="minorHAnsi"/>
                <w:b/>
                <w:bCs/>
                <w:lang w:val="en-ZA"/>
              </w:rPr>
            </w:rPrChange>
          </w:rPr>
          <w:t>“HE</w:t>
        </w:r>
        <w:r w:rsidRPr="002A00F9">
          <w:rPr>
            <w:b/>
            <w:bCs/>
            <w:vertAlign w:val="superscript"/>
            <w:rPrChange w:author="Craig Parker" w:date="2024-09-03T16:23:00Z" w16du:dateUtc="2024-09-03T14:23:00Z" w:id="300">
              <w:rPr>
                <w:rFonts w:cstheme="minorHAnsi"/>
                <w:b/>
                <w:bCs/>
                <w:vertAlign w:val="superscript"/>
                <w:lang w:val="en-ZA"/>
              </w:rPr>
            </w:rPrChange>
          </w:rPr>
          <w:t>2</w:t>
        </w:r>
        <w:r w:rsidRPr="002A00F9">
          <w:rPr>
            <w:b/>
            <w:bCs/>
            <w:rPrChange w:author="Craig Parker" w:date="2024-09-03T16:23:00Z" w16du:dateUtc="2024-09-03T14:23:00Z" w:id="301">
              <w:rPr>
                <w:rFonts w:cstheme="minorHAnsi"/>
                <w:b/>
                <w:bCs/>
                <w:lang w:val="en-ZA"/>
              </w:rPr>
            </w:rPrChange>
          </w:rPr>
          <w:t xml:space="preserve">AT </w:t>
        </w:r>
        <w:proofErr w:type="spellStart"/>
        <w:r w:rsidRPr="002A00F9">
          <w:rPr>
            <w:b/>
            <w:bCs/>
            <w:rPrChange w:author="Craig Parker" w:date="2024-09-03T16:23:00Z" w16du:dateUtc="2024-09-03T14:23:00Z" w:id="302">
              <w:rPr>
                <w:rFonts w:cstheme="minorHAnsi"/>
                <w:b/>
                <w:bCs/>
                <w:lang w:val="en-ZA"/>
              </w:rPr>
            </w:rPrChange>
          </w:rPr>
          <w:t>Center</w:t>
        </w:r>
        <w:proofErr w:type="spellEnd"/>
        <w:r w:rsidRPr="002A00F9">
          <w:rPr>
            <w:b/>
            <w:bCs/>
            <w:rPrChange w:author="Craig Parker" w:date="2024-09-03T16:23:00Z" w16du:dateUtc="2024-09-03T14:23:00Z" w:id="303">
              <w:rPr>
                <w:rFonts w:cstheme="minorHAnsi"/>
                <w:b/>
                <w:bCs/>
                <w:lang w:val="en-ZA"/>
              </w:rPr>
            </w:rPrChange>
          </w:rPr>
          <w:t xml:space="preserve"> Data Management Plan”</w:t>
        </w:r>
        <w:r w:rsidRPr="002A00F9">
          <w:rPr>
            <w:rPrChange w:author="Craig Parker" w:date="2024-09-03T16:23:00Z" w16du:dateUtc="2024-09-03T14:23:00Z" w:id="304">
              <w:rPr>
                <w:rFonts w:cstheme="minorHAnsi"/>
                <w:lang w:val="en-ZA"/>
              </w:rPr>
            </w:rPrChange>
          </w:rPr>
          <w:t xml:space="preserve"> means the data management plan applicable to the </w:t>
        </w:r>
      </w:ins>
      <w:ins w:author="Craig Parker" w:date="2024-09-03T15:25:00Z" w16du:dateUtc="2024-09-03T13:25:00Z" w:id="305">
        <w:r w:rsidRPr="002A00F9" w:rsidR="007143A1">
          <w:rPr>
            <w:rPrChange w:author="Craig Parker" w:date="2024-09-03T16:23:00Z" w16du:dateUtc="2024-09-03T14:23:00Z" w:id="306">
              <w:rPr>
                <w:rFonts w:cstheme="minorHAnsi"/>
                <w:lang w:val="en-ZA"/>
              </w:rPr>
            </w:rPrChange>
          </w:rPr>
          <w:t>RP2</w:t>
        </w:r>
      </w:ins>
      <w:ins w:author="Craig Parker" w:date="2024-09-03T15:18:00Z" w:id="307">
        <w:r w:rsidRPr="002A00F9">
          <w:rPr>
            <w:rPrChange w:author="Craig Parker" w:date="2024-09-03T16:23:00Z" w16du:dateUtc="2024-09-03T14:23:00Z" w:id="308">
              <w:rPr>
                <w:rFonts w:cstheme="minorHAnsi"/>
                <w:lang w:val="en-ZA"/>
              </w:rPr>
            </w:rPrChange>
          </w:rPr>
          <w:t xml:space="preserve"> Study as may be amended and updated from time to time by the HE</w:t>
        </w:r>
        <w:r w:rsidRPr="002A00F9">
          <w:rPr>
            <w:vertAlign w:val="superscript"/>
            <w:rPrChange w:author="Craig Parker" w:date="2024-09-03T16:23:00Z" w16du:dateUtc="2024-09-03T14:23:00Z" w:id="309">
              <w:rPr>
                <w:rFonts w:cstheme="minorHAnsi"/>
                <w:vertAlign w:val="superscript"/>
                <w:lang w:val="en-ZA"/>
              </w:rPr>
            </w:rPrChange>
          </w:rPr>
          <w:t>2</w:t>
        </w:r>
        <w:r w:rsidRPr="002A00F9">
          <w:rPr>
            <w:rPrChange w:author="Craig Parker" w:date="2024-09-03T16:23:00Z" w16du:dateUtc="2024-09-03T14:23:00Z" w:id="310">
              <w:rPr>
                <w:rFonts w:cstheme="minorHAnsi"/>
                <w:lang w:val="en-ZA"/>
              </w:rPr>
            </w:rPrChange>
          </w:rPr>
          <w:t xml:space="preserve">AT </w:t>
        </w:r>
        <w:proofErr w:type="spellStart"/>
        <w:r w:rsidRPr="002A00F9">
          <w:rPr>
            <w:rPrChange w:author="Craig Parker" w:date="2024-09-03T16:23:00Z" w16du:dateUtc="2024-09-03T14:23:00Z" w:id="311">
              <w:rPr>
                <w:rFonts w:cstheme="minorHAnsi"/>
                <w:lang w:val="en-ZA"/>
              </w:rPr>
            </w:rPrChange>
          </w:rPr>
          <w:t>Center</w:t>
        </w:r>
        <w:proofErr w:type="spellEnd"/>
        <w:r w:rsidRPr="002A00F9">
          <w:rPr>
            <w:rPrChange w:author="Craig Parker" w:date="2024-09-03T16:23:00Z" w16du:dateUtc="2024-09-03T14:23:00Z" w:id="312">
              <w:rPr>
                <w:rFonts w:cstheme="minorHAnsi"/>
                <w:lang w:val="en-ZA"/>
              </w:rPr>
            </w:rPrChange>
          </w:rPr>
          <w:t xml:space="preserve"> Consortium;</w:t>
        </w:r>
      </w:ins>
    </w:p>
    <w:p w:rsidRPr="001E44DB" w:rsidR="00A6272C" w:rsidP="001E44DB" w:rsidRDefault="00F711F0" w14:paraId="1393EFAA" w14:textId="7F23EB44">
      <w:pPr>
        <w:pStyle w:val="OTL-level2"/>
        <w:rPr>
          <w:ins w:author="Craig Parker" w:date="2024-09-03T15:42:00Z" w16du:dateUtc="2024-09-03T13:42:00Z" w:id="313"/>
          <w:rPrChange w:author="Craig Parker" w:date="2024-09-03T20:49:00Z" w16du:dateUtc="2024-09-03T18:49:00Z" w:id="314">
            <w:rPr>
              <w:ins w:author="Craig Parker" w:date="2024-09-03T15:42:00Z" w16du:dateUtc="2024-09-03T13:42:00Z" w:id="315"/>
              <w:rFonts w:asciiTheme="minorHAnsi" w:hAnsiTheme="minorHAnsi" w:cstheme="minorHAnsi"/>
              <w:b/>
              <w:bCs/>
              <w:lang w:val="en-ZA"/>
            </w:rPr>
          </w:rPrChange>
        </w:rPr>
        <w:pPrChange w:author="Craig Parker" w:date="2024-09-03T20:49:00Z" w16du:dateUtc="2024-09-03T18:49:00Z" w:id="316">
          <w:pPr>
            <w:pStyle w:val="GW34"/>
            <w:numPr>
              <w:ilvl w:val="1"/>
              <w:numId w:val="29"/>
            </w:numPr>
            <w:ind w:left="360" w:hanging="360"/>
          </w:pPr>
        </w:pPrChange>
      </w:pPr>
      <w:ins w:author="Craig Parker" w:date="2024-09-03T15:18:00Z" w:id="317">
        <w:r w:rsidRPr="002A00F9">
          <w:rPr>
            <w:b/>
            <w:bCs/>
            <w:rPrChange w:author="Craig Parker" w:date="2024-09-03T16:23:00Z" w16du:dateUtc="2024-09-03T14:23:00Z" w:id="318">
              <w:rPr>
                <w:rFonts w:cstheme="minorHAnsi"/>
                <w:b/>
                <w:bCs/>
                <w:lang w:val="en-ZA"/>
              </w:rPr>
            </w:rPrChange>
          </w:rPr>
          <w:t>“HE</w:t>
        </w:r>
        <w:r w:rsidRPr="002A00F9">
          <w:rPr>
            <w:b/>
            <w:bCs/>
            <w:vertAlign w:val="superscript"/>
            <w:rPrChange w:author="Craig Parker" w:date="2024-09-03T16:23:00Z" w16du:dateUtc="2024-09-03T14:23:00Z" w:id="319">
              <w:rPr>
                <w:rFonts w:cstheme="minorHAnsi"/>
                <w:b/>
                <w:bCs/>
                <w:vertAlign w:val="superscript"/>
                <w:lang w:val="en-ZA"/>
              </w:rPr>
            </w:rPrChange>
          </w:rPr>
          <w:t>2</w:t>
        </w:r>
        <w:r w:rsidRPr="002A00F9">
          <w:rPr>
            <w:b/>
            <w:bCs/>
            <w:rPrChange w:author="Craig Parker" w:date="2024-09-03T16:23:00Z" w16du:dateUtc="2024-09-03T14:23:00Z" w:id="320">
              <w:rPr>
                <w:rFonts w:cstheme="minorHAnsi"/>
                <w:b/>
                <w:bCs/>
                <w:lang w:val="en-ZA"/>
              </w:rPr>
            </w:rPrChange>
          </w:rPr>
          <w:t xml:space="preserve">AT </w:t>
        </w:r>
        <w:proofErr w:type="spellStart"/>
        <w:r w:rsidRPr="002A00F9">
          <w:rPr>
            <w:b/>
            <w:bCs/>
            <w:rPrChange w:author="Craig Parker" w:date="2024-09-03T16:23:00Z" w16du:dateUtc="2024-09-03T14:23:00Z" w:id="321">
              <w:rPr>
                <w:rFonts w:cstheme="minorHAnsi"/>
                <w:b/>
                <w:bCs/>
                <w:lang w:val="en-ZA"/>
              </w:rPr>
            </w:rPrChange>
          </w:rPr>
          <w:t>Center</w:t>
        </w:r>
        <w:proofErr w:type="spellEnd"/>
        <w:r w:rsidRPr="002A00F9">
          <w:rPr>
            <w:b/>
            <w:bCs/>
            <w:rPrChange w:author="Craig Parker" w:date="2024-09-03T16:23:00Z" w16du:dateUtc="2024-09-03T14:23:00Z" w:id="322">
              <w:rPr>
                <w:rFonts w:cstheme="minorHAnsi"/>
                <w:b/>
                <w:bCs/>
                <w:lang w:val="en-ZA"/>
              </w:rPr>
            </w:rPrChange>
          </w:rPr>
          <w:t xml:space="preserve"> Consortium”</w:t>
        </w:r>
        <w:r w:rsidRPr="002A00F9">
          <w:rPr>
            <w:rPrChange w:author="Craig Parker" w:date="2024-09-03T16:23:00Z" w16du:dateUtc="2024-09-03T14:23:00Z" w:id="323">
              <w:rPr>
                <w:rFonts w:cstheme="minorHAnsi"/>
                <w:lang w:val="en-ZA"/>
              </w:rPr>
            </w:rPrChange>
          </w:rPr>
          <w:t xml:space="preserve"> means the consortium members jointly working on the HEAT </w:t>
        </w:r>
        <w:proofErr w:type="spellStart"/>
        <w:r w:rsidRPr="002A00F9">
          <w:rPr>
            <w:rPrChange w:author="Craig Parker" w:date="2024-09-03T16:23:00Z" w16du:dateUtc="2024-09-03T14:23:00Z" w:id="324">
              <w:rPr>
                <w:rFonts w:cstheme="minorHAnsi"/>
                <w:lang w:val="en-ZA"/>
              </w:rPr>
            </w:rPrChange>
          </w:rPr>
          <w:t>Center</w:t>
        </w:r>
        <w:proofErr w:type="spellEnd"/>
        <w:r w:rsidRPr="002A00F9">
          <w:rPr>
            <w:rPrChange w:author="Craig Parker" w:date="2024-09-03T16:23:00Z" w16du:dateUtc="2024-09-03T14:23:00Z" w:id="325">
              <w:rPr>
                <w:rFonts w:cstheme="minorHAnsi"/>
                <w:lang w:val="en-ZA"/>
              </w:rPr>
            </w:rPrChange>
          </w:rPr>
          <w:t xml:space="preserve"> Project, as listed in </w:t>
        </w:r>
        <w:r w:rsidRPr="002A00F9">
          <w:rPr>
            <w:b/>
            <w:bCs/>
            <w:rPrChange w:author="Craig Parker" w:date="2024-09-03T16:23:00Z" w16du:dateUtc="2024-09-03T14:23:00Z" w:id="326">
              <w:rPr>
                <w:rFonts w:cstheme="minorHAnsi"/>
                <w:b/>
                <w:bCs/>
                <w:lang w:val="en-ZA"/>
              </w:rPr>
            </w:rPrChange>
          </w:rPr>
          <w:t xml:space="preserve">Annexure “C”, </w:t>
        </w:r>
        <w:r w:rsidRPr="002A00F9">
          <w:rPr>
            <w:rPrChange w:author="Craig Parker" w:date="2024-09-03T16:23:00Z" w16du:dateUtc="2024-09-03T14:23:00Z" w:id="327">
              <w:rPr>
                <w:rFonts w:cstheme="minorHAnsi"/>
                <w:lang w:val="en-ZA"/>
              </w:rPr>
            </w:rPrChange>
          </w:rPr>
          <w:t>as may be amended from time to time;</w:t>
        </w:r>
      </w:ins>
    </w:p>
    <w:p w:rsidRPr="001E44DB" w:rsidR="00A6272C" w:rsidP="001E44DB" w:rsidRDefault="00F711F0" w14:paraId="52CD0A34" w14:textId="55D17E26">
      <w:pPr>
        <w:pStyle w:val="OTL-level2"/>
        <w:rPr>
          <w:ins w:author="Craig Parker" w:date="2024-09-03T15:42:00Z" w16du:dateUtc="2024-09-03T13:42:00Z" w:id="328"/>
          <w:rPrChange w:author="Craig Parker" w:date="2024-09-03T20:49:00Z" w16du:dateUtc="2024-09-03T18:49:00Z" w:id="329">
            <w:rPr>
              <w:ins w:author="Craig Parker" w:date="2024-09-03T15:42:00Z" w16du:dateUtc="2024-09-03T13:42:00Z" w:id="330"/>
              <w:rFonts w:asciiTheme="minorHAnsi" w:hAnsiTheme="minorHAnsi" w:cstheme="minorHAnsi"/>
              <w:b/>
              <w:bCs/>
              <w:lang w:val="en-ZA"/>
            </w:rPr>
          </w:rPrChange>
        </w:rPr>
        <w:pPrChange w:author="Craig Parker" w:date="2024-09-03T20:49:00Z" w16du:dateUtc="2024-09-03T18:49:00Z" w:id="331">
          <w:pPr>
            <w:pStyle w:val="GW34"/>
            <w:numPr>
              <w:ilvl w:val="1"/>
              <w:numId w:val="29"/>
            </w:numPr>
            <w:ind w:left="360" w:hanging="360"/>
          </w:pPr>
        </w:pPrChange>
      </w:pPr>
      <w:ins w:author="Craig Parker" w:date="2024-09-03T15:18:00Z" w:id="332">
        <w:r w:rsidRPr="002A00F9">
          <w:rPr>
            <w:b/>
            <w:bCs/>
            <w:rPrChange w:author="Craig Parker" w:date="2024-09-03T16:23:00Z" w16du:dateUtc="2024-09-03T14:23:00Z" w:id="333">
              <w:rPr>
                <w:rFonts w:cstheme="minorHAnsi"/>
                <w:b/>
                <w:bCs/>
                <w:lang w:val="en-ZA"/>
              </w:rPr>
            </w:rPrChange>
          </w:rPr>
          <w:t>“Parties"</w:t>
        </w:r>
        <w:r w:rsidRPr="002A00F9">
          <w:rPr>
            <w:rPrChange w:author="Craig Parker" w:date="2024-09-03T16:23:00Z" w16du:dateUtc="2024-09-03T14:23:00Z" w:id="334">
              <w:rPr>
                <w:rFonts w:cstheme="minorHAnsi"/>
                <w:lang w:val="en-ZA"/>
              </w:rPr>
            </w:rPrChange>
          </w:rPr>
          <w:t xml:space="preserve"> shall mean the parties to this Agreement, namely the University of Cape Town and [provider institution]; and the term </w:t>
        </w:r>
        <w:r w:rsidRPr="002A00F9">
          <w:rPr>
            <w:b/>
            <w:bCs/>
            <w:rPrChange w:author="Craig Parker" w:date="2024-09-03T16:23:00Z" w16du:dateUtc="2024-09-03T14:23:00Z" w:id="335">
              <w:rPr>
                <w:rFonts w:cstheme="minorHAnsi"/>
                <w:b/>
                <w:bCs/>
                <w:lang w:val="en-ZA"/>
              </w:rPr>
            </w:rPrChange>
          </w:rPr>
          <w:t>“Party”</w:t>
        </w:r>
        <w:r w:rsidRPr="002A00F9">
          <w:rPr>
            <w:rPrChange w:author="Craig Parker" w:date="2024-09-03T16:23:00Z" w16du:dateUtc="2024-09-03T14:23:00Z" w:id="336">
              <w:rPr>
                <w:rFonts w:cstheme="minorHAnsi"/>
                <w:lang w:val="en-ZA"/>
              </w:rPr>
            </w:rPrChange>
          </w:rPr>
          <w:t xml:space="preserve"> shall refer to either of them;</w:t>
        </w:r>
      </w:ins>
    </w:p>
    <w:p w:rsidRPr="00405658" w:rsidR="00A6272C" w:rsidP="00405658" w:rsidRDefault="00F711F0" w14:paraId="022FBDE9" w14:textId="0156AA94">
      <w:pPr>
        <w:pStyle w:val="OTL-level2"/>
        <w:rPr>
          <w:ins w:author="Craig Parker" w:date="2024-09-03T15:42:00Z" w16du:dateUtc="2024-09-03T13:42:00Z" w:id="337"/>
          <w:rPrChange w:author="Craig Parker" w:date="2024-09-03T20:50:00Z" w16du:dateUtc="2024-09-03T18:50:00Z" w:id="338">
            <w:rPr>
              <w:ins w:author="Craig Parker" w:date="2024-09-03T15:42:00Z" w16du:dateUtc="2024-09-03T13:42:00Z" w:id="339"/>
              <w:rFonts w:asciiTheme="minorHAnsi" w:hAnsiTheme="minorHAnsi" w:cstheme="minorHAnsi"/>
              <w:b/>
              <w:bCs/>
              <w:lang w:val="en-ZA"/>
            </w:rPr>
          </w:rPrChange>
        </w:rPr>
        <w:pPrChange w:author="Craig Parker" w:date="2024-09-03T20:50:00Z" w16du:dateUtc="2024-09-03T18:50:00Z" w:id="340">
          <w:pPr>
            <w:pStyle w:val="GW34"/>
            <w:numPr>
              <w:ilvl w:val="1"/>
              <w:numId w:val="29"/>
            </w:numPr>
            <w:ind w:left="360" w:hanging="360"/>
          </w:pPr>
        </w:pPrChange>
      </w:pPr>
      <w:ins w:author="Craig Parker" w:date="2024-09-03T15:18:00Z" w:id="341">
        <w:r w:rsidRPr="00405658">
          <w:rPr>
            <w:rPrChange w:author="Craig Parker" w:date="2024-09-03T20:50:00Z" w16du:dateUtc="2024-09-03T18:50:00Z" w:id="342">
              <w:rPr>
                <w:rFonts w:cstheme="minorHAnsi"/>
                <w:b/>
                <w:bCs/>
                <w:lang w:val="en-ZA"/>
              </w:rPr>
            </w:rPrChange>
          </w:rPr>
          <w:t>“person”</w:t>
        </w:r>
        <w:r w:rsidRPr="00405658">
          <w:rPr>
            <w:rPrChange w:author="Craig Parker" w:date="2024-09-03T20:50:00Z" w16du:dateUtc="2024-09-03T18:50:00Z" w:id="343">
              <w:rPr>
                <w:rFonts w:cstheme="minorHAnsi"/>
                <w:lang w:val="en-ZA"/>
              </w:rPr>
            </w:rPrChange>
          </w:rPr>
          <w:t xml:space="preserve"> means a natural or juristic person;</w:t>
        </w:r>
      </w:ins>
    </w:p>
    <w:p w:rsidRPr="00405658" w:rsidR="00A6272C" w:rsidP="00405658" w:rsidRDefault="00F711F0" w14:paraId="15B8982A" w14:textId="765F0676">
      <w:pPr>
        <w:pStyle w:val="OTL-level2"/>
        <w:rPr>
          <w:ins w:author="Craig Parker" w:date="2024-09-03T15:42:00Z" w16du:dateUtc="2024-09-03T13:42:00Z" w:id="344"/>
          <w:rPrChange w:author="Craig Parker" w:date="2024-09-03T20:50:00Z" w16du:dateUtc="2024-09-03T18:50:00Z" w:id="345">
            <w:rPr>
              <w:ins w:author="Craig Parker" w:date="2024-09-03T15:42:00Z" w16du:dateUtc="2024-09-03T13:42:00Z" w:id="346"/>
              <w:rFonts w:asciiTheme="minorHAnsi" w:hAnsiTheme="minorHAnsi" w:cstheme="minorHAnsi"/>
              <w:b/>
              <w:bCs/>
              <w:lang w:val="en-ZA"/>
            </w:rPr>
          </w:rPrChange>
        </w:rPr>
        <w:pPrChange w:author="Craig Parker" w:date="2024-09-03T20:50:00Z" w16du:dateUtc="2024-09-03T18:50:00Z" w:id="347">
          <w:pPr>
            <w:pStyle w:val="GW34"/>
            <w:numPr>
              <w:ilvl w:val="1"/>
              <w:numId w:val="29"/>
            </w:numPr>
            <w:ind w:left="360" w:hanging="360"/>
          </w:pPr>
        </w:pPrChange>
      </w:pPr>
      <w:ins w:author="Craig Parker" w:date="2024-09-03T15:18:00Z" w:id="348">
        <w:r w:rsidRPr="00405658">
          <w:rPr>
            <w:rPrChange w:author="Craig Parker" w:date="2024-09-03T20:50:00Z" w16du:dateUtc="2024-09-03T18:50:00Z" w:id="349">
              <w:rPr>
                <w:rFonts w:cstheme="minorHAnsi"/>
                <w:b/>
                <w:bCs/>
                <w:lang w:val="en-ZA"/>
              </w:rPr>
            </w:rPrChange>
          </w:rPr>
          <w:t>“Personal Data”</w:t>
        </w:r>
        <w:r w:rsidRPr="00405658">
          <w:rPr>
            <w:rPrChange w:author="Craig Parker" w:date="2024-09-03T20:50:00Z" w16du:dateUtc="2024-09-03T18:50:00Z" w:id="350">
              <w:rPr>
                <w:rFonts w:cstheme="minorHAnsi"/>
                <w:lang w:val="en-ZA"/>
              </w:rPr>
            </w:rPrChange>
          </w:rPr>
          <w:t xml:space="preserve"> means any information relating to an identifiable, living, natural person, and where it is applicable, an identifiable, existing juristic person;</w:t>
        </w:r>
        <w:r w:rsidRPr="00405658">
          <w:tab/>
        </w:r>
      </w:ins>
    </w:p>
    <w:p w:rsidRPr="00405658" w:rsidR="00A6272C" w:rsidP="00405658" w:rsidRDefault="00F711F0" w14:paraId="3581F15F" w14:textId="75AD96A1">
      <w:pPr>
        <w:pStyle w:val="OTL-level2"/>
        <w:rPr>
          <w:ins w:author="Craig Parker" w:date="2024-09-03T15:43:00Z" w16du:dateUtc="2024-09-03T13:43:00Z" w:id="351"/>
          <w:rPrChange w:author="Craig Parker" w:date="2024-09-03T20:50:00Z" w16du:dateUtc="2024-09-03T18:50:00Z" w:id="352">
            <w:rPr>
              <w:ins w:author="Craig Parker" w:date="2024-09-03T15:43:00Z" w16du:dateUtc="2024-09-03T13:43:00Z" w:id="353"/>
              <w:rFonts w:asciiTheme="minorHAnsi" w:hAnsiTheme="minorHAnsi" w:cstheme="minorHAnsi"/>
              <w:lang w:val="en-ZA"/>
            </w:rPr>
          </w:rPrChange>
        </w:rPr>
        <w:pPrChange w:author="Craig Parker" w:date="2024-09-03T20:50:00Z" w16du:dateUtc="2024-09-03T18:50:00Z" w:id="354">
          <w:pPr>
            <w:pStyle w:val="GW34"/>
            <w:numPr>
              <w:ilvl w:val="1"/>
              <w:numId w:val="29"/>
            </w:numPr>
            <w:ind w:left="360" w:hanging="360"/>
          </w:pPr>
        </w:pPrChange>
      </w:pPr>
      <w:ins w:author="Craig Parker" w:date="2024-09-03T15:18:00Z" w:id="355">
        <w:r w:rsidRPr="00405658">
          <w:rPr>
            <w:rPrChange w:author="Craig Parker" w:date="2024-09-03T20:50:00Z" w16du:dateUtc="2024-09-03T18:50:00Z" w:id="356">
              <w:rPr>
                <w:rFonts w:cstheme="minorHAnsi"/>
                <w:b/>
                <w:bCs/>
                <w:lang w:val="en-ZA"/>
              </w:rPr>
            </w:rPrChange>
          </w:rPr>
          <w:t>“Processing”</w:t>
        </w:r>
        <w:r w:rsidRPr="00405658">
          <w:rPr>
            <w:rPrChange w:author="Craig Parker" w:date="2024-09-03T20:50:00Z" w16du:dateUtc="2024-09-03T18:50:00Z" w:id="357">
              <w:rPr>
                <w:rFonts w:cstheme="minorHAnsi"/>
                <w:lang w:val="en-ZA"/>
              </w:rPr>
            </w:rPrChange>
          </w:rPr>
          <w:t xml:space="preserve"> (or its conjugates) shall mean any operation or set of operations, which is</w:t>
        </w:r>
      </w:ins>
      <w:ins w:author="Craig Parker" w:date="2024-09-03T20:50:00Z" w16du:dateUtc="2024-09-03T18:50:00Z" w:id="358">
        <w:r w:rsidRPr="00405658" w:rsidR="00405658">
          <w:t xml:space="preserve"> </w:t>
        </w:r>
      </w:ins>
      <w:ins w:author="Craig Parker" w:date="2024-09-03T15:18:00Z" w:id="359">
        <w:r w:rsidRPr="00405658">
          <w:rPr>
            <w:rPrChange w:author="Craig Parker" w:date="2024-09-03T20:50:00Z" w16du:dateUtc="2024-09-03T18:50:00Z" w:id="360">
              <w:rPr>
                <w:rFonts w:cstheme="minorHAnsi"/>
                <w:lang w:val="en-ZA"/>
              </w:rPr>
            </w:rPrChange>
          </w:rPr>
          <w:t>performed upon Personal Data, whether or not by automatic means, such as collection, recording, organization, storage, adaptation or alteration, retrieval, consultation, use, disclosure by transmission, dissemination or otherwise making available, alignment or combination, blocking, erasure or destruction;</w:t>
        </w:r>
      </w:ins>
    </w:p>
    <w:p w:rsidRPr="00405658" w:rsidR="00A6272C" w:rsidP="00405658" w:rsidRDefault="00F711F0" w14:paraId="088A09D0" w14:textId="6AD62E79">
      <w:pPr>
        <w:pStyle w:val="OTL-level2"/>
        <w:rPr>
          <w:ins w:author="Craig Parker" w:date="2024-09-03T15:43:00Z" w16du:dateUtc="2024-09-03T13:43:00Z" w:id="361"/>
          <w:rPrChange w:author="Craig Parker" w:date="2024-09-03T20:50:00Z" w16du:dateUtc="2024-09-03T18:50:00Z" w:id="362">
            <w:rPr>
              <w:ins w:author="Craig Parker" w:date="2024-09-03T15:43:00Z" w16du:dateUtc="2024-09-03T13:43:00Z" w:id="363"/>
              <w:rFonts w:asciiTheme="minorHAnsi" w:hAnsiTheme="minorHAnsi" w:cstheme="minorHAnsi"/>
              <w:b/>
              <w:bCs/>
              <w:lang w:val="en-ZA"/>
            </w:rPr>
          </w:rPrChange>
        </w:rPr>
        <w:pPrChange w:author="Craig Parker" w:date="2024-09-03T20:50:00Z" w16du:dateUtc="2024-09-03T18:50:00Z" w:id="364">
          <w:pPr>
            <w:pStyle w:val="GW34"/>
            <w:numPr>
              <w:ilvl w:val="1"/>
              <w:numId w:val="29"/>
            </w:numPr>
            <w:ind w:left="360" w:hanging="360"/>
          </w:pPr>
        </w:pPrChange>
      </w:pPr>
      <w:ins w:author="Craig Parker" w:date="2024-09-03T15:18:00Z" w:id="365">
        <w:r w:rsidRPr="002A00F9">
          <w:rPr>
            <w:rPrChange w:author="Craig Parker" w:date="2024-09-03T16:23:00Z" w16du:dateUtc="2024-09-03T14:23:00Z" w:id="366">
              <w:rPr>
                <w:rFonts w:cstheme="minorHAnsi"/>
                <w:lang w:val="en-ZA"/>
              </w:rPr>
            </w:rPrChange>
          </w:rPr>
          <w:t>“</w:t>
        </w:r>
        <w:r w:rsidRPr="002A00F9">
          <w:rPr>
            <w:b/>
            <w:bCs/>
            <w:rPrChange w:author="Craig Parker" w:date="2024-09-03T16:23:00Z" w16du:dateUtc="2024-09-03T14:23:00Z" w:id="367">
              <w:rPr>
                <w:rFonts w:cstheme="minorHAnsi"/>
                <w:b/>
                <w:bCs/>
                <w:lang w:val="en-ZA"/>
              </w:rPr>
            </w:rPrChange>
          </w:rPr>
          <w:t>Operator</w:t>
        </w:r>
        <w:r w:rsidRPr="002A00F9">
          <w:rPr>
            <w:rPrChange w:author="Craig Parker" w:date="2024-09-03T16:23:00Z" w16du:dateUtc="2024-09-03T14:23:00Z" w:id="368">
              <w:rPr>
                <w:rFonts w:cstheme="minorHAnsi"/>
                <w:lang w:val="en-ZA"/>
              </w:rPr>
            </w:rPrChange>
          </w:rPr>
          <w:t>” means a person who processes Personal Data for a Responsible Party in terms of a contract or mandate, without coming under the direct authority of that party;</w:t>
        </w:r>
      </w:ins>
    </w:p>
    <w:p w:rsidRPr="00405658" w:rsidR="00A6272C" w:rsidP="00405658" w:rsidRDefault="00F711F0" w14:paraId="2C5580B4" w14:textId="591811C5">
      <w:pPr>
        <w:pStyle w:val="OTL-level2"/>
        <w:rPr>
          <w:ins w:author="Craig Parker" w:date="2024-09-03T15:43:00Z" w16du:dateUtc="2024-09-03T13:43:00Z" w:id="369"/>
          <w:rPrChange w:author="Craig Parker" w:date="2024-09-03T20:51:00Z" w16du:dateUtc="2024-09-03T18:51:00Z" w:id="370">
            <w:rPr>
              <w:ins w:author="Craig Parker" w:date="2024-09-03T15:43:00Z" w16du:dateUtc="2024-09-03T13:43:00Z" w:id="371"/>
              <w:rFonts w:asciiTheme="minorHAnsi" w:hAnsiTheme="minorHAnsi" w:cstheme="minorHAnsi"/>
              <w:b/>
              <w:bCs/>
              <w:i/>
              <w:iCs/>
            </w:rPr>
          </w:rPrChange>
        </w:rPr>
        <w:pPrChange w:author="Craig Parker" w:date="2024-09-03T20:51:00Z" w16du:dateUtc="2024-09-03T18:51:00Z" w:id="372">
          <w:pPr>
            <w:pStyle w:val="GW34"/>
            <w:numPr>
              <w:ilvl w:val="1"/>
              <w:numId w:val="29"/>
            </w:numPr>
            <w:ind w:left="360" w:hanging="360"/>
          </w:pPr>
        </w:pPrChange>
      </w:pPr>
      <w:ins w:author="Craig Parker" w:date="2024-09-03T15:18:00Z" w:id="373">
        <w:r w:rsidRPr="002A00F9">
          <w:rPr>
            <w:b/>
            <w:bCs/>
            <w:rPrChange w:author="Craig Parker" w:date="2024-09-03T16:23:00Z" w16du:dateUtc="2024-09-03T14:23:00Z" w:id="374">
              <w:rPr>
                <w:rFonts w:cstheme="minorHAnsi"/>
                <w:b/>
                <w:bCs/>
                <w:lang w:val="en-ZA"/>
              </w:rPr>
            </w:rPrChange>
          </w:rPr>
          <w:t>"HE</w:t>
        </w:r>
        <w:r w:rsidRPr="002A00F9">
          <w:rPr>
            <w:b/>
            <w:bCs/>
            <w:vertAlign w:val="superscript"/>
            <w:rPrChange w:author="Craig Parker" w:date="2024-09-03T16:23:00Z" w16du:dateUtc="2024-09-03T14:23:00Z" w:id="375">
              <w:rPr>
                <w:rFonts w:cstheme="minorHAnsi"/>
                <w:b/>
                <w:bCs/>
                <w:vertAlign w:val="superscript"/>
                <w:lang w:val="en-ZA"/>
              </w:rPr>
            </w:rPrChange>
          </w:rPr>
          <w:t>2</w:t>
        </w:r>
        <w:r w:rsidRPr="002A00F9">
          <w:rPr>
            <w:b/>
            <w:bCs/>
            <w:rPrChange w:author="Craig Parker" w:date="2024-09-03T16:23:00Z" w16du:dateUtc="2024-09-03T14:23:00Z" w:id="376">
              <w:rPr>
                <w:rFonts w:cstheme="minorHAnsi"/>
                <w:b/>
                <w:bCs/>
                <w:lang w:val="en-ZA"/>
              </w:rPr>
            </w:rPrChange>
          </w:rPr>
          <w:t xml:space="preserve">AT Project" </w:t>
        </w:r>
        <w:r w:rsidRPr="002A00F9">
          <w:rPr>
            <w:rPrChange w:author="Craig Parker" w:date="2024-09-03T16:23:00Z" w16du:dateUtc="2024-09-03T14:23:00Z" w:id="377">
              <w:rPr>
                <w:rFonts w:cstheme="minorHAnsi"/>
                <w:lang w:val="en-ZA"/>
              </w:rPr>
            </w:rPrChange>
          </w:rPr>
          <w:t xml:space="preserve">shall mean the project entitled </w:t>
        </w:r>
        <w:r w:rsidRPr="002A00F9">
          <w:rPr>
            <w:i/>
            <w:iCs/>
            <w:rPrChange w:author="Craig Parker" w:date="2024-09-03T16:23:00Z" w16du:dateUtc="2024-09-03T14:23:00Z" w:id="378">
              <w:rPr>
                <w:rFonts w:cstheme="minorHAnsi"/>
                <w:i/>
                <w:iCs/>
                <w:lang w:val="en-ZA"/>
              </w:rPr>
            </w:rPrChange>
          </w:rPr>
          <w:t>“Developing Data Science Solutions to Mitigate the Health Impacts of Climate Change in Africa: the HE</w:t>
        </w:r>
        <w:r w:rsidRPr="002A00F9">
          <w:rPr>
            <w:i/>
            <w:iCs/>
            <w:vertAlign w:val="superscript"/>
            <w:rPrChange w:author="Craig Parker" w:date="2024-09-03T16:23:00Z" w16du:dateUtc="2024-09-03T14:23:00Z" w:id="379">
              <w:rPr>
                <w:rFonts w:cstheme="minorHAnsi"/>
                <w:i/>
                <w:iCs/>
                <w:vertAlign w:val="superscript"/>
                <w:lang w:val="en-ZA"/>
              </w:rPr>
            </w:rPrChange>
          </w:rPr>
          <w:t>2</w:t>
        </w:r>
        <w:r w:rsidRPr="002A00F9">
          <w:rPr>
            <w:i/>
            <w:iCs/>
            <w:rPrChange w:author="Craig Parker" w:date="2024-09-03T16:23:00Z" w16du:dateUtc="2024-09-03T14:23:00Z" w:id="380">
              <w:rPr>
                <w:rFonts w:cstheme="minorHAnsi"/>
                <w:i/>
                <w:iCs/>
                <w:lang w:val="en-ZA"/>
              </w:rPr>
            </w:rPrChange>
          </w:rPr>
          <w:t xml:space="preserve">AT </w:t>
        </w:r>
        <w:proofErr w:type="spellStart"/>
        <w:r w:rsidRPr="002A00F9">
          <w:rPr>
            <w:i/>
            <w:iCs/>
            <w:rPrChange w:author="Craig Parker" w:date="2024-09-03T16:23:00Z" w16du:dateUtc="2024-09-03T14:23:00Z" w:id="381">
              <w:rPr>
                <w:rFonts w:cstheme="minorHAnsi"/>
                <w:i/>
                <w:iCs/>
                <w:lang w:val="en-ZA"/>
              </w:rPr>
            </w:rPrChange>
          </w:rPr>
          <w:t>Center</w:t>
        </w:r>
        <w:proofErr w:type="spellEnd"/>
        <w:r w:rsidRPr="002A00F9">
          <w:rPr>
            <w:i/>
            <w:iCs/>
            <w:rPrChange w:author="Craig Parker" w:date="2024-09-03T16:23:00Z" w16du:dateUtc="2024-09-03T14:23:00Z" w:id="382">
              <w:rPr>
                <w:rFonts w:cstheme="minorHAnsi"/>
                <w:i/>
                <w:iCs/>
                <w:lang w:val="en-ZA"/>
              </w:rPr>
            </w:rPrChange>
          </w:rPr>
          <w:t>”</w:t>
        </w:r>
        <w:r w:rsidRPr="002A00F9">
          <w:rPr>
            <w:rPrChange w:author="Craig Parker" w:date="2024-09-03T16:23:00Z" w16du:dateUtc="2024-09-03T14:23:00Z" w:id="383">
              <w:rPr>
                <w:rFonts w:cstheme="minorHAnsi"/>
                <w:lang w:val="en-ZA"/>
              </w:rPr>
            </w:rPrChange>
          </w:rPr>
          <w:t xml:space="preserve"> funded by the National Institutes of Health</w:t>
        </w:r>
      </w:ins>
      <w:ins w:author="Craig Parker" w:date="2024-09-03T20:51:00Z" w16du:dateUtc="2024-09-03T18:51:00Z" w:id="384">
        <w:r w:rsidR="00405658">
          <w:t>.</w:t>
        </w:r>
      </w:ins>
    </w:p>
    <w:p w:rsidRPr="00621DC5" w:rsidR="00A6272C" w:rsidP="00621DC5" w:rsidRDefault="007143A1" w14:paraId="21F9D6DF" w14:textId="4160A844">
      <w:pPr>
        <w:pStyle w:val="OTL-level2"/>
        <w:rPr>
          <w:ins w:author="Craig Parker" w:date="2024-09-03T15:43:00Z" w16du:dateUtc="2024-09-03T13:43:00Z" w:id="385"/>
          <w:rPrChange w:author="Craig Parker" w:date="2024-09-03T20:51:00Z" w16du:dateUtc="2024-09-03T18:51:00Z" w:id="386">
            <w:rPr>
              <w:ins w:author="Craig Parker" w:date="2024-09-03T15:43:00Z" w16du:dateUtc="2024-09-03T13:43:00Z" w:id="387"/>
              <w:rFonts w:asciiTheme="minorHAnsi" w:hAnsiTheme="minorHAnsi" w:cstheme="minorHAnsi"/>
              <w:b/>
              <w:bCs/>
              <w:lang w:val="en-ZA"/>
            </w:rPr>
          </w:rPrChange>
        </w:rPr>
        <w:pPrChange w:author="Craig Parker" w:date="2024-09-03T20:51:00Z" w16du:dateUtc="2024-09-03T18:51:00Z" w:id="388">
          <w:pPr>
            <w:pStyle w:val="GW34"/>
            <w:numPr>
              <w:ilvl w:val="1"/>
              <w:numId w:val="29"/>
            </w:numPr>
            <w:ind w:left="360" w:hanging="360"/>
          </w:pPr>
        </w:pPrChange>
      </w:pPr>
      <w:ins w:author="Craig Parker" w:date="2024-09-03T15:19:00Z" w:id="389">
        <w:r w:rsidRPr="002A00F9">
          <w:rPr>
            <w:rPrChange w:author="Craig Parker" w:date="2024-09-03T16:23:00Z" w16du:dateUtc="2024-09-03T14:23:00Z" w:id="390">
              <w:rPr>
                <w:rFonts w:cstheme="minorHAnsi"/>
                <w:b/>
                <w:bCs/>
                <w:i/>
                <w:iCs/>
              </w:rPr>
            </w:rPrChange>
          </w:rPr>
          <w:t>“RP2 Study” shall mean the specific study under the HE2AT Project titled: “Innovative machine learning and multi-source data analysis towards the development of an urban heat-health Early Warning System for African cities” as more fully described in Annexure “B” attached hereto;</w:t>
        </w:r>
      </w:ins>
    </w:p>
    <w:p w:rsidRPr="00621DC5" w:rsidR="00A6272C" w:rsidP="00621DC5" w:rsidRDefault="007143A1" w14:paraId="6978C567" w14:textId="1D5B90D1">
      <w:pPr>
        <w:pStyle w:val="OTL-level2"/>
        <w:rPr>
          <w:ins w:author="Craig Parker" w:date="2024-09-03T15:43:00Z" w16du:dateUtc="2024-09-03T13:43:00Z" w:id="391"/>
          <w:rPrChange w:author="Craig Parker" w:date="2024-09-03T20:51:00Z" w16du:dateUtc="2024-09-03T18:51:00Z" w:id="392">
            <w:rPr>
              <w:ins w:author="Craig Parker" w:date="2024-09-03T15:43:00Z" w16du:dateUtc="2024-09-03T13:43:00Z" w:id="393"/>
              <w:rFonts w:asciiTheme="minorHAnsi" w:hAnsiTheme="minorHAnsi" w:cstheme="minorHAnsi"/>
              <w:b/>
              <w:bCs/>
              <w:lang w:val="en-ZA"/>
            </w:rPr>
          </w:rPrChange>
        </w:rPr>
        <w:pPrChange w:author="Craig Parker" w:date="2024-09-03T20:51:00Z" w16du:dateUtc="2024-09-03T18:51:00Z" w:id="394">
          <w:pPr>
            <w:pStyle w:val="GW34"/>
            <w:numPr>
              <w:ilvl w:val="1"/>
              <w:numId w:val="29"/>
            </w:numPr>
            <w:ind w:left="360" w:hanging="360"/>
          </w:pPr>
        </w:pPrChange>
      </w:pPr>
      <w:ins w:author="Craig Parker" w:date="2024-09-03T15:20:00Z" w:id="395">
        <w:r w:rsidRPr="002A00F9">
          <w:rPr>
            <w:rPrChange w:author="Craig Parker" w:date="2024-09-03T16:23:00Z" w16du:dateUtc="2024-09-03T14:23:00Z" w:id="396">
              <w:rPr>
                <w:rFonts w:cstheme="minorHAnsi"/>
                <w:b/>
                <w:bCs/>
                <w:lang w:val="en-ZA"/>
              </w:rPr>
            </w:rPrChange>
          </w:rPr>
          <w:t>“RP2 Study Data” shall mean all data resulting from processing of the Original Study Data during the RP2 Study, which includes but is not limited to, RP2 De-identified Data and Consortium Shared Data;</w:t>
        </w:r>
      </w:ins>
    </w:p>
    <w:p w:rsidRPr="00621DC5" w:rsidR="00A6272C" w:rsidP="00621DC5" w:rsidRDefault="00F711F0" w14:paraId="7D879B73" w14:textId="3FB52F90">
      <w:pPr>
        <w:pStyle w:val="OTL-level2"/>
        <w:rPr>
          <w:ins w:author="Craig Parker" w:date="2024-09-03T15:43:00Z" w16du:dateUtc="2024-09-03T13:43:00Z" w:id="397"/>
          <w:rPrChange w:author="Craig Parker" w:date="2024-09-03T20:51:00Z" w16du:dateUtc="2024-09-03T18:51:00Z" w:id="398">
            <w:rPr>
              <w:ins w:author="Craig Parker" w:date="2024-09-03T15:43:00Z" w16du:dateUtc="2024-09-03T13:43:00Z" w:id="399"/>
              <w:rFonts w:asciiTheme="minorHAnsi" w:hAnsiTheme="minorHAnsi" w:cstheme="minorHAnsi"/>
              <w:b/>
              <w:bCs/>
              <w:lang w:val="en-ZA"/>
            </w:rPr>
          </w:rPrChange>
        </w:rPr>
        <w:pPrChange w:author="Craig Parker" w:date="2024-09-03T20:51:00Z" w16du:dateUtc="2024-09-03T18:51:00Z" w:id="400">
          <w:pPr>
            <w:pStyle w:val="GW34"/>
            <w:numPr>
              <w:ilvl w:val="1"/>
              <w:numId w:val="29"/>
            </w:numPr>
            <w:ind w:left="360" w:hanging="360"/>
          </w:pPr>
        </w:pPrChange>
      </w:pPr>
      <w:ins w:author="Craig Parker" w:date="2024-09-03T15:18:00Z" w:id="401">
        <w:r w:rsidRPr="002A00F9">
          <w:rPr>
            <w:b/>
            <w:bCs/>
            <w:rPrChange w:author="Craig Parker" w:date="2024-09-03T16:23:00Z" w16du:dateUtc="2024-09-03T14:23:00Z" w:id="402">
              <w:rPr>
                <w:rFonts w:cstheme="minorHAnsi"/>
                <w:b/>
                <w:bCs/>
                <w:lang w:val="en-ZA"/>
              </w:rPr>
            </w:rPrChange>
          </w:rPr>
          <w:t>“POPIA”</w:t>
        </w:r>
        <w:r w:rsidRPr="002A00F9">
          <w:rPr>
            <w:rPrChange w:author="Craig Parker" w:date="2024-09-03T16:23:00Z" w16du:dateUtc="2024-09-03T14:23:00Z" w:id="403">
              <w:rPr>
                <w:rFonts w:cstheme="minorHAnsi"/>
                <w:lang w:val="en-ZA"/>
              </w:rPr>
            </w:rPrChange>
          </w:rPr>
          <w:t xml:space="preserve"> shall mean the South African Protection of Personal Information Act 4 of 2013 and regulations as amended from time to time;</w:t>
        </w:r>
      </w:ins>
    </w:p>
    <w:p w:rsidRPr="00621DC5" w:rsidR="00A6272C" w:rsidP="00621DC5" w:rsidRDefault="00F711F0" w14:paraId="1840B00B" w14:textId="2F15D7B3">
      <w:pPr>
        <w:pStyle w:val="OTL-level2"/>
        <w:rPr>
          <w:ins w:author="Craig Parker" w:date="2024-09-03T15:43:00Z" w16du:dateUtc="2024-09-03T13:43:00Z" w:id="404"/>
          <w:rPrChange w:author="Craig Parker" w:date="2024-09-03T20:51:00Z" w16du:dateUtc="2024-09-03T18:51:00Z" w:id="405">
            <w:rPr>
              <w:ins w:author="Craig Parker" w:date="2024-09-03T15:43:00Z" w16du:dateUtc="2024-09-03T13:43:00Z" w:id="406"/>
              <w:rFonts w:asciiTheme="minorHAnsi" w:hAnsiTheme="minorHAnsi" w:cstheme="minorHAnsi"/>
            </w:rPr>
          </w:rPrChange>
        </w:rPr>
        <w:pPrChange w:author="Craig Parker" w:date="2024-09-03T20:51:00Z" w16du:dateUtc="2024-09-03T18:51:00Z" w:id="407">
          <w:pPr>
            <w:pStyle w:val="GW34"/>
            <w:numPr>
              <w:ilvl w:val="1"/>
              <w:numId w:val="29"/>
            </w:numPr>
            <w:ind w:left="360" w:hanging="360"/>
          </w:pPr>
        </w:pPrChange>
      </w:pPr>
      <w:ins w:author="Craig Parker" w:date="2024-09-03T15:18:00Z" w:id="408">
        <w:r w:rsidRPr="002A00F9">
          <w:rPr>
            <w:b/>
            <w:bCs/>
            <w:rPrChange w:author="Craig Parker" w:date="2024-09-03T16:23:00Z" w16du:dateUtc="2024-09-03T14:23:00Z" w:id="409">
              <w:rPr>
                <w:rFonts w:cstheme="minorHAnsi"/>
                <w:b/>
                <w:bCs/>
                <w:lang w:val="en-ZA"/>
              </w:rPr>
            </w:rPrChange>
          </w:rPr>
          <w:t xml:space="preserve">“Consortium Shared Data” </w:t>
        </w:r>
        <w:r w:rsidRPr="002A00F9">
          <w:rPr>
            <w:rPrChange w:author="Craig Parker" w:date="2024-09-03T16:23:00Z" w16du:dateUtc="2024-09-03T14:23:00Z" w:id="410">
              <w:rPr>
                <w:rFonts w:cstheme="minorHAnsi"/>
                <w:lang w:val="en-ZA"/>
              </w:rPr>
            </w:rPrChange>
          </w:rPr>
          <w:t xml:space="preserve">means data that has undergone initial harmonisation and includes, amongst other variables, a limited set of indirect identifiers that are required for the purposes of conducting the </w:t>
        </w:r>
      </w:ins>
      <w:ins w:author="Craig Parker" w:date="2024-09-03T15:24:00Z" w16du:dateUtc="2024-09-03T13:24:00Z" w:id="411">
        <w:r w:rsidRPr="002A00F9" w:rsidR="007143A1">
          <w:rPr>
            <w:rPrChange w:author="Craig Parker" w:date="2024-09-03T16:23:00Z" w16du:dateUtc="2024-09-03T14:23:00Z" w:id="412">
              <w:rPr>
                <w:rFonts w:cstheme="minorHAnsi"/>
                <w:lang w:val="en-ZA"/>
              </w:rPr>
            </w:rPrChange>
          </w:rPr>
          <w:t>RP2</w:t>
        </w:r>
      </w:ins>
      <w:ins w:author="Craig Parker" w:date="2024-09-03T15:18:00Z" w:id="413">
        <w:r w:rsidRPr="002A00F9">
          <w:rPr>
            <w:rPrChange w:author="Craig Parker" w:date="2024-09-03T16:23:00Z" w16du:dateUtc="2024-09-03T14:23:00Z" w:id="414">
              <w:rPr>
                <w:rFonts w:cstheme="minorHAnsi"/>
                <w:lang w:val="en-ZA"/>
              </w:rPr>
            </w:rPrChange>
          </w:rPr>
          <w:t xml:space="preserve"> Study analysis as described in </w:t>
        </w:r>
        <w:r w:rsidRPr="002A00F9">
          <w:rPr>
            <w:b/>
            <w:bCs/>
            <w:rPrChange w:author="Craig Parker" w:date="2024-09-03T16:23:00Z" w16du:dateUtc="2024-09-03T14:23:00Z" w:id="415">
              <w:rPr>
                <w:rFonts w:cstheme="minorHAnsi"/>
                <w:b/>
                <w:bCs/>
                <w:lang w:val="en-ZA"/>
              </w:rPr>
            </w:rPrChange>
          </w:rPr>
          <w:t>Annexure “B”</w:t>
        </w:r>
        <w:r w:rsidRPr="002A00F9">
          <w:rPr>
            <w:rPrChange w:author="Craig Parker" w:date="2024-09-03T16:23:00Z" w16du:dateUtc="2024-09-03T14:23:00Z" w:id="416">
              <w:rPr>
                <w:rFonts w:cstheme="minorHAnsi"/>
                <w:lang w:val="en-ZA"/>
              </w:rPr>
            </w:rPrChange>
          </w:rPr>
          <w:t xml:space="preserve">. </w:t>
        </w:r>
      </w:ins>
    </w:p>
    <w:p w:rsidRPr="002A00F9" w:rsidR="00F711F0" w:rsidP="001E44DB" w:rsidRDefault="00F711F0" w14:paraId="463A55BE" w14:textId="5D77E630">
      <w:pPr>
        <w:pStyle w:val="OTL-level2"/>
        <w:rPr>
          <w:ins w:author="Craig Parker" w:date="2024-09-03T15:18:00Z" w:id="417"/>
          <w:rPrChange w:author="Craig Parker" w:date="2024-09-03T16:23:00Z" w16du:dateUtc="2024-09-03T14:23:00Z" w:id="418">
            <w:rPr>
              <w:ins w:author="Craig Parker" w:date="2024-09-03T15:18:00Z" w:id="419"/>
              <w:rFonts w:cstheme="minorHAnsi"/>
              <w:lang w:val="en-ZA"/>
            </w:rPr>
          </w:rPrChange>
        </w:rPr>
        <w:pPrChange w:author="Craig Parker" w:date="2024-09-03T20:48:00Z" w16du:dateUtc="2024-09-03T18:48:00Z" w:id="420">
          <w:pPr>
            <w:pStyle w:val="GW34"/>
            <w:ind w:left="360" w:hanging="360"/>
          </w:pPr>
        </w:pPrChange>
      </w:pPr>
      <w:ins w:author="Craig Parker" w:date="2024-09-03T15:18:00Z" w:id="421">
        <w:r w:rsidRPr="001E44DB">
          <w:t xml:space="preserve">Words importing the singular shall include the plural and </w:t>
        </w:r>
        <w:r w:rsidRPr="001E44DB">
          <w:rPr>
            <w:i/>
            <w:iCs/>
          </w:rPr>
          <w:t>vice versa</w:t>
        </w:r>
        <w:r w:rsidRPr="001E44DB">
          <w:t>, and words importing the masculine gender shall include females. The head notes to the clauses to this Agreement are inserted for reference purposes only and shall not affect the interpretation of any of the provisions to which they relate.</w:t>
        </w:r>
      </w:ins>
    </w:p>
    <w:p w:rsidRPr="00426704" w:rsidR="009457A7" w:rsidDel="00F711F0" w:rsidP="00426704" w:rsidRDefault="009457A7" w14:paraId="203F73B4" w14:textId="46F845C5">
      <w:pPr>
        <w:pStyle w:val="Heading2"/>
        <w:rPr>
          <w:del w:author="Craig Parker" w:date="2024-09-03T15:18:00Z" w16du:dateUtc="2024-09-03T13:18:00Z" w:id="422"/>
        </w:rPr>
        <w:pPrChange w:author="Craig Parker" w:date="2024-09-03T20:45:00Z" w16du:dateUtc="2024-09-03T18:45:00Z" w:id="423">
          <w:pPr>
            <w:pStyle w:val="GW34"/>
            <w:tabs>
              <w:tab w:val="clear" w:pos="1008"/>
              <w:tab w:val="left" w:pos="1418"/>
            </w:tabs>
            <w:spacing w:line="276" w:lineRule="auto"/>
            <w:ind w:left="360" w:right="45" w:hanging="360"/>
            <w:contextualSpacing/>
          </w:pPr>
        </w:pPrChange>
      </w:pPr>
    </w:p>
    <w:p w:rsidRPr="00426704" w:rsidR="009457A7" w:rsidDel="00F711F0" w:rsidP="00426704" w:rsidRDefault="004857FE" w14:paraId="203F73B5" w14:textId="43048A76">
      <w:pPr>
        <w:pStyle w:val="Heading2"/>
        <w:rPr>
          <w:del w:author="Craig Parker" w:date="2024-09-03T15:18:00Z" w16du:dateUtc="2024-09-03T13:18:00Z" w:id="424"/>
        </w:rPr>
        <w:pPrChange w:author="Craig Parker" w:date="2024-09-03T20:45:00Z" w16du:dateUtc="2024-09-03T18:45:00Z" w:id="425">
          <w:pPr>
            <w:pStyle w:val="GW34"/>
            <w:tabs>
              <w:tab w:val="clear" w:pos="1008"/>
              <w:tab w:val="left" w:pos="1418"/>
            </w:tabs>
            <w:spacing w:line="276" w:lineRule="auto"/>
            <w:ind w:left="360" w:right="45" w:hanging="360"/>
            <w:contextualSpacing/>
          </w:pPr>
        </w:pPrChange>
      </w:pPr>
      <w:del w:author="Craig Parker" w:date="2024-09-03T15:18:00Z" w16du:dateUtc="2024-09-03T13:18:00Z" w:id="426">
        <w:r w:rsidRPr="00426704" w:rsidDel="00F711F0">
          <w:tab/>
        </w:r>
        <w:r w:rsidRPr="00426704" w:rsidDel="00F711F0">
          <w:delText>In this Agreement, unless the context otherwise indicates, the following words will have the following meanings:</w:delText>
        </w:r>
      </w:del>
    </w:p>
    <w:p w:rsidRPr="00426704" w:rsidR="009457A7" w:rsidDel="00F711F0" w:rsidP="00426704" w:rsidRDefault="009457A7" w14:paraId="203F73B6" w14:textId="2040BB45">
      <w:pPr>
        <w:pStyle w:val="Heading2"/>
        <w:rPr>
          <w:del w:author="Craig Parker" w:date="2024-09-03T15:18:00Z" w16du:dateUtc="2024-09-03T13:18:00Z" w:id="427"/>
        </w:rPr>
        <w:pPrChange w:author="Craig Parker" w:date="2024-09-03T20:45:00Z" w16du:dateUtc="2024-09-03T18:45:00Z" w:id="428">
          <w:pPr>
            <w:pStyle w:val="GW34"/>
            <w:tabs>
              <w:tab w:val="clear" w:pos="1008"/>
              <w:tab w:val="left" w:pos="1418"/>
            </w:tabs>
            <w:spacing w:line="276" w:lineRule="auto"/>
            <w:ind w:left="360" w:right="45" w:hanging="360"/>
            <w:contextualSpacing/>
          </w:pPr>
        </w:pPrChange>
      </w:pPr>
    </w:p>
    <w:p w:rsidRPr="00426704" w:rsidR="009457A7" w:rsidDel="00F711F0" w:rsidP="00426704" w:rsidRDefault="004857FE" w14:paraId="203F73B7" w14:textId="5BCE2BD5">
      <w:pPr>
        <w:pStyle w:val="Heading2"/>
        <w:rPr>
          <w:del w:author="Craig Parker" w:date="2024-09-03T15:18:00Z" w16du:dateUtc="2024-09-03T13:18:00Z" w:id="429"/>
        </w:rPr>
        <w:pPrChange w:author="Craig Parker" w:date="2024-09-03T20:45:00Z" w16du:dateUtc="2024-09-03T18:45:00Z" w:id="430">
          <w:pPr>
            <w:pStyle w:val="GW34"/>
            <w:tabs>
              <w:tab w:val="clear" w:pos="1008"/>
              <w:tab w:val="left" w:pos="1418"/>
            </w:tabs>
            <w:spacing w:line="276" w:lineRule="auto"/>
            <w:ind w:left="360" w:right="45" w:hanging="360"/>
            <w:contextualSpacing/>
          </w:pPr>
        </w:pPrChange>
      </w:pPr>
      <w:del w:author="Craig Parker" w:date="2024-09-03T15:18:00Z" w16du:dateUtc="2024-09-03T13:18:00Z" w:id="431">
        <w:r w:rsidRPr="00426704" w:rsidDel="00F711F0">
          <w:delText>1.1</w:delText>
        </w:r>
        <w:r w:rsidRPr="00426704" w:rsidDel="00F711F0">
          <w:tab/>
        </w:r>
        <w:r w:rsidRPr="00426704" w:rsidDel="00F711F0">
          <w:delText>"the/this Agreement" shall mean this Agreement together with any Annexures hereto;</w:delText>
        </w:r>
      </w:del>
    </w:p>
    <w:p w:rsidRPr="00426704" w:rsidR="009457A7" w:rsidDel="00F711F0" w:rsidP="00426704" w:rsidRDefault="009457A7" w14:paraId="203F73B8" w14:textId="0F74608D">
      <w:pPr>
        <w:pStyle w:val="Heading2"/>
        <w:rPr>
          <w:del w:author="Craig Parker" w:date="2024-09-03T15:18:00Z" w16du:dateUtc="2024-09-03T13:18:00Z" w:id="432"/>
        </w:rPr>
        <w:pPrChange w:author="Craig Parker" w:date="2024-09-03T20:45:00Z" w16du:dateUtc="2024-09-03T18:45:00Z" w:id="433">
          <w:pPr>
            <w:pStyle w:val="GW34"/>
            <w:tabs>
              <w:tab w:val="clear" w:pos="1008"/>
              <w:tab w:val="left" w:pos="1418"/>
            </w:tabs>
            <w:spacing w:line="276" w:lineRule="auto"/>
            <w:ind w:left="360" w:right="45" w:hanging="360"/>
            <w:contextualSpacing/>
          </w:pPr>
        </w:pPrChange>
      </w:pPr>
    </w:p>
    <w:p w:rsidRPr="00426704" w:rsidR="009457A7" w:rsidDel="00F711F0" w:rsidP="00426704" w:rsidRDefault="004857FE" w14:paraId="203F73B9" w14:textId="507D0F8C">
      <w:pPr>
        <w:pStyle w:val="Heading2"/>
        <w:rPr>
          <w:del w:author="Craig Parker" w:date="2024-09-03T15:18:00Z" w16du:dateUtc="2024-09-03T13:18:00Z" w:id="434"/>
        </w:rPr>
        <w:pPrChange w:author="Craig Parker" w:date="2024-09-03T20:45:00Z" w16du:dateUtc="2024-09-03T18:45:00Z" w:id="435">
          <w:pPr>
            <w:pStyle w:val="GW34"/>
            <w:tabs>
              <w:tab w:val="clear" w:pos="1008"/>
              <w:tab w:val="left" w:pos="1418"/>
            </w:tabs>
            <w:spacing w:line="276" w:lineRule="auto"/>
            <w:ind w:left="360" w:right="45" w:hanging="360"/>
            <w:contextualSpacing/>
          </w:pPr>
        </w:pPrChange>
      </w:pPr>
      <w:del w:author="Craig Parker" w:date="2024-09-03T15:18:00Z" w16du:dateUtc="2024-09-03T13:18:00Z" w:id="436">
        <w:r w:rsidRPr="00426704" w:rsidDel="00F711F0">
          <w:delText>1.2</w:delText>
        </w:r>
        <w:r w:rsidRPr="00426704" w:rsidDel="00F711F0">
          <w:tab/>
        </w:r>
        <w:r w:rsidRPr="00426704" w:rsidDel="00F711F0">
          <w:delText xml:space="preserve">"Commencement Date" shall mean the date on which this Agreement commenced, namely </w:delText>
        </w:r>
        <w:r w:rsidRPr="00426704" w:rsidDel="00F711F0">
          <w:rPr>
            <w:highlight w:val="yellow"/>
          </w:rPr>
          <w:delText>[commencement date];</w:delText>
        </w:r>
        <w:r w:rsidRPr="00426704" w:rsidDel="00F711F0">
          <w:delText xml:space="preserve">  </w:delText>
        </w:r>
      </w:del>
    </w:p>
    <w:p w:rsidRPr="00426704" w:rsidR="009457A7" w:rsidDel="00F711F0" w:rsidP="00426704" w:rsidRDefault="009457A7" w14:paraId="203F73BA" w14:textId="68CA60B9">
      <w:pPr>
        <w:pStyle w:val="Heading2"/>
        <w:rPr>
          <w:del w:author="Craig Parker" w:date="2024-09-03T15:18:00Z" w16du:dateUtc="2024-09-03T13:18:00Z" w:id="437"/>
        </w:rPr>
        <w:pPrChange w:author="Craig Parker" w:date="2024-09-03T20:45:00Z" w16du:dateUtc="2024-09-03T18:45:00Z" w:id="438">
          <w:pPr>
            <w:pStyle w:val="GW34"/>
            <w:tabs>
              <w:tab w:val="clear" w:pos="1008"/>
              <w:tab w:val="left" w:pos="1418"/>
            </w:tabs>
            <w:spacing w:line="276" w:lineRule="auto"/>
            <w:ind w:left="360" w:right="45" w:hanging="360"/>
            <w:contextualSpacing/>
          </w:pPr>
        </w:pPrChange>
      </w:pPr>
    </w:p>
    <w:p w:rsidRPr="00426704" w:rsidR="009457A7" w:rsidDel="00F711F0" w:rsidP="00426704" w:rsidRDefault="004857FE" w14:paraId="203F73BB" w14:textId="4E0ADA14">
      <w:pPr>
        <w:pStyle w:val="Heading2"/>
        <w:rPr>
          <w:del w:author="Craig Parker" w:date="2024-09-03T15:18:00Z" w16du:dateUtc="2024-09-03T13:18:00Z" w:id="439"/>
        </w:rPr>
        <w:pPrChange w:author="Craig Parker" w:date="2024-09-03T20:45:00Z" w16du:dateUtc="2024-09-03T18:45:00Z" w:id="440">
          <w:pPr>
            <w:pStyle w:val="GW34"/>
            <w:tabs>
              <w:tab w:val="clear" w:pos="1008"/>
              <w:tab w:val="left" w:pos="1418"/>
            </w:tabs>
            <w:spacing w:line="276" w:lineRule="auto"/>
            <w:ind w:left="360" w:right="45" w:hanging="360"/>
            <w:contextualSpacing/>
          </w:pPr>
        </w:pPrChange>
      </w:pPr>
      <w:del w:author="Craig Parker" w:date="2024-09-03T15:18:00Z" w16du:dateUtc="2024-09-03T13:18:00Z" w:id="441">
        <w:r w:rsidRPr="00426704" w:rsidDel="00F711F0">
          <w:delText>1.3</w:delText>
        </w:r>
        <w:r w:rsidRPr="00426704" w:rsidDel="00F711F0">
          <w:tab/>
        </w:r>
        <w:r w:rsidRPr="00426704" w:rsidDel="00F711F0">
          <w:delText>“Responsible Party” means a public or private body or any other person which, alone or in conjunction with others, determines the purpose of and means for Processing Personal Data;</w:delText>
        </w:r>
      </w:del>
    </w:p>
    <w:p w:rsidRPr="00426704" w:rsidR="009457A7" w:rsidDel="00F711F0" w:rsidP="00426704" w:rsidRDefault="009457A7" w14:paraId="203F73BC" w14:textId="115D1479">
      <w:pPr>
        <w:pStyle w:val="Heading2"/>
        <w:rPr>
          <w:del w:author="Craig Parker" w:date="2024-09-03T15:18:00Z" w16du:dateUtc="2024-09-03T13:18:00Z" w:id="442"/>
        </w:rPr>
        <w:pPrChange w:author="Craig Parker" w:date="2024-09-03T20:45:00Z" w16du:dateUtc="2024-09-03T18:45:00Z" w:id="443">
          <w:pPr>
            <w:pStyle w:val="GW34"/>
            <w:tabs>
              <w:tab w:val="clear" w:pos="1008"/>
              <w:tab w:val="left" w:pos="1418"/>
            </w:tabs>
            <w:spacing w:line="276" w:lineRule="auto"/>
            <w:ind w:left="360" w:right="45" w:hanging="360"/>
            <w:contextualSpacing/>
          </w:pPr>
        </w:pPrChange>
      </w:pPr>
    </w:p>
    <w:p w:rsidRPr="00426704" w:rsidR="009457A7" w:rsidDel="00F711F0" w:rsidP="00426704" w:rsidRDefault="004857FE" w14:paraId="203F73BD" w14:textId="5917E143">
      <w:pPr>
        <w:pStyle w:val="Heading2"/>
        <w:rPr>
          <w:del w:author="Craig Parker" w:date="2024-09-03T15:18:00Z" w16du:dateUtc="2024-09-03T13:18:00Z" w:id="444"/>
        </w:rPr>
        <w:pPrChange w:author="Craig Parker" w:date="2024-09-03T20:45:00Z" w16du:dateUtc="2024-09-03T18:45:00Z" w:id="445">
          <w:pPr>
            <w:pStyle w:val="GW34"/>
            <w:tabs>
              <w:tab w:val="clear" w:pos="1008"/>
              <w:tab w:val="left" w:pos="1418"/>
            </w:tabs>
            <w:spacing w:line="276" w:lineRule="auto"/>
            <w:ind w:left="360" w:right="45" w:hanging="360"/>
            <w:contextualSpacing/>
          </w:pPr>
        </w:pPrChange>
      </w:pPr>
      <w:del w:author="Craig Parker" w:date="2024-09-03T15:18:00Z" w16du:dateUtc="2024-09-03T13:18:00Z" w:id="446">
        <w:r w:rsidRPr="00426704" w:rsidDel="00F711F0">
          <w:delText xml:space="preserve"> “Data” shall mean the Data to be transferred from the Data Provider to the Data Recipient as described and detailed in Annexure A;</w:delText>
        </w:r>
      </w:del>
    </w:p>
    <w:p w:rsidRPr="00426704" w:rsidR="009457A7" w:rsidDel="00F711F0" w:rsidP="00426704" w:rsidRDefault="009457A7" w14:paraId="203F73BE" w14:textId="0429BAE2">
      <w:pPr>
        <w:pStyle w:val="Heading2"/>
        <w:rPr>
          <w:del w:author="Craig Parker" w:date="2024-09-03T15:18:00Z" w16du:dateUtc="2024-09-03T13:18:00Z" w:id="447"/>
        </w:rPr>
        <w:pPrChange w:author="Craig Parker" w:date="2024-09-03T20:45:00Z" w16du:dateUtc="2024-09-03T18:45:00Z" w:id="448">
          <w:pPr>
            <w:pStyle w:val="GW34"/>
            <w:tabs>
              <w:tab w:val="clear" w:pos="1008"/>
              <w:tab w:val="left" w:pos="1418"/>
            </w:tabs>
            <w:spacing w:line="276" w:lineRule="auto"/>
            <w:ind w:left="360" w:right="45" w:hanging="360"/>
            <w:contextualSpacing/>
          </w:pPr>
        </w:pPrChange>
      </w:pPr>
    </w:p>
    <w:p w:rsidRPr="00426704" w:rsidR="009457A7" w:rsidDel="00F711F0" w:rsidP="00426704" w:rsidRDefault="004857FE" w14:paraId="203F73BF" w14:textId="348C9AB8">
      <w:pPr>
        <w:pStyle w:val="Heading2"/>
        <w:rPr>
          <w:del w:author="Craig Parker" w:date="2024-09-03T15:18:00Z" w16du:dateUtc="2024-09-03T13:18:00Z" w:id="449"/>
        </w:rPr>
        <w:pPrChange w:author="Craig Parker" w:date="2024-09-03T20:45:00Z" w16du:dateUtc="2024-09-03T18:45:00Z" w:id="450">
          <w:pPr>
            <w:pStyle w:val="GW34"/>
            <w:tabs>
              <w:tab w:val="clear" w:pos="1008"/>
              <w:tab w:val="left" w:pos="1418"/>
            </w:tabs>
            <w:spacing w:line="276" w:lineRule="auto"/>
            <w:ind w:left="360" w:right="45" w:hanging="360"/>
            <w:contextualSpacing/>
          </w:pPr>
        </w:pPrChange>
      </w:pPr>
      <w:del w:author="Craig Parker" w:date="2024-09-03T15:18:00Z" w16du:dateUtc="2024-09-03T13:18:00Z" w:id="451">
        <w:r w:rsidRPr="00426704" w:rsidDel="00F711F0">
          <w:delText>“Data Protection Legislation” shall mean any data protection or data privacy laws applicable, including but not limited to POPIA, the Electronic Communications and Transactions Act 26 of 2005, the Consumer Protection Act 68 of 2008, and the General Data Protection Regulation (GDPR).</w:delText>
        </w:r>
      </w:del>
    </w:p>
    <w:p w:rsidRPr="00426704" w:rsidR="009457A7" w:rsidDel="00F711F0" w:rsidP="00426704" w:rsidRDefault="009457A7" w14:paraId="203F73C0" w14:textId="111848CF">
      <w:pPr>
        <w:pStyle w:val="Heading2"/>
        <w:rPr>
          <w:del w:author="Craig Parker" w:date="2024-09-03T15:18:00Z" w16du:dateUtc="2024-09-03T13:18:00Z" w:id="452"/>
        </w:rPr>
        <w:pPrChange w:author="Craig Parker" w:date="2024-09-03T20:45:00Z" w16du:dateUtc="2024-09-03T18:45:00Z" w:id="453">
          <w:pPr>
            <w:pStyle w:val="GW34"/>
            <w:tabs>
              <w:tab w:val="clear" w:pos="1008"/>
              <w:tab w:val="left" w:pos="1418"/>
            </w:tabs>
            <w:spacing w:line="276" w:lineRule="auto"/>
            <w:ind w:left="360" w:right="45" w:hanging="360"/>
            <w:contextualSpacing/>
          </w:pPr>
        </w:pPrChange>
      </w:pPr>
    </w:p>
    <w:p w:rsidRPr="00426704" w:rsidR="009457A7" w:rsidDel="00F711F0" w:rsidP="00426704" w:rsidRDefault="004857FE" w14:paraId="203F73C1" w14:textId="693F3CB1">
      <w:pPr>
        <w:pStyle w:val="Heading2"/>
        <w:rPr>
          <w:del w:author="Craig Parker" w:date="2024-09-03T15:18:00Z" w16du:dateUtc="2024-09-03T13:18:00Z" w:id="454"/>
        </w:rPr>
        <w:pPrChange w:author="Craig Parker" w:date="2024-09-03T20:45:00Z" w16du:dateUtc="2024-09-03T18:45:00Z" w:id="455">
          <w:pPr>
            <w:pStyle w:val="GW34"/>
            <w:tabs>
              <w:tab w:val="clear" w:pos="1008"/>
              <w:tab w:val="left" w:pos="1418"/>
            </w:tabs>
            <w:spacing w:line="276" w:lineRule="auto"/>
            <w:ind w:left="360" w:right="45" w:hanging="360"/>
            <w:contextualSpacing/>
          </w:pPr>
        </w:pPrChange>
      </w:pPr>
      <w:del w:author="Craig Parker" w:date="2024-09-03T15:18:00Z" w16du:dateUtc="2024-09-03T13:18:00Z" w:id="456">
        <w:r w:rsidRPr="00426704" w:rsidDel="00F711F0">
          <w:delText>1.6</w:delText>
        </w:r>
        <w:r w:rsidRPr="00426704" w:rsidDel="00F711F0">
          <w:tab/>
        </w:r>
        <w:r w:rsidRPr="00426704" w:rsidDel="00F711F0">
          <w:delText>“Data Subject” means the person to whom Personal Data relates;</w:delText>
        </w:r>
      </w:del>
    </w:p>
    <w:p w:rsidRPr="00426704" w:rsidR="009457A7" w:rsidDel="00F711F0" w:rsidP="00426704" w:rsidRDefault="009457A7" w14:paraId="203F73C2" w14:textId="3A083A3A">
      <w:pPr>
        <w:pStyle w:val="Heading2"/>
        <w:rPr>
          <w:del w:author="Craig Parker" w:date="2024-09-03T15:18:00Z" w16du:dateUtc="2024-09-03T13:18:00Z" w:id="457"/>
        </w:rPr>
        <w:pPrChange w:author="Craig Parker" w:date="2024-09-03T20:45:00Z" w16du:dateUtc="2024-09-03T18:45:00Z" w:id="458">
          <w:pPr>
            <w:pStyle w:val="GW34"/>
            <w:tabs>
              <w:tab w:val="clear" w:pos="1008"/>
              <w:tab w:val="left" w:pos="1418"/>
            </w:tabs>
            <w:spacing w:line="276" w:lineRule="auto"/>
            <w:ind w:left="360" w:right="45" w:hanging="360"/>
            <w:contextualSpacing/>
          </w:pPr>
        </w:pPrChange>
      </w:pPr>
    </w:p>
    <w:p w:rsidRPr="00426704" w:rsidR="009457A7" w:rsidDel="00F711F0" w:rsidP="00426704" w:rsidRDefault="004857FE" w14:paraId="203F73C3" w14:textId="008D5458">
      <w:pPr>
        <w:pStyle w:val="Heading2"/>
        <w:rPr>
          <w:del w:author="Craig Parker" w:date="2024-09-03T15:18:00Z" w16du:dateUtc="2024-09-03T13:18:00Z" w:id="459"/>
        </w:rPr>
        <w:pPrChange w:author="Craig Parker" w:date="2024-09-03T20:45:00Z" w16du:dateUtc="2024-09-03T18:45:00Z" w:id="460">
          <w:pPr>
            <w:pStyle w:val="GW34"/>
            <w:tabs>
              <w:tab w:val="clear" w:pos="1008"/>
              <w:tab w:val="left" w:pos="1418"/>
            </w:tabs>
            <w:spacing w:line="276" w:lineRule="auto"/>
            <w:ind w:left="360" w:right="45" w:hanging="360"/>
            <w:contextualSpacing/>
          </w:pPr>
        </w:pPrChange>
      </w:pPr>
      <w:del w:author="Craig Parker" w:date="2024-09-03T15:18:00Z" w16du:dateUtc="2024-09-03T13:18:00Z" w:id="461">
        <w:r w:rsidRPr="00426704" w:rsidDel="00F711F0">
          <w:delText>1.7</w:delText>
        </w:r>
        <w:r w:rsidRPr="00426704" w:rsidDel="00F711F0">
          <w:tab/>
        </w:r>
        <w:r w:rsidRPr="00426704" w:rsidDel="00F711F0">
          <w:delText xml:space="preserve">“Parties" shall mean the parties to this Agreement, namely </w:delText>
        </w:r>
        <w:r w:rsidRPr="00426704" w:rsidDel="00F711F0" w:rsidR="00EB5D24">
          <w:delText>Wits Health Consortium (Pty) Ltd</w:delText>
        </w:r>
        <w:r w:rsidRPr="00426704" w:rsidDel="00F711F0">
          <w:delText xml:space="preserve"> and </w:delText>
        </w:r>
        <w:r w:rsidRPr="00426704" w:rsidDel="00F711F0">
          <w:rPr>
            <w:highlight w:val="yellow"/>
          </w:rPr>
          <w:delText>[provider institution];</w:delText>
        </w:r>
        <w:r w:rsidRPr="00426704" w:rsidDel="00F711F0">
          <w:delText xml:space="preserve"> and the term “Party” shall refer to either of them;</w:delText>
        </w:r>
      </w:del>
    </w:p>
    <w:p w:rsidRPr="00426704" w:rsidR="009457A7" w:rsidDel="00F711F0" w:rsidP="00426704" w:rsidRDefault="009457A7" w14:paraId="203F73C4" w14:textId="48E954A3">
      <w:pPr>
        <w:pStyle w:val="Heading2"/>
        <w:rPr>
          <w:del w:author="Craig Parker" w:date="2024-09-03T15:18:00Z" w16du:dateUtc="2024-09-03T13:18:00Z" w:id="462"/>
        </w:rPr>
        <w:pPrChange w:author="Craig Parker" w:date="2024-09-03T20:45:00Z" w16du:dateUtc="2024-09-03T18:45:00Z" w:id="463">
          <w:pPr>
            <w:pStyle w:val="GW34"/>
            <w:tabs>
              <w:tab w:val="clear" w:pos="1008"/>
              <w:tab w:val="left" w:pos="1418"/>
            </w:tabs>
            <w:spacing w:line="276" w:lineRule="auto"/>
            <w:ind w:left="360" w:right="45" w:hanging="360"/>
            <w:contextualSpacing/>
          </w:pPr>
        </w:pPrChange>
      </w:pPr>
    </w:p>
    <w:p w:rsidRPr="00426704" w:rsidR="009457A7" w:rsidDel="00F711F0" w:rsidP="00426704" w:rsidRDefault="004857FE" w14:paraId="203F73C5" w14:textId="4F22C06C">
      <w:pPr>
        <w:pStyle w:val="Heading2"/>
        <w:rPr>
          <w:del w:author="Craig Parker" w:date="2024-09-03T15:18:00Z" w16du:dateUtc="2024-09-03T13:18:00Z" w:id="464"/>
        </w:rPr>
        <w:pPrChange w:author="Craig Parker" w:date="2024-09-03T20:45:00Z" w16du:dateUtc="2024-09-03T18:45:00Z" w:id="465">
          <w:pPr>
            <w:pStyle w:val="GW34"/>
            <w:tabs>
              <w:tab w:val="clear" w:pos="1008"/>
              <w:tab w:val="left" w:pos="1418"/>
            </w:tabs>
            <w:spacing w:line="276" w:lineRule="auto"/>
            <w:ind w:left="360" w:right="45" w:hanging="360"/>
            <w:contextualSpacing/>
          </w:pPr>
        </w:pPrChange>
      </w:pPr>
      <w:del w:author="Craig Parker" w:date="2024-09-03T15:18:00Z" w16du:dateUtc="2024-09-03T13:18:00Z" w:id="466">
        <w:r w:rsidRPr="00426704" w:rsidDel="00F711F0">
          <w:delText>1.8</w:delText>
        </w:r>
        <w:r w:rsidRPr="00426704" w:rsidDel="00F711F0">
          <w:tab/>
        </w:r>
        <w:r w:rsidRPr="00426704" w:rsidDel="00F711F0">
          <w:delText>“person” means a natural or juristic person;</w:delText>
        </w:r>
      </w:del>
    </w:p>
    <w:p w:rsidRPr="00426704" w:rsidR="009457A7" w:rsidDel="00F711F0" w:rsidP="00426704" w:rsidRDefault="009457A7" w14:paraId="203F73C6" w14:textId="033CC721">
      <w:pPr>
        <w:pStyle w:val="Heading2"/>
        <w:rPr>
          <w:del w:author="Craig Parker" w:date="2024-09-03T15:18:00Z" w16du:dateUtc="2024-09-03T13:18:00Z" w:id="467"/>
        </w:rPr>
        <w:pPrChange w:author="Craig Parker" w:date="2024-09-03T20:45:00Z" w16du:dateUtc="2024-09-03T18:45:00Z" w:id="468">
          <w:pPr>
            <w:pStyle w:val="GW34"/>
            <w:tabs>
              <w:tab w:val="clear" w:pos="1008"/>
              <w:tab w:val="left" w:pos="1418"/>
            </w:tabs>
            <w:spacing w:line="276" w:lineRule="auto"/>
            <w:ind w:left="360" w:right="45" w:hanging="360"/>
            <w:contextualSpacing/>
          </w:pPr>
        </w:pPrChange>
      </w:pPr>
    </w:p>
    <w:p w:rsidRPr="00426704" w:rsidR="009457A7" w:rsidDel="00F711F0" w:rsidP="00426704" w:rsidRDefault="004857FE" w14:paraId="203F73C7" w14:textId="04D7B4FE">
      <w:pPr>
        <w:pStyle w:val="Heading2"/>
        <w:rPr>
          <w:del w:author="Craig Parker" w:date="2024-09-03T15:18:00Z" w16du:dateUtc="2024-09-03T13:18:00Z" w:id="469"/>
        </w:rPr>
        <w:pPrChange w:author="Craig Parker" w:date="2024-09-03T20:45:00Z" w16du:dateUtc="2024-09-03T18:45:00Z" w:id="470">
          <w:pPr>
            <w:pStyle w:val="GW34"/>
            <w:tabs>
              <w:tab w:val="clear" w:pos="1008"/>
              <w:tab w:val="left" w:pos="1418"/>
            </w:tabs>
            <w:spacing w:line="276" w:lineRule="auto"/>
            <w:ind w:left="360" w:right="45" w:hanging="360"/>
            <w:contextualSpacing/>
          </w:pPr>
        </w:pPrChange>
      </w:pPr>
      <w:del w:author="Craig Parker" w:date="2024-09-03T15:18:00Z" w16du:dateUtc="2024-09-03T13:18:00Z" w:id="471">
        <w:r w:rsidRPr="00426704" w:rsidDel="00F711F0">
          <w:delText>1.9</w:delText>
        </w:r>
        <w:r w:rsidRPr="00426704" w:rsidDel="00F711F0">
          <w:tab/>
        </w:r>
        <w:r w:rsidRPr="00426704" w:rsidDel="00F711F0">
          <w:delText>“Personal Data” means information relating to an identifiable, living, natural person, and where it is applicable, an identifiable, existing juristic person. Key</w:delText>
        </w:r>
        <w:r w:rsidRPr="00426704" w:rsidDel="00F711F0">
          <w:noBreakHyphen/>
          <w:delText>coded data are considered Personal Data even if the holder of that data does not have access to the key that links the data to the identity of an individual;</w:delText>
        </w:r>
        <w:r w:rsidRPr="00426704" w:rsidDel="00F711F0">
          <w:tab/>
        </w:r>
      </w:del>
    </w:p>
    <w:p w:rsidRPr="00426704" w:rsidR="009457A7" w:rsidDel="00F711F0" w:rsidP="00426704" w:rsidRDefault="009457A7" w14:paraId="203F73C8" w14:textId="62472054">
      <w:pPr>
        <w:pStyle w:val="Heading2"/>
        <w:rPr>
          <w:del w:author="Craig Parker" w:date="2024-09-03T15:18:00Z" w16du:dateUtc="2024-09-03T13:18:00Z" w:id="472"/>
        </w:rPr>
        <w:pPrChange w:author="Craig Parker" w:date="2024-09-03T20:45:00Z" w16du:dateUtc="2024-09-03T18:45:00Z" w:id="473">
          <w:pPr>
            <w:pStyle w:val="GW34"/>
            <w:tabs>
              <w:tab w:val="clear" w:pos="1008"/>
              <w:tab w:val="left" w:pos="1418"/>
            </w:tabs>
            <w:spacing w:line="276" w:lineRule="auto"/>
            <w:ind w:left="360" w:right="45" w:hanging="360"/>
            <w:contextualSpacing/>
          </w:pPr>
        </w:pPrChange>
      </w:pPr>
    </w:p>
    <w:p w:rsidRPr="00426704" w:rsidR="009457A7" w:rsidDel="00F711F0" w:rsidP="00426704" w:rsidRDefault="004857FE" w14:paraId="203F73C9" w14:textId="4536B8EB">
      <w:pPr>
        <w:pStyle w:val="Heading2"/>
        <w:rPr>
          <w:del w:author="Craig Parker" w:date="2024-09-03T15:18:00Z" w16du:dateUtc="2024-09-03T13:18:00Z" w:id="474"/>
        </w:rPr>
        <w:pPrChange w:author="Craig Parker" w:date="2024-09-03T20:45:00Z" w16du:dateUtc="2024-09-03T18:45:00Z" w:id="475">
          <w:pPr>
            <w:pStyle w:val="GW34"/>
            <w:tabs>
              <w:tab w:val="clear" w:pos="1008"/>
              <w:tab w:val="left" w:pos="1418"/>
            </w:tabs>
            <w:spacing w:line="276" w:lineRule="auto"/>
            <w:ind w:left="360" w:right="45" w:hanging="360"/>
            <w:contextualSpacing/>
          </w:pPr>
        </w:pPrChange>
      </w:pPr>
      <w:del w:author="Craig Parker" w:date="2024-09-03T15:18:00Z" w16du:dateUtc="2024-09-03T13:18:00Z" w:id="476">
        <w:r w:rsidRPr="00426704" w:rsidDel="00F711F0">
          <w:delText>1.10</w:delText>
        </w:r>
        <w:r w:rsidRPr="00426704" w:rsidDel="00F711F0">
          <w:tab/>
        </w:r>
        <w:r w:rsidRPr="00426704" w:rsidDel="00F711F0">
          <w:delText>“Processing” (or its conjugates) shall mean any operation or set of operations, which is performed upon Personal Data, whether or not by automatic means, such as collection, recording, organization, storage, adaptation or alteration, retrieval, consultation, use, disclosure by transmission, dissemination or otherwise making available, alignment or combination, blocking, erasure or destruction.</w:delText>
        </w:r>
      </w:del>
    </w:p>
    <w:p w:rsidRPr="00426704" w:rsidR="009457A7" w:rsidDel="00F711F0" w:rsidP="00426704" w:rsidRDefault="009457A7" w14:paraId="203F73CA" w14:textId="5F60E204">
      <w:pPr>
        <w:pStyle w:val="Heading2"/>
        <w:rPr>
          <w:del w:author="Craig Parker" w:date="2024-09-03T15:18:00Z" w16du:dateUtc="2024-09-03T13:18:00Z" w:id="477"/>
        </w:rPr>
        <w:pPrChange w:author="Craig Parker" w:date="2024-09-03T20:45:00Z" w16du:dateUtc="2024-09-03T18:45:00Z" w:id="478">
          <w:pPr>
            <w:pStyle w:val="GW34"/>
            <w:tabs>
              <w:tab w:val="clear" w:pos="1008"/>
              <w:tab w:val="left" w:pos="1418"/>
            </w:tabs>
            <w:spacing w:line="276" w:lineRule="auto"/>
            <w:ind w:left="360" w:right="45" w:hanging="360"/>
            <w:contextualSpacing/>
          </w:pPr>
        </w:pPrChange>
      </w:pPr>
    </w:p>
    <w:p w:rsidRPr="00426704" w:rsidR="009457A7" w:rsidDel="00F711F0" w:rsidP="00426704" w:rsidRDefault="004857FE" w14:paraId="203F73CB" w14:textId="51B6AA5C">
      <w:pPr>
        <w:pStyle w:val="Heading2"/>
        <w:rPr>
          <w:del w:author="Craig Parker" w:date="2024-09-03T15:18:00Z" w16du:dateUtc="2024-09-03T13:18:00Z" w:id="479"/>
        </w:rPr>
        <w:pPrChange w:author="Craig Parker" w:date="2024-09-03T20:45:00Z" w16du:dateUtc="2024-09-03T18:45:00Z" w:id="480">
          <w:pPr>
            <w:pStyle w:val="GW34"/>
            <w:tabs>
              <w:tab w:val="clear" w:pos="1008"/>
              <w:tab w:val="left" w:pos="1418"/>
            </w:tabs>
            <w:spacing w:line="276" w:lineRule="auto"/>
            <w:ind w:left="360" w:right="45" w:hanging="360"/>
            <w:contextualSpacing/>
          </w:pPr>
        </w:pPrChange>
      </w:pPr>
      <w:del w:author="Craig Parker" w:date="2024-09-03T15:18:00Z" w16du:dateUtc="2024-09-03T13:18:00Z" w:id="481">
        <w:r w:rsidRPr="00426704" w:rsidDel="00F711F0">
          <w:delText>1.11</w:delText>
        </w:r>
        <w:r w:rsidRPr="00426704" w:rsidDel="00F711F0">
          <w:tab/>
        </w:r>
        <w:r w:rsidRPr="00426704" w:rsidDel="00F711F0">
          <w:delText>“Operator” means a person who processes Personal Data for a Responsible Party in terms of a contract or mandate, without coming under the direct authority of that party;</w:delText>
        </w:r>
      </w:del>
    </w:p>
    <w:p w:rsidRPr="00426704" w:rsidR="009457A7" w:rsidDel="00F711F0" w:rsidP="00426704" w:rsidRDefault="009457A7" w14:paraId="203F73CC" w14:textId="67B26D0D">
      <w:pPr>
        <w:pStyle w:val="Heading2"/>
        <w:rPr>
          <w:del w:author="Craig Parker" w:date="2024-09-03T15:18:00Z" w16du:dateUtc="2024-09-03T13:18:00Z" w:id="482"/>
        </w:rPr>
        <w:pPrChange w:author="Craig Parker" w:date="2024-09-03T20:45:00Z" w16du:dateUtc="2024-09-03T18:45:00Z" w:id="483">
          <w:pPr>
            <w:pStyle w:val="GW34"/>
            <w:tabs>
              <w:tab w:val="clear" w:pos="1008"/>
              <w:tab w:val="left" w:pos="1418"/>
            </w:tabs>
            <w:spacing w:line="276" w:lineRule="auto"/>
            <w:ind w:left="360" w:right="45" w:hanging="360"/>
            <w:contextualSpacing/>
          </w:pPr>
        </w:pPrChange>
      </w:pPr>
    </w:p>
    <w:p w:rsidRPr="00426704" w:rsidR="009457A7" w:rsidDel="00F711F0" w:rsidP="00426704" w:rsidRDefault="004857FE" w14:paraId="203F73CD" w14:textId="7E45E729">
      <w:pPr>
        <w:pStyle w:val="Heading2"/>
        <w:rPr>
          <w:del w:author="Craig Parker" w:date="2024-09-03T15:18:00Z" w16du:dateUtc="2024-09-03T13:18:00Z" w:id="484"/>
        </w:rPr>
        <w:pPrChange w:author="Craig Parker" w:date="2024-09-03T20:45:00Z" w16du:dateUtc="2024-09-03T18:45:00Z" w:id="485">
          <w:pPr>
            <w:pStyle w:val="GW34"/>
            <w:tabs>
              <w:tab w:val="clear" w:pos="1008"/>
              <w:tab w:val="left" w:pos="1418"/>
            </w:tabs>
            <w:spacing w:line="276" w:lineRule="auto"/>
            <w:ind w:left="360" w:right="45" w:hanging="360"/>
            <w:contextualSpacing/>
          </w:pPr>
        </w:pPrChange>
      </w:pPr>
      <w:del w:author="Craig Parker" w:date="2024-09-03T15:18:00Z" w16du:dateUtc="2024-09-03T13:18:00Z" w:id="486">
        <w:r w:rsidRPr="00426704" w:rsidDel="00F711F0">
          <w:delText>1.12</w:delText>
        </w:r>
        <w:r w:rsidRPr="00426704" w:rsidDel="00F711F0">
          <w:tab/>
        </w:r>
        <w:r w:rsidRPr="00426704" w:rsidDel="00F711F0">
          <w:delText xml:space="preserve">"the Project / </w:delText>
        </w:r>
        <w:r w:rsidRPr="00426704" w:rsidDel="00F711F0" w:rsidR="00F47F09">
          <w:delText>HE²AT</w:delText>
        </w:r>
        <w:r w:rsidRPr="00426704" w:rsidDel="00F711F0">
          <w:delText xml:space="preserve"> Project" shall mean the project entitled “Developing Data Science Solutions to Mitigate the Health Impacts of Climate Change in Africa: the </w:delText>
        </w:r>
        <w:r w:rsidRPr="00426704" w:rsidDel="00F711F0" w:rsidR="00F47F09">
          <w:delText>HE²AT</w:delText>
        </w:r>
        <w:r w:rsidRPr="00426704" w:rsidDel="00F711F0">
          <w:delText xml:space="preserve"> Center” funded by the National Institutes of Health</w:delText>
        </w:r>
        <w:r w:rsidRPr="00426704" w:rsidDel="00F711F0" w:rsidR="00F47F09">
          <w:delText xml:space="preserve">(NIH).Study activities carried out by the </w:delText>
        </w:r>
        <w:r w:rsidRPr="00426704" w:rsidDel="00F711F0" w:rsidR="0026561E">
          <w:delText>HE²AT</w:delText>
        </w:r>
        <w:r w:rsidRPr="00426704" w:rsidDel="00F711F0" w:rsidR="00F47F09">
          <w:delText xml:space="preserve"> Center Consortium may be supported by funding sources other than the National Institutes of Health (NIH). </w:delText>
        </w:r>
      </w:del>
    </w:p>
    <w:p w:rsidRPr="00426704" w:rsidR="009457A7" w:rsidDel="00F711F0" w:rsidP="00426704" w:rsidRDefault="009457A7" w14:paraId="203F73CE" w14:textId="5AC21125">
      <w:pPr>
        <w:pStyle w:val="Heading2"/>
        <w:rPr>
          <w:del w:author="Craig Parker" w:date="2024-09-03T15:18:00Z" w16du:dateUtc="2024-09-03T13:18:00Z" w:id="487"/>
        </w:rPr>
        <w:pPrChange w:author="Craig Parker" w:date="2024-09-03T20:45:00Z" w16du:dateUtc="2024-09-03T18:45:00Z" w:id="488">
          <w:pPr>
            <w:pStyle w:val="GW34"/>
            <w:tabs>
              <w:tab w:val="clear" w:pos="1008"/>
              <w:tab w:val="left" w:pos="1418"/>
            </w:tabs>
            <w:spacing w:line="276" w:lineRule="auto"/>
            <w:ind w:left="360" w:right="45" w:hanging="360"/>
            <w:contextualSpacing/>
          </w:pPr>
        </w:pPrChange>
      </w:pPr>
    </w:p>
    <w:p w:rsidRPr="00426704" w:rsidR="009457A7" w:rsidDel="00F711F0" w:rsidP="00426704" w:rsidRDefault="004857FE" w14:paraId="203F73CF" w14:textId="52436B89">
      <w:pPr>
        <w:pStyle w:val="Heading2"/>
        <w:rPr>
          <w:del w:author="Craig Parker" w:date="2024-09-03T15:18:00Z" w16du:dateUtc="2024-09-03T13:18:00Z" w:id="489"/>
        </w:rPr>
        <w:pPrChange w:author="Craig Parker" w:date="2024-09-03T20:45:00Z" w16du:dateUtc="2024-09-03T18:45:00Z" w:id="490">
          <w:pPr>
            <w:pStyle w:val="GW34"/>
            <w:tabs>
              <w:tab w:val="clear" w:pos="1008"/>
              <w:tab w:val="left" w:pos="1418"/>
            </w:tabs>
            <w:spacing w:line="276" w:lineRule="auto"/>
            <w:ind w:left="360" w:right="45" w:hanging="360"/>
            <w:contextualSpacing/>
          </w:pPr>
        </w:pPrChange>
      </w:pPr>
      <w:del w:author="Craig Parker" w:date="2024-09-03T15:18:00Z" w16du:dateUtc="2024-09-03T13:18:00Z" w:id="491">
        <w:r w:rsidRPr="00426704" w:rsidDel="00F711F0">
          <w:delText>1.13</w:delText>
        </w:r>
        <w:r w:rsidRPr="00426704" w:rsidDel="00F711F0">
          <w:tab/>
        </w:r>
        <w:r w:rsidRPr="00426704" w:rsidDel="00F711F0">
          <w:delText>“Study” shall mean the specific study within the Project as more fully described in Annexure “B” attached hereto;</w:delText>
        </w:r>
      </w:del>
    </w:p>
    <w:p w:rsidRPr="00426704" w:rsidR="009457A7" w:rsidDel="00F711F0" w:rsidP="00426704" w:rsidRDefault="009457A7" w14:paraId="203F73D0" w14:textId="7F813A3D">
      <w:pPr>
        <w:pStyle w:val="Heading2"/>
        <w:rPr>
          <w:del w:author="Craig Parker" w:date="2024-09-03T15:18:00Z" w16du:dateUtc="2024-09-03T13:18:00Z" w:id="492"/>
        </w:rPr>
        <w:pPrChange w:author="Craig Parker" w:date="2024-09-03T20:45:00Z" w16du:dateUtc="2024-09-03T18:45:00Z" w:id="493">
          <w:pPr>
            <w:pStyle w:val="GW34"/>
            <w:tabs>
              <w:tab w:val="clear" w:pos="1008"/>
              <w:tab w:val="left" w:pos="1418"/>
            </w:tabs>
            <w:spacing w:line="276" w:lineRule="auto"/>
            <w:ind w:left="360" w:right="45" w:hanging="360"/>
            <w:contextualSpacing/>
          </w:pPr>
        </w:pPrChange>
      </w:pPr>
    </w:p>
    <w:p w:rsidRPr="00426704" w:rsidR="009457A7" w:rsidDel="00F711F0" w:rsidP="00426704" w:rsidRDefault="004857FE" w14:paraId="203F73D1" w14:textId="7C757DF0">
      <w:pPr>
        <w:pStyle w:val="Heading2"/>
        <w:rPr>
          <w:del w:author="Craig Parker" w:date="2024-09-03T15:18:00Z" w16du:dateUtc="2024-09-03T13:18:00Z" w:id="494"/>
        </w:rPr>
        <w:pPrChange w:author="Craig Parker" w:date="2024-09-03T20:45:00Z" w16du:dateUtc="2024-09-03T18:45:00Z" w:id="495">
          <w:pPr>
            <w:pStyle w:val="GW34"/>
            <w:tabs>
              <w:tab w:val="clear" w:pos="1008"/>
              <w:tab w:val="left" w:pos="1418"/>
            </w:tabs>
            <w:spacing w:line="276" w:lineRule="auto"/>
            <w:ind w:left="360" w:right="45" w:hanging="360"/>
            <w:contextualSpacing/>
          </w:pPr>
        </w:pPrChange>
      </w:pPr>
      <w:del w:author="Craig Parker" w:date="2024-09-03T15:18:00Z" w16du:dateUtc="2024-09-03T13:18:00Z" w:id="496">
        <w:r w:rsidRPr="00426704" w:rsidDel="00F711F0">
          <w:delText>1.14</w:delText>
        </w:r>
        <w:r w:rsidRPr="00426704" w:rsidDel="00F711F0">
          <w:tab/>
        </w:r>
        <w:r w:rsidRPr="00426704" w:rsidDel="00F711F0">
          <w:delText xml:space="preserve">“Study Data” shall mean data and results produced in the execution of the Study; </w:delText>
        </w:r>
      </w:del>
    </w:p>
    <w:p w:rsidRPr="00426704" w:rsidR="009457A7" w:rsidDel="00F711F0" w:rsidP="00426704" w:rsidRDefault="009457A7" w14:paraId="203F73D2" w14:textId="426D64A9">
      <w:pPr>
        <w:pStyle w:val="Heading2"/>
        <w:rPr>
          <w:del w:author="Craig Parker" w:date="2024-09-03T15:18:00Z" w16du:dateUtc="2024-09-03T13:18:00Z" w:id="497"/>
        </w:rPr>
        <w:pPrChange w:author="Craig Parker" w:date="2024-09-03T20:45:00Z" w16du:dateUtc="2024-09-03T18:45:00Z" w:id="498">
          <w:pPr>
            <w:pStyle w:val="GW34"/>
            <w:tabs>
              <w:tab w:val="clear" w:pos="1008"/>
              <w:tab w:val="left" w:pos="1418"/>
            </w:tabs>
            <w:spacing w:line="276" w:lineRule="auto"/>
            <w:ind w:left="360" w:right="45" w:hanging="360"/>
            <w:contextualSpacing/>
          </w:pPr>
        </w:pPrChange>
      </w:pPr>
    </w:p>
    <w:p w:rsidRPr="00426704" w:rsidR="009457A7" w:rsidDel="00F711F0" w:rsidP="00426704" w:rsidRDefault="004857FE" w14:paraId="203F73D3" w14:textId="75BDF01C">
      <w:pPr>
        <w:pStyle w:val="Heading2"/>
        <w:rPr>
          <w:del w:author="Craig Parker" w:date="2024-09-03T15:18:00Z" w16du:dateUtc="2024-09-03T13:18:00Z" w:id="499"/>
        </w:rPr>
        <w:pPrChange w:author="Craig Parker" w:date="2024-09-03T20:45:00Z" w16du:dateUtc="2024-09-03T18:45:00Z" w:id="500">
          <w:pPr>
            <w:pStyle w:val="GW34"/>
            <w:tabs>
              <w:tab w:val="clear" w:pos="1008"/>
              <w:tab w:val="left" w:pos="1418"/>
            </w:tabs>
            <w:spacing w:line="276" w:lineRule="auto"/>
            <w:ind w:left="360" w:right="45" w:hanging="360"/>
            <w:contextualSpacing/>
          </w:pPr>
        </w:pPrChange>
      </w:pPr>
      <w:del w:author="Craig Parker" w:date="2024-09-03T15:18:00Z" w16du:dateUtc="2024-09-03T13:18:00Z" w:id="501">
        <w:r w:rsidRPr="00426704" w:rsidDel="00F711F0">
          <w:delText>1.15</w:delText>
        </w:r>
        <w:r w:rsidRPr="00426704" w:rsidDel="00F711F0">
          <w:tab/>
        </w:r>
        <w:r w:rsidRPr="00426704" w:rsidDel="00F711F0">
          <w:delText>“POPIA” shall mean the South African Protection of Personal Information Act 4 of 2013 and regulations as amended from time to time;</w:delText>
        </w:r>
      </w:del>
    </w:p>
    <w:p w:rsidRPr="00426704" w:rsidR="009457A7" w:rsidDel="00F711F0" w:rsidP="00426704" w:rsidRDefault="009457A7" w14:paraId="203F73D4" w14:textId="12B15B2F">
      <w:pPr>
        <w:pStyle w:val="Heading2"/>
        <w:rPr>
          <w:del w:author="Craig Parker" w:date="2024-09-03T15:18:00Z" w16du:dateUtc="2024-09-03T13:18:00Z" w:id="502"/>
        </w:rPr>
        <w:pPrChange w:author="Craig Parker" w:date="2024-09-03T20:45:00Z" w16du:dateUtc="2024-09-03T18:45:00Z" w:id="503">
          <w:pPr>
            <w:pStyle w:val="GW34"/>
            <w:tabs>
              <w:tab w:val="clear" w:pos="1008"/>
              <w:tab w:val="left" w:pos="1418"/>
            </w:tabs>
            <w:spacing w:line="276" w:lineRule="auto"/>
            <w:ind w:left="360" w:right="45" w:hanging="360"/>
            <w:contextualSpacing/>
          </w:pPr>
        </w:pPrChange>
      </w:pPr>
    </w:p>
    <w:p w:rsidRPr="00426704" w:rsidR="009457A7" w:rsidDel="00F711F0" w:rsidP="00426704" w:rsidRDefault="004857FE" w14:paraId="203F73D5" w14:textId="0D5A483C">
      <w:pPr>
        <w:pStyle w:val="Heading2"/>
        <w:rPr>
          <w:del w:author="Craig Parker" w:date="2024-09-03T15:18:00Z" w16du:dateUtc="2024-09-03T13:18:00Z" w:id="504"/>
        </w:rPr>
        <w:pPrChange w:author="Craig Parker" w:date="2024-09-03T20:45:00Z" w16du:dateUtc="2024-09-03T18:45:00Z" w:id="505">
          <w:pPr>
            <w:pStyle w:val="GW34"/>
            <w:tabs>
              <w:tab w:val="clear" w:pos="1008"/>
              <w:tab w:val="left" w:pos="1418"/>
            </w:tabs>
            <w:spacing w:line="276" w:lineRule="auto"/>
            <w:ind w:left="360" w:right="45" w:hanging="360"/>
            <w:contextualSpacing/>
          </w:pPr>
        </w:pPrChange>
      </w:pPr>
      <w:del w:author="Craig Parker" w:date="2024-09-03T15:18:00Z" w16du:dateUtc="2024-09-03T13:18:00Z" w:id="506">
        <w:r w:rsidRPr="00426704" w:rsidDel="00F711F0">
          <w:delText>1.16</w:delText>
        </w:r>
        <w:r w:rsidRPr="00426704" w:rsidDel="00F711F0">
          <w:tab/>
        </w:r>
        <w:r w:rsidRPr="00426704" w:rsidDel="00F711F0">
          <w:delText xml:space="preserve">Words importing the singular shall include the plural and </w:delText>
        </w:r>
        <w:r w:rsidRPr="00426704" w:rsidDel="00F711F0">
          <w:rPr>
            <w:rPrChange w:author="Craig Parker" w:date="2024-09-03T20:45:00Z" w16du:dateUtc="2024-09-03T18:45:00Z" w:id="507">
              <w:rPr>
                <w:rFonts w:cstheme="minorHAnsi"/>
                <w:i/>
              </w:rPr>
            </w:rPrChange>
          </w:rPr>
          <w:delText>vice versa</w:delText>
        </w:r>
        <w:r w:rsidRPr="00426704" w:rsidDel="00F711F0">
          <w:delText>, and words importing the masculine gender shall include females. The head notes to the clauses to this Agreement are inserted for reference purposes only and shall not affect the interpretation of any of the provisions to which they relate.</w:delText>
        </w:r>
      </w:del>
    </w:p>
    <w:p w:rsidRPr="00426704" w:rsidR="009457A7" w:rsidDel="00C16A3B" w:rsidP="00426704" w:rsidRDefault="009457A7" w14:paraId="203F73D6" w14:textId="77777777">
      <w:pPr>
        <w:pStyle w:val="Heading2"/>
        <w:rPr>
          <w:del w:author="Craig Parker" w:date="2024-09-03T16:58:00Z" w16du:dateUtc="2024-09-03T14:58:00Z" w:id="508"/>
        </w:rPr>
        <w:pPrChange w:author="Craig Parker" w:date="2024-09-03T20:45:00Z" w16du:dateUtc="2024-09-03T18:45:00Z" w:id="509">
          <w:pPr>
            <w:pStyle w:val="GW34"/>
            <w:tabs>
              <w:tab w:val="clear" w:pos="1008"/>
              <w:tab w:val="left" w:pos="1418"/>
            </w:tabs>
            <w:spacing w:line="276" w:lineRule="auto"/>
            <w:ind w:left="360" w:right="45" w:hanging="360"/>
            <w:contextualSpacing/>
          </w:pPr>
        </w:pPrChange>
      </w:pPr>
    </w:p>
    <w:p w:rsidRPr="00426704" w:rsidR="009457A7" w:rsidP="00426704" w:rsidRDefault="004857FE" w14:paraId="203F73D7" w14:textId="77777777">
      <w:pPr>
        <w:pStyle w:val="Heading2"/>
        <w:rPr>
          <w:rStyle w:val="Heading2Char"/>
          <w:b/>
          <w:rPrChange w:author="Craig Parker" w:date="2024-09-03T20:45:00Z" w16du:dateUtc="2024-09-03T18:45:00Z" w:id="510">
            <w:rPr>
              <w:rFonts w:cstheme="minorHAnsi"/>
              <w:b/>
              <w:u w:val="single"/>
            </w:rPr>
          </w:rPrChange>
        </w:rPr>
        <w:pPrChange w:author="Craig Parker" w:date="2024-09-03T20:45:00Z" w16du:dateUtc="2024-09-03T18:45:00Z" w:id="511">
          <w:pPr>
            <w:tabs>
              <w:tab w:val="left" w:pos="720"/>
            </w:tabs>
            <w:ind w:left="720" w:hanging="720"/>
            <w:contextualSpacing/>
          </w:pPr>
        </w:pPrChange>
      </w:pPr>
      <w:del w:author="Craig Parker" w:date="2024-09-03T16:58:00Z" w16du:dateUtc="2024-09-03T14:58:00Z" w:id="512">
        <w:r w:rsidRPr="00426704" w:rsidDel="00C16A3B">
          <w:delText>2.</w:delText>
        </w:r>
        <w:r w:rsidRPr="00426704" w:rsidDel="00C16A3B">
          <w:tab/>
        </w:r>
      </w:del>
      <w:r w:rsidRPr="00426704">
        <w:rPr>
          <w:rStyle w:val="Heading2Char"/>
          <w:rFonts w:eastAsiaTheme="minorHAnsi"/>
          <w:b/>
          <w:rPrChange w:author="Craig Parker" w:date="2024-09-03T20:45:00Z" w16du:dateUtc="2024-09-03T18:45:00Z" w:id="513">
            <w:rPr>
              <w:rFonts w:cstheme="minorHAnsi"/>
              <w:b/>
              <w:u w:val="single"/>
            </w:rPr>
          </w:rPrChange>
        </w:rPr>
        <w:t>TRANSFER AND USE OF DATA</w:t>
      </w:r>
    </w:p>
    <w:p w:rsidRPr="00BE5D4B" w:rsidR="009457A7" w:rsidDel="00BE5D4B" w:rsidP="008C0737" w:rsidRDefault="009457A7" w14:paraId="203F73D8" w14:textId="20D8CAAB">
      <w:pPr>
        <w:pStyle w:val="OTL-level2"/>
        <w:rPr>
          <w:del w:author="Craig Parker" w:date="2024-09-03T20:44:00Z" w16du:dateUtc="2024-09-03T18:44:00Z" w:id="514"/>
        </w:rPr>
        <w:pPrChange w:author="Craig Parker" w:date="2024-09-03T20:53:00Z" w16du:dateUtc="2024-09-03T18:53:00Z" w:id="515">
          <w:pPr>
            <w:tabs>
              <w:tab w:val="left" w:pos="720"/>
            </w:tabs>
            <w:ind w:left="720" w:hanging="720"/>
            <w:contextualSpacing/>
          </w:pPr>
        </w:pPrChange>
      </w:pPr>
    </w:p>
    <w:p w:rsidRPr="00B83D94" w:rsidR="003151DE" w:rsidP="008C0737" w:rsidRDefault="004857FE" w14:paraId="0F19EDE3" w14:textId="7A35C0BA">
      <w:pPr>
        <w:pStyle w:val="OTL-level2"/>
        <w:rPr>
          <w:ins w:author="Craig Parker" w:date="2024-09-03T15:31:00Z" w:id="516"/>
          <w:rPrChange w:author="Craig Parker" w:date="2024-09-03T16:47:00Z" w16du:dateUtc="2024-09-03T14:47:00Z" w:id="517">
            <w:rPr>
              <w:ins w:author="Craig Parker" w:date="2024-09-03T15:31:00Z" w:id="518"/>
              <w:rFonts w:asciiTheme="minorHAnsi" w:hAnsiTheme="minorHAnsi" w:cstheme="minorHAnsi"/>
              <w:sz w:val="22"/>
              <w:szCs w:val="22"/>
              <w:lang w:val="en-ZA"/>
            </w:rPr>
          </w:rPrChange>
        </w:rPr>
        <w:pPrChange w:author="Craig Parker" w:date="2024-09-03T20:53:00Z" w16du:dateUtc="2024-09-03T18:53:00Z" w:id="519">
          <w:pPr>
            <w:pStyle w:val="OTL-level2"/>
            <w:tabs>
              <w:tab w:val="left" w:pos="720"/>
            </w:tabs>
            <w:spacing w:after="0"/>
            <w:ind w:hanging="720"/>
            <w:contextualSpacing/>
          </w:pPr>
        </w:pPrChange>
      </w:pPr>
      <w:del w:author="Craig Parker" w:date="2024-09-03T15:33:00Z" w16du:dateUtc="2024-09-03T13:33:00Z" w:id="520">
        <w:r w:rsidRPr="00B83D94" w:rsidDel="003151DE">
          <w:rPr>
            <w:rPrChange w:author="Craig Parker" w:date="2024-09-03T16:47:00Z" w16du:dateUtc="2024-09-03T14:47:00Z" w:id="521">
              <w:rPr>
                <w:rFonts w:asciiTheme="minorHAnsi" w:hAnsiTheme="minorHAnsi" w:cstheme="minorHAnsi"/>
                <w:sz w:val="22"/>
                <w:szCs w:val="22"/>
              </w:rPr>
            </w:rPrChange>
          </w:rPr>
          <w:delText>2.1</w:delText>
        </w:r>
        <w:r w:rsidRPr="00B83D94" w:rsidDel="003151DE">
          <w:rPr>
            <w:rPrChange w:author="Craig Parker" w:date="2024-09-03T16:47:00Z" w16du:dateUtc="2024-09-03T14:47:00Z" w:id="522">
              <w:rPr>
                <w:rFonts w:asciiTheme="minorHAnsi" w:hAnsiTheme="minorHAnsi" w:cstheme="minorHAnsi"/>
                <w:sz w:val="22"/>
                <w:szCs w:val="22"/>
              </w:rPr>
            </w:rPrChange>
          </w:rPr>
          <w:tab/>
        </w:r>
      </w:del>
      <w:ins w:author="Craig Parker" w:date="2024-09-03T15:31:00Z" w:id="523">
        <w:r w:rsidRPr="00B83D94" w:rsidR="003151DE">
          <w:rPr>
            <w:rPrChange w:author="Craig Parker" w:date="2024-09-03T16:47:00Z" w16du:dateUtc="2024-09-03T14:47:00Z" w:id="524">
              <w:rPr>
                <w:rFonts w:asciiTheme="minorHAnsi" w:hAnsiTheme="minorHAnsi" w:cstheme="minorHAnsi"/>
                <w:sz w:val="22"/>
                <w:szCs w:val="22"/>
                <w:lang w:val="en-ZA"/>
              </w:rPr>
            </w:rPrChange>
          </w:rPr>
          <w:t>This Agreement shall commence on the Commencement Date and shall terminate on completion of the HE</w:t>
        </w:r>
        <w:r w:rsidRPr="00CC6CA1" w:rsidR="003151DE">
          <w:rPr>
            <w:vertAlign w:val="superscript"/>
            <w:rPrChange w:author="Craig Parker" w:date="2024-09-03T21:12:00Z" w16du:dateUtc="2024-09-03T19:12:00Z" w:id="525">
              <w:rPr>
                <w:rFonts w:asciiTheme="minorHAnsi" w:hAnsiTheme="minorHAnsi" w:cstheme="minorHAnsi"/>
                <w:sz w:val="22"/>
                <w:szCs w:val="22"/>
                <w:lang w:val="en-ZA"/>
              </w:rPr>
            </w:rPrChange>
          </w:rPr>
          <w:t>2</w:t>
        </w:r>
        <w:r w:rsidRPr="00B83D94" w:rsidR="003151DE">
          <w:rPr>
            <w:rPrChange w:author="Craig Parker" w:date="2024-09-03T16:47:00Z" w16du:dateUtc="2024-09-03T14:47:00Z" w:id="526">
              <w:rPr>
                <w:rFonts w:asciiTheme="minorHAnsi" w:hAnsiTheme="minorHAnsi" w:cstheme="minorHAnsi"/>
                <w:sz w:val="22"/>
                <w:szCs w:val="22"/>
                <w:lang w:val="en-ZA"/>
              </w:rPr>
            </w:rPrChange>
          </w:rPr>
          <w:t>AT Project.</w:t>
        </w:r>
      </w:ins>
    </w:p>
    <w:p w:rsidRPr="00B83D94" w:rsidR="00A6272C" w:rsidP="008C0737" w:rsidRDefault="003151DE" w14:paraId="78928F65" w14:textId="5E291D0E">
      <w:pPr>
        <w:pStyle w:val="OTL-level2"/>
        <w:rPr>
          <w:ins w:author="Craig Parker" w:date="2024-09-03T15:33:00Z" w16du:dateUtc="2024-09-03T13:33:00Z" w:id="527"/>
          <w:rPrChange w:author="Craig Parker" w:date="2024-09-03T16:47:00Z" w16du:dateUtc="2024-09-03T14:47:00Z" w:id="528">
            <w:rPr>
              <w:ins w:author="Craig Parker" w:date="2024-09-03T15:33:00Z" w16du:dateUtc="2024-09-03T13:33:00Z" w:id="529"/>
              <w:rFonts w:eastAsia="Times New Roman" w:asciiTheme="minorHAnsi" w:hAnsiTheme="minorHAnsi" w:cstheme="minorHAnsi"/>
              <w:sz w:val="22"/>
              <w:szCs w:val="22"/>
              <w:lang w:val="en-US" w:eastAsia="en-US"/>
            </w:rPr>
          </w:rPrChange>
        </w:rPr>
        <w:pPrChange w:author="Craig Parker" w:date="2024-09-03T20:53:00Z" w16du:dateUtc="2024-09-03T18:53:00Z" w:id="530">
          <w:pPr>
            <w:pStyle w:val="OTL-level2"/>
            <w:numPr>
              <w:numId w:val="28"/>
            </w:numPr>
            <w:tabs>
              <w:tab w:val="left" w:pos="720"/>
            </w:tabs>
            <w:spacing w:after="0"/>
            <w:ind w:left="360" w:hanging="360"/>
            <w:contextualSpacing/>
          </w:pPr>
        </w:pPrChange>
      </w:pPr>
      <w:ins w:author="Craig Parker" w:date="2024-09-03T15:31:00Z" w:id="531">
        <w:r w:rsidRPr="00B83D94">
          <w:rPr>
            <w:rPrChange w:author="Craig Parker" w:date="2024-09-03T16:47:00Z" w16du:dateUtc="2024-09-03T14:47:00Z" w:id="532">
              <w:rPr>
                <w:rFonts w:cstheme="minorHAnsi"/>
                <w:lang w:val="en-ZA"/>
              </w:rPr>
            </w:rPrChange>
          </w:rPr>
          <w:t>Either Party may terminate this Agreement prior to the completion of the HE2AT Project by providing 30 (thirty) calendar days’ prior written notice to the other Party. On early termination of this Agreement, the Data Recipient shall, where possible, immediately discontinue use of the Original Study Data and upon the Data Provider’s instructions, either return all copies of same to the Data Provider, destroy all copies of the Original Study Data, or deal with the Original Study Data in any other manner requested by the Data Provider. The Data Provider acknowledges that the ability to retrieve or delete Original Study Data already incorporated into the RP2 Study Data may be limited due to (1) this being impractical or impossible, (2) the need to maintain the integrity of the RP2 Study Data, and (3) legal, operational, or regulatory requirements in accordance with applicable law. Where deletion is not possible, the Data Recipient shall, where practicable, anonymize or pseudonymize the Data to minimize any potential risks associated with its retention. The Data Recipient shall inform the Data Provider of any such measures taken.</w:t>
        </w:r>
      </w:ins>
    </w:p>
    <w:p w:rsidRPr="00B83D94" w:rsidR="00A6272C" w:rsidP="008C0737" w:rsidRDefault="003151DE" w14:paraId="0A5F6592" w14:textId="7B1C7F43">
      <w:pPr>
        <w:pStyle w:val="OTL-level2"/>
        <w:rPr>
          <w:ins w:author="Craig Parker" w:date="2024-09-03T15:33:00Z" w16du:dateUtc="2024-09-03T13:33:00Z" w:id="533"/>
          <w:rPrChange w:author="Craig Parker" w:date="2024-09-03T16:47:00Z" w16du:dateUtc="2024-09-03T14:47:00Z" w:id="534">
            <w:rPr>
              <w:ins w:author="Craig Parker" w:date="2024-09-03T15:33:00Z" w16du:dateUtc="2024-09-03T13:33:00Z" w:id="535"/>
              <w:rFonts w:eastAsia="Times New Roman" w:asciiTheme="minorHAnsi" w:hAnsiTheme="minorHAnsi" w:cstheme="minorHAnsi"/>
              <w:sz w:val="22"/>
              <w:szCs w:val="22"/>
              <w:lang w:val="en-US" w:eastAsia="en-US"/>
            </w:rPr>
          </w:rPrChange>
        </w:rPr>
      </w:pPr>
      <w:ins w:author="Craig Parker" w:date="2024-09-03T15:31:00Z" w:id="536">
        <w:r w:rsidRPr="00B83D94">
          <w:rPr>
            <w:rPrChange w:author="Craig Parker" w:date="2024-09-03T16:47:00Z" w16du:dateUtc="2024-09-03T14:47:00Z" w:id="537">
              <w:rPr>
                <w:rFonts w:cstheme="minorHAnsi"/>
                <w:lang w:val="en-ZA"/>
              </w:rPr>
            </w:rPrChange>
          </w:rPr>
          <w:t>Each Party shall pay its own costs incurred in the performance of this Agreement. Any given expense or cost can only be committed in writing by the Party responsible for the cost in question. In no case can one Party commit an expense on behalf of another Party without prior written consent.</w:t>
        </w:r>
      </w:ins>
    </w:p>
    <w:p w:rsidRPr="00B83D94" w:rsidR="00A6272C" w:rsidP="008C0737" w:rsidRDefault="003151DE" w14:paraId="72887B13" w14:textId="26686904">
      <w:pPr>
        <w:pStyle w:val="OTL-level2"/>
        <w:rPr>
          <w:ins w:author="Craig Parker" w:date="2024-09-03T15:33:00Z" w16du:dateUtc="2024-09-03T13:33:00Z" w:id="538"/>
          <w:rPrChange w:author="Craig Parker" w:date="2024-09-03T16:47:00Z" w16du:dateUtc="2024-09-03T14:47:00Z" w:id="539">
            <w:rPr>
              <w:ins w:author="Craig Parker" w:date="2024-09-03T15:33:00Z" w16du:dateUtc="2024-09-03T13:33:00Z" w:id="540"/>
              <w:rFonts w:eastAsia="Times New Roman" w:asciiTheme="minorHAnsi" w:hAnsiTheme="minorHAnsi" w:cstheme="minorHAnsi"/>
              <w:sz w:val="22"/>
              <w:szCs w:val="22"/>
              <w:lang w:val="en-US" w:eastAsia="en-US"/>
            </w:rPr>
          </w:rPrChange>
        </w:rPr>
      </w:pPr>
      <w:ins w:author="Craig Parker" w:date="2024-09-03T15:31:00Z" w:id="541">
        <w:r w:rsidRPr="00B83D94">
          <w:rPr>
            <w:rPrChange w:author="Craig Parker" w:date="2024-09-03T16:47:00Z" w16du:dateUtc="2024-09-03T14:47:00Z" w:id="542">
              <w:rPr>
                <w:rFonts w:cstheme="minorHAnsi"/>
                <w:lang w:val="en-ZA"/>
              </w:rPr>
            </w:rPrChange>
          </w:rPr>
          <w:t>Data Provider retains ownership of the Original Study Data and retains all rights to distribute the Original Study Data to other third parties. Data Provider warrants its authority and that it has obtained the necessary ethical and legal consent required to provide the Original Study Data to the Data Recipient.</w:t>
        </w:r>
      </w:ins>
    </w:p>
    <w:p w:rsidRPr="00B83D94" w:rsidR="00A6272C" w:rsidP="008C0737" w:rsidRDefault="003151DE" w14:paraId="4D2480DD" w14:textId="0AA130BF">
      <w:pPr>
        <w:pStyle w:val="OTL-level2"/>
        <w:rPr>
          <w:ins w:author="Craig Parker" w:date="2024-09-03T15:34:00Z" w16du:dateUtc="2024-09-03T13:34:00Z" w:id="543"/>
          <w:rPrChange w:author="Craig Parker" w:date="2024-09-03T16:48:00Z" w16du:dateUtc="2024-09-03T14:48:00Z" w:id="544">
            <w:rPr>
              <w:ins w:author="Craig Parker" w:date="2024-09-03T15:34:00Z" w16du:dateUtc="2024-09-03T13:34:00Z" w:id="545"/>
              <w:rFonts w:eastAsia="Times New Roman" w:asciiTheme="minorHAnsi" w:hAnsiTheme="minorHAnsi" w:cstheme="minorHAnsi"/>
              <w:sz w:val="22"/>
              <w:szCs w:val="22"/>
              <w:lang w:val="en-US" w:eastAsia="en-US"/>
            </w:rPr>
          </w:rPrChange>
        </w:rPr>
      </w:pPr>
      <w:ins w:author="Craig Parker" w:date="2024-09-03T15:31:00Z" w:id="546">
        <w:r w:rsidRPr="00B83D94">
          <w:rPr>
            <w:rPrChange w:author="Craig Parker" w:date="2024-09-03T16:47:00Z" w16du:dateUtc="2024-09-03T14:47:00Z" w:id="547">
              <w:rPr>
                <w:rFonts w:cstheme="minorHAnsi"/>
                <w:lang w:val="en-ZA"/>
              </w:rPr>
            </w:rPrChange>
          </w:rPr>
          <w:t xml:space="preserve">The Data Provider will transfer the Original Study Data as is without any warranties, express or implied, including without limitation, any warranty of fitness for a particular purpose. This Agreement does not grant any rights, license, or other proprietary </w:t>
        </w:r>
        <w:r w:rsidRPr="00B83D94">
          <w:rPr>
            <w:rPrChange w:author="Craig Parker" w:date="2024-09-03T16:47:00Z" w16du:dateUtc="2024-09-03T14:47:00Z" w:id="548">
              <w:rPr>
                <w:rFonts w:cstheme="minorHAnsi"/>
                <w:lang w:val="en-ZA"/>
              </w:rPr>
            </w:rPrChange>
          </w:rPr>
          <w:t>interest to the Data Recipient in the Original Study Data, save as provided for in this Agreement.</w:t>
        </w:r>
      </w:ins>
    </w:p>
    <w:p w:rsidRPr="00B83D94" w:rsidR="003151DE" w:rsidP="008C0737" w:rsidRDefault="003151DE" w14:paraId="4DDE50F7" w14:textId="77777777">
      <w:pPr>
        <w:pStyle w:val="OTL-level2"/>
        <w:rPr>
          <w:ins w:author="Craig Parker" w:date="2024-09-03T15:34:00Z" w16du:dateUtc="2024-09-03T13:34:00Z" w:id="549"/>
          <w:rPrChange w:author="Craig Parker" w:date="2024-09-03T16:47:00Z" w16du:dateUtc="2024-09-03T14:47:00Z" w:id="550">
            <w:rPr>
              <w:ins w:author="Craig Parker" w:date="2024-09-03T15:34:00Z" w16du:dateUtc="2024-09-03T13:34:00Z" w:id="551"/>
              <w:rFonts w:eastAsia="Times New Roman" w:asciiTheme="minorHAnsi" w:hAnsiTheme="minorHAnsi" w:cstheme="minorHAnsi"/>
              <w:sz w:val="22"/>
              <w:szCs w:val="22"/>
              <w:lang w:val="en-US" w:eastAsia="en-US"/>
            </w:rPr>
          </w:rPrChange>
        </w:rPr>
        <w:pPrChange w:author="Craig Parker" w:date="2024-09-03T20:53:00Z" w16du:dateUtc="2024-09-03T18:53:00Z" w:id="552">
          <w:pPr>
            <w:pStyle w:val="OTL-level2"/>
            <w:numPr>
              <w:numId w:val="28"/>
            </w:numPr>
            <w:ind w:left="360" w:hanging="360"/>
          </w:pPr>
        </w:pPrChange>
      </w:pPr>
      <w:ins w:author="Craig Parker" w:date="2024-09-03T15:31:00Z" w:id="553">
        <w:r w:rsidRPr="00B83D94">
          <w:rPr>
            <w:rPrChange w:author="Craig Parker" w:date="2024-09-03T16:47:00Z" w16du:dateUtc="2024-09-03T14:47:00Z" w:id="554">
              <w:rPr>
                <w:rFonts w:cstheme="minorHAnsi"/>
                <w:lang w:val="en-ZA"/>
              </w:rPr>
            </w:rPrChange>
          </w:rPr>
          <w:t xml:space="preserve">The Data Recipient is hereby authorized to transfer and/or share the Consortium Shared Data with the HE2AT </w:t>
        </w:r>
        <w:proofErr w:type="spellStart"/>
        <w:r w:rsidRPr="00B83D94">
          <w:rPr>
            <w:rPrChange w:author="Craig Parker" w:date="2024-09-03T16:47:00Z" w16du:dateUtc="2024-09-03T14:47:00Z" w:id="555">
              <w:rPr>
                <w:rFonts w:cstheme="minorHAnsi"/>
                <w:lang w:val="en-ZA"/>
              </w:rPr>
            </w:rPrChange>
          </w:rPr>
          <w:t>Center</w:t>
        </w:r>
        <w:proofErr w:type="spellEnd"/>
        <w:r w:rsidRPr="00B83D94">
          <w:rPr>
            <w:rPrChange w:author="Craig Parker" w:date="2024-09-03T16:47:00Z" w16du:dateUtc="2024-09-03T14:47:00Z" w:id="556">
              <w:rPr>
                <w:rFonts w:cstheme="minorHAnsi"/>
                <w:lang w:val="en-ZA"/>
              </w:rPr>
            </w:rPrChange>
          </w:rPr>
          <w:t xml:space="preserve"> Consortium members for purposes of conducting the RP2 Study.</w:t>
        </w:r>
      </w:ins>
    </w:p>
    <w:p w:rsidRPr="00B83D94" w:rsidR="00A6272C" w:rsidP="008C0737" w:rsidRDefault="003151DE" w14:paraId="67CFA601" w14:textId="138C7396">
      <w:pPr>
        <w:pStyle w:val="OTL-level2"/>
        <w:rPr>
          <w:ins w:author="Craig Parker" w:date="2024-09-03T15:34:00Z" w16du:dateUtc="2024-09-03T13:34:00Z" w:id="557"/>
          <w:rPrChange w:author="Craig Parker" w:date="2024-09-03T16:47:00Z" w16du:dateUtc="2024-09-03T14:47:00Z" w:id="558">
            <w:rPr>
              <w:ins w:author="Craig Parker" w:date="2024-09-03T15:34:00Z" w16du:dateUtc="2024-09-03T13:34:00Z" w:id="559"/>
              <w:rFonts w:eastAsia="Times New Roman" w:asciiTheme="minorHAnsi" w:hAnsiTheme="minorHAnsi" w:cstheme="minorHAnsi"/>
              <w:sz w:val="22"/>
              <w:szCs w:val="22"/>
              <w:lang w:val="en-US" w:eastAsia="en-US"/>
            </w:rPr>
          </w:rPrChange>
        </w:rPr>
        <w:pPrChange w:author="Craig Parker" w:date="2024-09-03T20:53:00Z" w16du:dateUtc="2024-09-03T18:53:00Z" w:id="560">
          <w:pPr>
            <w:pStyle w:val="OTL-level2"/>
            <w:numPr>
              <w:numId w:val="28"/>
            </w:numPr>
            <w:tabs>
              <w:tab w:val="left" w:pos="720"/>
            </w:tabs>
            <w:spacing w:after="0"/>
            <w:ind w:left="360" w:hanging="360"/>
            <w:contextualSpacing/>
          </w:pPr>
        </w:pPrChange>
      </w:pPr>
      <w:ins w:author="Craig Parker" w:date="2024-09-03T15:31:00Z" w:id="561">
        <w:r w:rsidRPr="00B83D94">
          <w:rPr>
            <w:rPrChange w:author="Craig Parker" w:date="2024-09-03T16:47:00Z" w16du:dateUtc="2024-09-03T14:47:00Z" w:id="562">
              <w:rPr>
                <w:rFonts w:cstheme="minorHAnsi"/>
                <w:lang w:val="en-ZA"/>
              </w:rPr>
            </w:rPrChange>
          </w:rPr>
          <w:t xml:space="preserve">The authorization above is subject to HE2AT </w:t>
        </w:r>
        <w:proofErr w:type="spellStart"/>
        <w:r w:rsidRPr="00B83D94">
          <w:rPr>
            <w:rPrChange w:author="Craig Parker" w:date="2024-09-03T16:47:00Z" w16du:dateUtc="2024-09-03T14:47:00Z" w:id="563">
              <w:rPr>
                <w:rFonts w:cstheme="minorHAnsi"/>
                <w:lang w:val="en-ZA"/>
              </w:rPr>
            </w:rPrChange>
          </w:rPr>
          <w:t>Center</w:t>
        </w:r>
        <w:proofErr w:type="spellEnd"/>
        <w:r w:rsidRPr="00B83D94">
          <w:rPr>
            <w:rPrChange w:author="Craig Parker" w:date="2024-09-03T16:47:00Z" w16du:dateUtc="2024-09-03T14:47:00Z" w:id="564">
              <w:rPr>
                <w:rFonts w:cstheme="minorHAnsi"/>
                <w:lang w:val="en-ZA"/>
              </w:rPr>
            </w:rPrChange>
          </w:rPr>
          <w:t xml:space="preserve"> Consortium members entering into a Data Transfer Agreement on terms no less restrictive than the terms as provided for herein.</w:t>
        </w:r>
      </w:ins>
    </w:p>
    <w:p w:rsidRPr="00B83D94" w:rsidR="003151DE" w:rsidP="008C0737" w:rsidRDefault="003151DE" w14:paraId="2992D9FF" w14:textId="77777777">
      <w:pPr>
        <w:pStyle w:val="OTL-level2"/>
        <w:rPr>
          <w:ins w:author="Craig Parker" w:date="2024-09-03T15:34:00Z" w16du:dateUtc="2024-09-03T13:34:00Z" w:id="565"/>
          <w:rPrChange w:author="Craig Parker" w:date="2024-09-03T16:47:00Z" w16du:dateUtc="2024-09-03T14:47:00Z" w:id="566">
            <w:rPr>
              <w:ins w:author="Craig Parker" w:date="2024-09-03T15:34:00Z" w16du:dateUtc="2024-09-03T13:34:00Z" w:id="567"/>
              <w:rFonts w:eastAsia="Times New Roman" w:asciiTheme="minorHAnsi" w:hAnsiTheme="minorHAnsi" w:cstheme="minorHAnsi"/>
              <w:sz w:val="22"/>
              <w:szCs w:val="22"/>
              <w:lang w:val="en-US" w:eastAsia="en-US"/>
            </w:rPr>
          </w:rPrChange>
        </w:rPr>
        <w:pPrChange w:author="Craig Parker" w:date="2024-09-03T20:53:00Z" w16du:dateUtc="2024-09-03T18:53:00Z" w:id="568">
          <w:pPr>
            <w:pStyle w:val="OTL-level2"/>
            <w:numPr>
              <w:numId w:val="28"/>
            </w:numPr>
            <w:ind w:left="360" w:hanging="360"/>
          </w:pPr>
        </w:pPrChange>
      </w:pPr>
      <w:ins w:author="Craig Parker" w:date="2024-09-03T15:31:00Z" w:id="569">
        <w:r w:rsidRPr="00B83D94">
          <w:rPr>
            <w:rPrChange w:author="Craig Parker" w:date="2024-09-03T16:47:00Z" w16du:dateUtc="2024-09-03T14:47:00Z" w:id="570">
              <w:rPr>
                <w:rFonts w:cstheme="minorHAnsi"/>
                <w:lang w:val="en-ZA"/>
              </w:rPr>
            </w:rPrChange>
          </w:rPr>
          <w:t xml:space="preserve">It is anticipated that the addition of new members to the HE2AT </w:t>
        </w:r>
        <w:proofErr w:type="spellStart"/>
        <w:r w:rsidRPr="00B83D94">
          <w:rPr>
            <w:rPrChange w:author="Craig Parker" w:date="2024-09-03T16:47:00Z" w16du:dateUtc="2024-09-03T14:47:00Z" w:id="571">
              <w:rPr>
                <w:rFonts w:cstheme="minorHAnsi"/>
                <w:lang w:val="en-ZA"/>
              </w:rPr>
            </w:rPrChange>
          </w:rPr>
          <w:t>Center</w:t>
        </w:r>
        <w:proofErr w:type="spellEnd"/>
        <w:r w:rsidRPr="00B83D94">
          <w:rPr>
            <w:rPrChange w:author="Craig Parker" w:date="2024-09-03T16:47:00Z" w16du:dateUtc="2024-09-03T14:47:00Z" w:id="572">
              <w:rPr>
                <w:rFonts w:cstheme="minorHAnsi"/>
                <w:lang w:val="en-ZA"/>
              </w:rPr>
            </w:rPrChange>
          </w:rPr>
          <w:t xml:space="preserve"> Consortium may take place as the HE2AT Project progresses. The following is established to streamline the integration of new members into existing agreements:</w:t>
        </w:r>
      </w:ins>
    </w:p>
    <w:p w:rsidRPr="00B83D94" w:rsidR="003151DE" w:rsidP="008C0737" w:rsidRDefault="003151DE" w14:paraId="32009025" w14:textId="77777777">
      <w:pPr>
        <w:pStyle w:val="OTL-level2"/>
        <w:rPr>
          <w:ins w:author="Craig Parker" w:date="2024-09-03T15:34:00Z" w16du:dateUtc="2024-09-03T13:34:00Z" w:id="573"/>
          <w:rPrChange w:author="Craig Parker" w:date="2024-09-03T16:47:00Z" w16du:dateUtc="2024-09-03T14:47:00Z" w:id="574">
            <w:rPr>
              <w:ins w:author="Craig Parker" w:date="2024-09-03T15:34:00Z" w16du:dateUtc="2024-09-03T13:34:00Z" w:id="575"/>
              <w:rFonts w:eastAsia="Times New Roman" w:asciiTheme="minorHAnsi" w:hAnsiTheme="minorHAnsi" w:cstheme="minorHAnsi"/>
              <w:sz w:val="22"/>
              <w:szCs w:val="22"/>
              <w:lang w:val="en-US" w:eastAsia="en-US"/>
            </w:rPr>
          </w:rPrChange>
        </w:rPr>
        <w:pPrChange w:author="Craig Parker" w:date="2024-09-03T20:53:00Z" w16du:dateUtc="2024-09-03T18:53:00Z" w:id="576">
          <w:pPr>
            <w:pStyle w:val="OTL-level2"/>
            <w:numPr>
              <w:ilvl w:val="2"/>
              <w:numId w:val="28"/>
            </w:numPr>
            <w:ind w:left="720" w:hanging="720"/>
          </w:pPr>
        </w:pPrChange>
      </w:pPr>
      <w:ins w:author="Craig Parker" w:date="2024-09-03T15:31:00Z" w:id="577">
        <w:r w:rsidRPr="00B83D94">
          <w:rPr>
            <w:rPrChange w:author="Craig Parker" w:date="2024-09-03T16:47:00Z" w16du:dateUtc="2024-09-03T14:47:00Z" w:id="578">
              <w:rPr>
                <w:rFonts w:cstheme="minorHAnsi"/>
                <w:lang w:val="en-ZA"/>
              </w:rPr>
            </w:rPrChange>
          </w:rPr>
          <w:t xml:space="preserve">The Data Recipient will provide written notice to the Data Provider of any new member/s to the HE2AT </w:t>
        </w:r>
        <w:proofErr w:type="spellStart"/>
        <w:r w:rsidRPr="00B83D94">
          <w:rPr>
            <w:rPrChange w:author="Craig Parker" w:date="2024-09-03T16:47:00Z" w16du:dateUtc="2024-09-03T14:47:00Z" w:id="579">
              <w:rPr>
                <w:rFonts w:cstheme="minorHAnsi"/>
                <w:lang w:val="en-ZA"/>
              </w:rPr>
            </w:rPrChange>
          </w:rPr>
          <w:t>Center</w:t>
        </w:r>
        <w:proofErr w:type="spellEnd"/>
        <w:r w:rsidRPr="00B83D94">
          <w:rPr>
            <w:rPrChange w:author="Craig Parker" w:date="2024-09-03T16:47:00Z" w16du:dateUtc="2024-09-03T14:47:00Z" w:id="580">
              <w:rPr>
                <w:rFonts w:cstheme="minorHAnsi"/>
                <w:lang w:val="en-ZA"/>
              </w:rPr>
            </w:rPrChange>
          </w:rPr>
          <w:t xml:space="preserve"> Consortium;</w:t>
        </w:r>
      </w:ins>
    </w:p>
    <w:p w:rsidRPr="00B83D94" w:rsidR="00A6272C" w:rsidP="008C0737" w:rsidRDefault="003151DE" w14:paraId="625C4BAB" w14:textId="001BBF09">
      <w:pPr>
        <w:pStyle w:val="OTL-level2"/>
        <w:rPr>
          <w:ins w:author="Craig Parker" w:date="2024-09-03T15:35:00Z" w16du:dateUtc="2024-09-03T13:35:00Z" w:id="581"/>
          <w:rPrChange w:author="Craig Parker" w:date="2024-09-03T16:47:00Z" w16du:dateUtc="2024-09-03T14:47:00Z" w:id="582">
            <w:rPr>
              <w:ins w:author="Craig Parker" w:date="2024-09-03T15:35:00Z" w16du:dateUtc="2024-09-03T13:35:00Z" w:id="583"/>
              <w:rFonts w:eastAsia="Times New Roman" w:asciiTheme="minorHAnsi" w:hAnsiTheme="minorHAnsi" w:cstheme="minorHAnsi"/>
              <w:sz w:val="22"/>
              <w:szCs w:val="22"/>
              <w:lang w:val="en-US" w:eastAsia="en-US"/>
            </w:rPr>
          </w:rPrChange>
        </w:rPr>
      </w:pPr>
      <w:ins w:author="Craig Parker" w:date="2024-09-03T15:31:00Z" w:id="584">
        <w:r w:rsidRPr="00B83D94">
          <w:rPr>
            <w:rPrChange w:author="Craig Parker" w:date="2024-09-03T16:47:00Z" w16du:dateUtc="2024-09-03T14:47:00Z" w:id="585">
              <w:rPr>
                <w:rFonts w:cstheme="minorHAnsi"/>
                <w:lang w:val="en-ZA"/>
              </w:rPr>
            </w:rPrChange>
          </w:rPr>
          <w:t xml:space="preserve">The new member shall sign and be bound by the Data Transfer Agreement entered into by the existing HE2AT </w:t>
        </w:r>
        <w:proofErr w:type="spellStart"/>
        <w:r w:rsidRPr="00B83D94">
          <w:rPr>
            <w:rPrChange w:author="Craig Parker" w:date="2024-09-03T16:47:00Z" w16du:dateUtc="2024-09-03T14:47:00Z" w:id="586">
              <w:rPr>
                <w:rFonts w:cstheme="minorHAnsi"/>
                <w:lang w:val="en-ZA"/>
              </w:rPr>
            </w:rPrChange>
          </w:rPr>
          <w:t>Center</w:t>
        </w:r>
        <w:proofErr w:type="spellEnd"/>
        <w:r w:rsidRPr="00B83D94">
          <w:rPr>
            <w:rPrChange w:author="Craig Parker" w:date="2024-09-03T16:47:00Z" w16du:dateUtc="2024-09-03T14:47:00Z" w:id="587">
              <w:rPr>
                <w:rFonts w:cstheme="minorHAnsi"/>
                <w:lang w:val="en-ZA"/>
              </w:rPr>
            </w:rPrChange>
          </w:rPr>
          <w:t xml:space="preserve"> Consortium members as per Clause 2.</w:t>
        </w:r>
      </w:ins>
      <w:ins w:author="Craig Parker" w:date="2024-09-03T15:35:00Z" w16du:dateUtc="2024-09-03T13:35:00Z" w:id="588">
        <w:r w:rsidRPr="00B83D94">
          <w:rPr>
            <w:rPrChange w:author="Craig Parker" w:date="2024-09-03T16:47:00Z" w16du:dateUtc="2024-09-03T14:47:00Z" w:id="589">
              <w:rPr>
                <w:rFonts w:eastAsia="Times New Roman" w:asciiTheme="minorHAnsi" w:hAnsiTheme="minorHAnsi" w:cstheme="minorHAnsi"/>
                <w:sz w:val="22"/>
                <w:szCs w:val="22"/>
                <w:lang w:val="en-US" w:eastAsia="en-US"/>
              </w:rPr>
            </w:rPrChange>
          </w:rPr>
          <w:t>7</w:t>
        </w:r>
      </w:ins>
    </w:p>
    <w:p w:rsidRPr="00B83D94" w:rsidR="00A6272C" w:rsidP="008C0737" w:rsidRDefault="003151DE" w14:paraId="42AD84DD" w14:textId="1D0A7812">
      <w:pPr>
        <w:pStyle w:val="OTL-level2"/>
        <w:rPr>
          <w:ins w:author="Craig Parker" w:date="2024-09-03T15:35:00Z" w16du:dateUtc="2024-09-03T13:35:00Z" w:id="590"/>
          <w:rPrChange w:author="Craig Parker" w:date="2024-09-03T16:47:00Z" w16du:dateUtc="2024-09-03T14:47:00Z" w:id="591">
            <w:rPr>
              <w:ins w:author="Craig Parker" w:date="2024-09-03T15:35:00Z" w16du:dateUtc="2024-09-03T13:35:00Z" w:id="592"/>
              <w:rFonts w:eastAsia="Times New Roman" w:asciiTheme="minorHAnsi" w:hAnsiTheme="minorHAnsi" w:cstheme="minorHAnsi"/>
              <w:sz w:val="22"/>
              <w:szCs w:val="22"/>
              <w:lang w:val="en-US" w:eastAsia="en-US"/>
            </w:rPr>
          </w:rPrChange>
        </w:rPr>
      </w:pPr>
      <w:ins w:author="Craig Parker" w:date="2024-09-03T15:31:00Z" w:id="593">
        <w:r w:rsidRPr="00B83D94">
          <w:rPr>
            <w:rPrChange w:author="Craig Parker" w:date="2024-09-03T16:47:00Z" w16du:dateUtc="2024-09-03T14:47:00Z" w:id="594">
              <w:rPr>
                <w:rFonts w:cstheme="minorHAnsi"/>
                <w:lang w:val="en-ZA"/>
              </w:rPr>
            </w:rPrChange>
          </w:rPr>
          <w:t xml:space="preserve">Subject to the terms and conditions of this Agreement, the Data Provider grants the Data Recipient and the HE2AT </w:t>
        </w:r>
        <w:proofErr w:type="spellStart"/>
        <w:r w:rsidRPr="00B83D94">
          <w:rPr>
            <w:rPrChange w:author="Craig Parker" w:date="2024-09-03T16:47:00Z" w16du:dateUtc="2024-09-03T14:47:00Z" w:id="595">
              <w:rPr>
                <w:rFonts w:cstheme="minorHAnsi"/>
                <w:lang w:val="en-ZA"/>
              </w:rPr>
            </w:rPrChange>
          </w:rPr>
          <w:t>Center</w:t>
        </w:r>
        <w:proofErr w:type="spellEnd"/>
        <w:r w:rsidRPr="00B83D94">
          <w:rPr>
            <w:rPrChange w:author="Craig Parker" w:date="2024-09-03T16:47:00Z" w16du:dateUtc="2024-09-03T14:47:00Z" w:id="596">
              <w:rPr>
                <w:rFonts w:cstheme="minorHAnsi"/>
                <w:lang w:val="en-ZA"/>
              </w:rPr>
            </w:rPrChange>
          </w:rPr>
          <w:t xml:space="preserve"> Consortium the non-exclusive right to use the Original Study Data solely for purposes of the RP2 Study. The Data Recipient will report to the Data Provider on the results of the RP2 Study stemming from the use of the Original Study Data.</w:t>
        </w:r>
      </w:ins>
    </w:p>
    <w:p w:rsidRPr="00B83D94" w:rsidR="00A6272C" w:rsidP="008C0737" w:rsidRDefault="003151DE" w14:paraId="67E2E771" w14:textId="51734D12">
      <w:pPr>
        <w:pStyle w:val="OTL-level2"/>
        <w:rPr>
          <w:ins w:author="Craig Parker" w:date="2024-09-03T15:35:00Z" w16du:dateUtc="2024-09-03T13:35:00Z" w:id="597"/>
          <w:rPrChange w:author="Craig Parker" w:date="2024-09-03T16:47:00Z" w16du:dateUtc="2024-09-03T14:47:00Z" w:id="598">
            <w:rPr>
              <w:ins w:author="Craig Parker" w:date="2024-09-03T15:35:00Z" w16du:dateUtc="2024-09-03T13:35:00Z" w:id="599"/>
              <w:rFonts w:eastAsia="Times New Roman" w:asciiTheme="minorHAnsi" w:hAnsiTheme="minorHAnsi" w:cstheme="minorHAnsi"/>
              <w:sz w:val="22"/>
              <w:szCs w:val="22"/>
              <w:lang w:val="en-US" w:eastAsia="en-US"/>
            </w:rPr>
          </w:rPrChange>
        </w:rPr>
      </w:pPr>
      <w:ins w:author="Craig Parker" w:date="2024-09-03T15:31:00Z" w:id="600">
        <w:r w:rsidRPr="00B83D94">
          <w:rPr>
            <w:rPrChange w:author="Craig Parker" w:date="2024-09-03T16:47:00Z" w16du:dateUtc="2024-09-03T14:47:00Z" w:id="601">
              <w:rPr>
                <w:rFonts w:cstheme="minorHAnsi"/>
                <w:lang w:val="en-ZA"/>
              </w:rPr>
            </w:rPrChange>
          </w:rPr>
          <w:t>The Data Recipient undertakes not to attempt to identify any Data Subject to whom Personal Data relates. The Data Provider will not provide any encryption key that could be used to re-identify the Data Subject in any Original Study Data provided to the Data Recipient.</w:t>
        </w:r>
      </w:ins>
    </w:p>
    <w:p w:rsidRPr="00B83D94" w:rsidR="00A6272C" w:rsidP="008C0737" w:rsidRDefault="003151DE" w14:paraId="72201A71" w14:textId="00F0F722">
      <w:pPr>
        <w:pStyle w:val="OTL-level2"/>
        <w:rPr>
          <w:ins w:author="Craig Parker" w:date="2024-09-03T15:36:00Z" w16du:dateUtc="2024-09-03T13:36:00Z" w:id="602"/>
          <w:rPrChange w:author="Craig Parker" w:date="2024-09-03T16:47:00Z" w16du:dateUtc="2024-09-03T14:47:00Z" w:id="603">
            <w:rPr>
              <w:ins w:author="Craig Parker" w:date="2024-09-03T15:36:00Z" w16du:dateUtc="2024-09-03T13:36:00Z" w:id="604"/>
              <w:rFonts w:eastAsia="Times New Roman" w:asciiTheme="minorHAnsi" w:hAnsiTheme="minorHAnsi" w:cstheme="minorHAnsi"/>
              <w:sz w:val="22"/>
              <w:szCs w:val="22"/>
              <w:lang w:val="en-US" w:eastAsia="en-US"/>
            </w:rPr>
          </w:rPrChange>
        </w:rPr>
      </w:pPr>
      <w:ins w:author="Craig Parker" w:date="2024-09-03T15:31:00Z" w:id="605">
        <w:r w:rsidRPr="00B83D94">
          <w:rPr>
            <w:rPrChange w:author="Craig Parker" w:date="2024-09-03T16:47:00Z" w16du:dateUtc="2024-09-03T14:47:00Z" w:id="606">
              <w:rPr>
                <w:rFonts w:cstheme="minorHAnsi"/>
                <w:lang w:val="en-ZA"/>
              </w:rPr>
            </w:rPrChange>
          </w:rPr>
          <w:t>The Parties acknowledge their obligation(s) to comply with all applicable Data Protection Legislation and that violation of any applicable Data Protection Legislation may subject the non-compliant Party to fines, penalties, or claims imposed by regulatory authorities or third parties.</w:t>
        </w:r>
      </w:ins>
    </w:p>
    <w:p w:rsidRPr="00B83D94" w:rsidR="00A6272C" w:rsidP="008C0737" w:rsidRDefault="003151DE" w14:paraId="3AA7D791" w14:textId="4E1120D0">
      <w:pPr>
        <w:pStyle w:val="OTL-level2"/>
        <w:rPr>
          <w:ins w:author="Craig Parker" w:date="2024-09-03T15:36:00Z" w16du:dateUtc="2024-09-03T13:36:00Z" w:id="607"/>
          <w:rPrChange w:author="Craig Parker" w:date="2024-09-03T16:48:00Z" w16du:dateUtc="2024-09-03T14:48:00Z" w:id="608">
            <w:rPr>
              <w:ins w:author="Craig Parker" w:date="2024-09-03T15:36:00Z" w16du:dateUtc="2024-09-03T13:36:00Z" w:id="609"/>
              <w:rFonts w:eastAsia="Times New Roman" w:asciiTheme="minorHAnsi" w:hAnsiTheme="minorHAnsi" w:cstheme="minorHAnsi"/>
              <w:sz w:val="22"/>
              <w:szCs w:val="22"/>
              <w:lang w:val="en-US" w:eastAsia="en-US"/>
            </w:rPr>
          </w:rPrChange>
        </w:rPr>
      </w:pPr>
      <w:ins w:author="Craig Parker" w:date="2024-09-03T15:31:00Z" w:id="610">
        <w:r w:rsidRPr="00B83D94">
          <w:rPr>
            <w:rPrChange w:author="Craig Parker" w:date="2024-09-03T16:47:00Z" w16du:dateUtc="2024-09-03T14:47:00Z" w:id="611">
              <w:rPr>
                <w:rFonts w:cstheme="minorHAnsi"/>
                <w:lang w:val="en-ZA"/>
              </w:rPr>
            </w:rPrChange>
          </w:rPr>
          <w:t xml:space="preserve">The Data Provider acknowledges and agrees that the HE2AT </w:t>
        </w:r>
        <w:proofErr w:type="spellStart"/>
        <w:r w:rsidRPr="00B83D94">
          <w:rPr>
            <w:rPrChange w:author="Craig Parker" w:date="2024-09-03T16:47:00Z" w16du:dateUtc="2024-09-03T14:47:00Z" w:id="612">
              <w:rPr>
                <w:rFonts w:cstheme="minorHAnsi"/>
                <w:lang w:val="en-ZA"/>
              </w:rPr>
            </w:rPrChange>
          </w:rPr>
          <w:t>Center</w:t>
        </w:r>
        <w:proofErr w:type="spellEnd"/>
        <w:r w:rsidRPr="00B83D94">
          <w:rPr>
            <w:rPrChange w:author="Craig Parker" w:date="2024-09-03T16:47:00Z" w16du:dateUtc="2024-09-03T14:47:00Z" w:id="613">
              <w:rPr>
                <w:rFonts w:cstheme="minorHAnsi"/>
                <w:lang w:val="en-ZA"/>
              </w:rPr>
            </w:rPrChange>
          </w:rPr>
          <w:t xml:space="preserve"> Consortium shall be entitled to publish or present the RP2 Study Data, which may have utilized and/or incorporated the Original Study Data provided under this Agreement. In no event shall any Personal Data relating to a Data Subject be published. The Data Recipient agrees that any publication or presentation referencing the Original Study Data shall follow the HE2AT Centre Authorship Policy included in Annexure “D” attached hereto and will appropriately acknowledge the Data Provider as the source </w:t>
        </w:r>
        <w:r w:rsidRPr="00B83D94">
          <w:rPr>
            <w:rPrChange w:author="Craig Parker" w:date="2024-09-03T16:47:00Z" w16du:dateUtc="2024-09-03T14:47:00Z" w:id="614">
              <w:rPr>
                <w:rFonts w:cstheme="minorHAnsi"/>
                <w:lang w:val="en-ZA"/>
              </w:rPr>
            </w:rPrChange>
          </w:rPr>
          <w:t>of the data, in accordance with academic standards and practices. The HE</w:t>
        </w:r>
        <w:r w:rsidRPr="00B83D94">
          <w:rPr>
            <w:vertAlign w:val="superscript"/>
            <w:rPrChange w:author="Craig Parker" w:date="2024-09-03T16:47:00Z" w16du:dateUtc="2024-09-03T14:47:00Z" w:id="615">
              <w:rPr>
                <w:rFonts w:cstheme="minorHAnsi"/>
                <w:lang w:val="en-ZA"/>
              </w:rPr>
            </w:rPrChange>
          </w:rPr>
          <w:t>2</w:t>
        </w:r>
        <w:r w:rsidRPr="00B83D94">
          <w:rPr>
            <w:rPrChange w:author="Craig Parker" w:date="2024-09-03T16:47:00Z" w16du:dateUtc="2024-09-03T14:47:00Z" w:id="616">
              <w:rPr>
                <w:rFonts w:cstheme="minorHAnsi"/>
                <w:lang w:val="en-ZA"/>
              </w:rPr>
            </w:rPrChange>
          </w:rPr>
          <w:t>AT Centre Authorship Policy may be updated from time to time, which updates will be shared with the Data Provider.</w:t>
        </w:r>
      </w:ins>
    </w:p>
    <w:p w:rsidRPr="00B83D94" w:rsidR="00A6272C" w:rsidP="008C0737" w:rsidRDefault="003151DE" w14:paraId="3246EB02" w14:textId="5CF59330">
      <w:pPr>
        <w:pStyle w:val="OTL-level2"/>
        <w:rPr>
          <w:ins w:author="Craig Parker" w:date="2024-09-03T15:36:00Z" w16du:dateUtc="2024-09-03T13:36:00Z" w:id="617"/>
          <w:rPrChange w:author="Craig Parker" w:date="2024-09-03T16:47:00Z" w16du:dateUtc="2024-09-03T14:47:00Z" w:id="618">
            <w:rPr>
              <w:ins w:author="Craig Parker" w:date="2024-09-03T15:36:00Z" w16du:dateUtc="2024-09-03T13:36:00Z" w:id="619"/>
              <w:rFonts w:eastAsia="Times New Roman" w:asciiTheme="minorHAnsi" w:hAnsiTheme="minorHAnsi" w:cstheme="minorHAnsi"/>
              <w:sz w:val="22"/>
              <w:szCs w:val="22"/>
              <w:lang w:val="en-US" w:eastAsia="en-US"/>
            </w:rPr>
          </w:rPrChange>
        </w:rPr>
      </w:pPr>
      <w:ins w:author="Craig Parker" w:date="2024-09-03T15:31:00Z" w:id="620">
        <w:r w:rsidRPr="00B83D94">
          <w:rPr>
            <w:rPrChange w:author="Craig Parker" w:date="2024-09-03T16:47:00Z" w16du:dateUtc="2024-09-03T14:47:00Z" w:id="621">
              <w:rPr>
                <w:rFonts w:cstheme="minorHAnsi"/>
                <w:lang w:val="en-ZA"/>
              </w:rPr>
            </w:rPrChange>
          </w:rPr>
          <w:t>The Data Provider acknowledges and agrees that RP2 De-identified Data may be made available by HE</w:t>
        </w:r>
        <w:r w:rsidRPr="00C16A3B">
          <w:rPr>
            <w:vertAlign w:val="superscript"/>
            <w:rPrChange w:author="Craig Parker" w:date="2024-09-03T16:54:00Z" w16du:dateUtc="2024-09-03T14:54:00Z" w:id="622">
              <w:rPr>
                <w:rFonts w:cstheme="minorHAnsi"/>
                <w:lang w:val="en-ZA"/>
              </w:rPr>
            </w:rPrChange>
          </w:rPr>
          <w:t>2</w:t>
        </w:r>
        <w:r w:rsidRPr="00B83D94">
          <w:rPr>
            <w:rPrChange w:author="Craig Parker" w:date="2024-09-03T16:47:00Z" w16du:dateUtc="2024-09-03T14:47:00Z" w:id="623">
              <w:rPr>
                <w:rFonts w:cstheme="minorHAnsi"/>
                <w:lang w:val="en-ZA"/>
              </w:rPr>
            </w:rPrChange>
          </w:rPr>
          <w:t xml:space="preserve">AT </w:t>
        </w:r>
        <w:proofErr w:type="spellStart"/>
        <w:r w:rsidRPr="00B83D94">
          <w:rPr>
            <w:rPrChange w:author="Craig Parker" w:date="2024-09-03T16:47:00Z" w16du:dateUtc="2024-09-03T14:47:00Z" w:id="624">
              <w:rPr>
                <w:rFonts w:cstheme="minorHAnsi"/>
                <w:lang w:val="en-ZA"/>
              </w:rPr>
            </w:rPrChange>
          </w:rPr>
          <w:t>Center</w:t>
        </w:r>
        <w:proofErr w:type="spellEnd"/>
        <w:r w:rsidRPr="00B83D94">
          <w:rPr>
            <w:rPrChange w:author="Craig Parker" w:date="2024-09-03T16:47:00Z" w16du:dateUtc="2024-09-03T14:47:00Z" w:id="625">
              <w:rPr>
                <w:rFonts w:cstheme="minorHAnsi"/>
                <w:lang w:val="en-ZA"/>
              </w:rPr>
            </w:rPrChange>
          </w:rPr>
          <w:t xml:space="preserve"> Consortium members to third parties to support further research. Access to the RP2 De-identified Data shall be subject to a review and approval process managed by a Data Access Committee and shall be in accordance with the HE</w:t>
        </w:r>
        <w:r w:rsidRPr="00B83D94">
          <w:rPr>
            <w:vertAlign w:val="superscript"/>
            <w:rPrChange w:author="Craig Parker" w:date="2024-09-03T16:47:00Z" w16du:dateUtc="2024-09-03T14:47:00Z" w:id="626">
              <w:rPr>
                <w:rFonts w:cstheme="minorHAnsi"/>
                <w:lang w:val="en-ZA"/>
              </w:rPr>
            </w:rPrChange>
          </w:rPr>
          <w:t>2</w:t>
        </w:r>
        <w:r w:rsidRPr="00B83D94">
          <w:rPr>
            <w:rPrChange w:author="Craig Parker" w:date="2024-09-03T16:47:00Z" w16du:dateUtc="2024-09-03T14:47:00Z" w:id="627">
              <w:rPr>
                <w:rFonts w:cstheme="minorHAnsi"/>
                <w:lang w:val="en-ZA"/>
              </w:rPr>
            </w:rPrChange>
          </w:rPr>
          <w:t xml:space="preserve">AT </w:t>
        </w:r>
        <w:proofErr w:type="spellStart"/>
        <w:r w:rsidRPr="00B83D94">
          <w:rPr>
            <w:rPrChange w:author="Craig Parker" w:date="2024-09-03T16:47:00Z" w16du:dateUtc="2024-09-03T14:47:00Z" w:id="628">
              <w:rPr>
                <w:rFonts w:cstheme="minorHAnsi"/>
                <w:lang w:val="en-ZA"/>
              </w:rPr>
            </w:rPrChange>
          </w:rPr>
          <w:t>Center</w:t>
        </w:r>
        <w:proofErr w:type="spellEnd"/>
        <w:r w:rsidRPr="00B83D94">
          <w:rPr>
            <w:rPrChange w:author="Craig Parker" w:date="2024-09-03T16:47:00Z" w16du:dateUtc="2024-09-03T14:47:00Z" w:id="629">
              <w:rPr>
                <w:rFonts w:cstheme="minorHAnsi"/>
                <w:lang w:val="en-ZA"/>
              </w:rPr>
            </w:rPrChange>
          </w:rPr>
          <w:t xml:space="preserve"> Data Management Plan.</w:t>
        </w:r>
      </w:ins>
    </w:p>
    <w:p w:rsidRPr="00B83D94" w:rsidR="00A6272C" w:rsidP="008C0737" w:rsidRDefault="003151DE" w14:paraId="73AFB662" w14:textId="33BC82B2">
      <w:pPr>
        <w:pStyle w:val="OTL-level2"/>
        <w:rPr>
          <w:ins w:author="Craig Parker" w:date="2024-09-03T15:36:00Z" w16du:dateUtc="2024-09-03T13:36:00Z" w:id="630"/>
          <w:rPrChange w:author="Craig Parker" w:date="2024-09-03T16:47:00Z" w16du:dateUtc="2024-09-03T14:47:00Z" w:id="631">
            <w:rPr>
              <w:ins w:author="Craig Parker" w:date="2024-09-03T15:36:00Z" w16du:dateUtc="2024-09-03T13:36:00Z" w:id="632"/>
              <w:rFonts w:eastAsia="Times New Roman" w:asciiTheme="minorHAnsi" w:hAnsiTheme="minorHAnsi" w:cstheme="minorHAnsi"/>
              <w:sz w:val="22"/>
              <w:szCs w:val="22"/>
              <w:lang w:val="en-US" w:eastAsia="en-US"/>
            </w:rPr>
          </w:rPrChange>
        </w:rPr>
      </w:pPr>
      <w:ins w:author="Craig Parker" w:date="2024-09-03T15:31:00Z" w:id="633">
        <w:r w:rsidRPr="00B83D94">
          <w:rPr>
            <w:rPrChange w:author="Craig Parker" w:date="2024-09-03T16:47:00Z" w16du:dateUtc="2024-09-03T14:47:00Z" w:id="634">
              <w:rPr>
                <w:rFonts w:cstheme="minorHAnsi"/>
                <w:lang w:val="en-ZA"/>
              </w:rPr>
            </w:rPrChange>
          </w:rPr>
          <w:t>The Data Recipient may retain a copy of the Original Study Data in accordance with the HE</w:t>
        </w:r>
        <w:r w:rsidRPr="00B83D94">
          <w:rPr>
            <w:vertAlign w:val="superscript"/>
            <w:rPrChange w:author="Craig Parker" w:date="2024-09-03T16:47:00Z" w16du:dateUtc="2024-09-03T14:47:00Z" w:id="635">
              <w:rPr>
                <w:rFonts w:cstheme="minorHAnsi"/>
                <w:lang w:val="en-ZA"/>
              </w:rPr>
            </w:rPrChange>
          </w:rPr>
          <w:t>2</w:t>
        </w:r>
        <w:r w:rsidRPr="00B83D94">
          <w:rPr>
            <w:rPrChange w:author="Craig Parker" w:date="2024-09-03T16:47:00Z" w16du:dateUtc="2024-09-03T14:47:00Z" w:id="636">
              <w:rPr>
                <w:rFonts w:cstheme="minorHAnsi"/>
                <w:lang w:val="en-ZA"/>
              </w:rPr>
            </w:rPrChange>
          </w:rPr>
          <w:t xml:space="preserve">AT </w:t>
        </w:r>
        <w:proofErr w:type="spellStart"/>
        <w:r w:rsidRPr="00B83D94">
          <w:rPr>
            <w:rPrChange w:author="Craig Parker" w:date="2024-09-03T16:47:00Z" w16du:dateUtc="2024-09-03T14:47:00Z" w:id="637">
              <w:rPr>
                <w:rFonts w:cstheme="minorHAnsi"/>
                <w:lang w:val="en-ZA"/>
              </w:rPr>
            </w:rPrChange>
          </w:rPr>
          <w:t>Center</w:t>
        </w:r>
        <w:proofErr w:type="spellEnd"/>
        <w:r w:rsidRPr="00B83D94">
          <w:rPr>
            <w:rPrChange w:author="Craig Parker" w:date="2024-09-03T16:47:00Z" w16du:dateUtc="2024-09-03T14:47:00Z" w:id="638">
              <w:rPr>
                <w:rFonts w:cstheme="minorHAnsi"/>
                <w:lang w:val="en-ZA"/>
              </w:rPr>
            </w:rPrChange>
          </w:rPr>
          <w:t xml:space="preserve"> Data Management Plan for a period of 5 (five) years after the completion of the HE</w:t>
        </w:r>
      </w:ins>
      <w:ins w:author="Craig Parker" w:date="2024-09-03T16:45:00Z" w16du:dateUtc="2024-09-03T14:45:00Z" w:id="639">
        <w:r w:rsidRPr="00B83D94" w:rsidR="00B83D94">
          <w:rPr>
            <w:vertAlign w:val="superscript"/>
            <w:rPrChange w:author="Craig Parker" w:date="2024-09-03T16:47:00Z" w16du:dateUtc="2024-09-03T14:47:00Z" w:id="640">
              <w:rPr/>
            </w:rPrChange>
          </w:rPr>
          <w:t>2</w:t>
        </w:r>
      </w:ins>
      <w:ins w:author="Craig Parker" w:date="2024-09-03T15:31:00Z" w:id="641">
        <w:r w:rsidRPr="00B83D94">
          <w:rPr>
            <w:rPrChange w:author="Craig Parker" w:date="2024-09-03T16:47:00Z" w16du:dateUtc="2024-09-03T14:47:00Z" w:id="642">
              <w:rPr>
                <w:rFonts w:cstheme="minorHAnsi"/>
                <w:lang w:val="en-ZA"/>
              </w:rPr>
            </w:rPrChange>
          </w:rPr>
          <w:t xml:space="preserve">AT </w:t>
        </w:r>
        <w:proofErr w:type="spellStart"/>
        <w:r w:rsidRPr="00B83D94">
          <w:rPr>
            <w:rPrChange w:author="Craig Parker" w:date="2024-09-03T16:47:00Z" w16du:dateUtc="2024-09-03T14:47:00Z" w:id="643">
              <w:rPr>
                <w:rFonts w:cstheme="minorHAnsi"/>
                <w:lang w:val="en-ZA"/>
              </w:rPr>
            </w:rPrChange>
          </w:rPr>
          <w:t>Center</w:t>
        </w:r>
        <w:proofErr w:type="spellEnd"/>
        <w:r w:rsidRPr="00B83D94">
          <w:rPr>
            <w:rPrChange w:author="Craig Parker" w:date="2024-09-03T16:47:00Z" w16du:dateUtc="2024-09-03T14:47:00Z" w:id="644">
              <w:rPr>
                <w:rFonts w:cstheme="minorHAnsi"/>
                <w:lang w:val="en-ZA"/>
              </w:rPr>
            </w:rPrChange>
          </w:rPr>
          <w:t xml:space="preserve"> Project for the purposes of concluding and correcting any analysis and publications resulting from the HE</w:t>
        </w:r>
        <w:r w:rsidRPr="00B83D94">
          <w:rPr>
            <w:vertAlign w:val="superscript"/>
            <w:rPrChange w:author="Craig Parker" w:date="2024-09-03T16:47:00Z" w16du:dateUtc="2024-09-03T14:47:00Z" w:id="645">
              <w:rPr>
                <w:rFonts w:cstheme="minorHAnsi"/>
                <w:lang w:val="en-ZA"/>
              </w:rPr>
            </w:rPrChange>
          </w:rPr>
          <w:t>2</w:t>
        </w:r>
        <w:r w:rsidRPr="00B83D94">
          <w:rPr>
            <w:rPrChange w:author="Craig Parker" w:date="2024-09-03T16:47:00Z" w16du:dateUtc="2024-09-03T14:47:00Z" w:id="646">
              <w:rPr>
                <w:rFonts w:cstheme="minorHAnsi"/>
                <w:lang w:val="en-ZA"/>
              </w:rPr>
            </w:rPrChange>
          </w:rPr>
          <w:t>AT Project. Any retention of Original Study Data beyond this 5 (five) year period will be further agreed with the Data Provider. The provisions of this Clause 2.14 shall not be applicable in the event of early termination in accordance with clause 2.2.</w:t>
        </w:r>
      </w:ins>
    </w:p>
    <w:p w:rsidRPr="00B83D94" w:rsidR="00F6314F" w:rsidP="008C0737" w:rsidRDefault="003151DE" w14:paraId="5C5E58DE" w14:textId="1D5DE088">
      <w:pPr>
        <w:pStyle w:val="OTL-level2"/>
        <w:rPr>
          <w:ins w:author="Craig Parker" w:date="2024-09-03T15:36:00Z" w16du:dateUtc="2024-09-03T13:36:00Z" w:id="647"/>
          <w:rPrChange w:author="Craig Parker" w:date="2024-09-03T16:47:00Z" w16du:dateUtc="2024-09-03T14:47:00Z" w:id="648">
            <w:rPr>
              <w:ins w:author="Craig Parker" w:date="2024-09-03T15:36:00Z" w16du:dateUtc="2024-09-03T13:36:00Z" w:id="649"/>
              <w:rFonts w:eastAsia="Times New Roman" w:asciiTheme="minorHAnsi" w:hAnsiTheme="minorHAnsi" w:cstheme="minorHAnsi"/>
              <w:sz w:val="22"/>
              <w:szCs w:val="22"/>
              <w:lang w:val="en-US" w:eastAsia="en-US"/>
            </w:rPr>
          </w:rPrChange>
        </w:rPr>
      </w:pPr>
      <w:ins w:author="Craig Parker" w:date="2024-09-03T15:31:00Z" w:id="650">
        <w:r w:rsidRPr="00B83D94">
          <w:rPr>
            <w:rPrChange w:author="Craig Parker" w:date="2024-09-03T16:47:00Z" w16du:dateUtc="2024-09-03T14:47:00Z" w:id="651">
              <w:rPr>
                <w:rFonts w:cstheme="minorHAnsi"/>
                <w:lang w:val="en-ZA"/>
              </w:rPr>
            </w:rPrChange>
          </w:rPr>
          <w:t>The Data Provider warrants and represents that it is the sole and exclusive owner of all rights, title, and interest in and to the Original Study Data provided under this Agreement and further warrants that it has full authority to transfer the Original Study Data to the Data Recipient for the purposes set forth in this Agreement.</w:t>
        </w:r>
      </w:ins>
    </w:p>
    <w:p w:rsidRPr="00B83D94" w:rsidR="00A6272C" w:rsidP="008C0737" w:rsidRDefault="003151DE" w14:paraId="31C0269C" w14:textId="7A802600">
      <w:pPr>
        <w:pStyle w:val="OTL-level2"/>
        <w:rPr>
          <w:ins w:author="Craig Parker" w:date="2024-09-03T15:36:00Z" w16du:dateUtc="2024-09-03T13:36:00Z" w:id="652"/>
          <w:rPrChange w:author="Craig Parker" w:date="2024-09-03T16:47:00Z" w16du:dateUtc="2024-09-03T14:47:00Z" w:id="653">
            <w:rPr>
              <w:ins w:author="Craig Parker" w:date="2024-09-03T15:36:00Z" w16du:dateUtc="2024-09-03T13:36:00Z" w:id="654"/>
              <w:rFonts w:eastAsia="Times New Roman" w:asciiTheme="minorHAnsi" w:hAnsiTheme="minorHAnsi" w:cstheme="minorHAnsi"/>
              <w:sz w:val="22"/>
              <w:szCs w:val="22"/>
              <w:lang w:val="en-US" w:eastAsia="en-US"/>
            </w:rPr>
          </w:rPrChange>
        </w:rPr>
      </w:pPr>
      <w:ins w:author="Craig Parker" w:date="2024-09-03T15:31:00Z" w:id="655">
        <w:r w:rsidRPr="00B83D94">
          <w:rPr>
            <w:rPrChange w:author="Craig Parker" w:date="2024-09-03T16:47:00Z" w16du:dateUtc="2024-09-03T14:47:00Z" w:id="656">
              <w:rPr>
                <w:rFonts w:cstheme="minorHAnsi"/>
                <w:lang w:val="en-ZA"/>
              </w:rPr>
            </w:rPrChange>
          </w:rPr>
          <w:t>The Data Provider warrants and represents that the Original Study Data is free and clear of any liens, claims, encumbrances, or any other rights or interests of any third parties and that no third party has any ownership, license, or other rights in or to the Original Study Data that would interfere with the Data Recipient’s use of the Original Study Data as contemplated in this Agreement.</w:t>
        </w:r>
      </w:ins>
    </w:p>
    <w:p w:rsidR="00C16A3B" w:rsidP="008C0737" w:rsidRDefault="003151DE" w14:paraId="584358A2" w14:textId="77777777">
      <w:pPr>
        <w:pStyle w:val="OTL-level2"/>
        <w:rPr>
          <w:ins w:author="Craig Parker" w:date="2024-09-03T16:58:00Z" w16du:dateUtc="2024-09-03T14:58:00Z" w:id="657"/>
        </w:rPr>
      </w:pPr>
      <w:ins w:author="Craig Parker" w:date="2024-09-03T15:31:00Z" w:id="658">
        <w:r w:rsidRPr="00B83D94">
          <w:rPr>
            <w:rPrChange w:author="Craig Parker" w:date="2024-09-03T16:47:00Z" w16du:dateUtc="2024-09-03T14:47:00Z" w:id="659">
              <w:rPr>
                <w:rFonts w:cstheme="minorHAnsi"/>
                <w:lang w:val="en-ZA"/>
              </w:rPr>
            </w:rPrChange>
          </w:rPr>
          <w:t>The Data Provider agrees to indemnify, defend, and hold harmless the Data Recipient from and against any and all claims, damages, losses, liabilities, costs, and expenses (including reasonable attorney’s fees) arising out of or related to any breach of the warranties set forth in the above-mentioned clause 2.15 and 2.16, including any claim by a third party that it has rights in the Original Study Data.</w:t>
        </w:r>
      </w:ins>
    </w:p>
    <w:p w:rsidRPr="00C16A3B" w:rsidR="009457A7" w:rsidDel="003151DE" w:rsidP="00763451" w:rsidRDefault="004857FE" w14:paraId="203F73D9" w14:textId="3BFF6AF3">
      <w:pPr>
        <w:pStyle w:val="OTL-level2"/>
        <w:rPr>
          <w:del w:author="Craig Parker" w:date="2024-09-03T15:31:00Z" w16du:dateUtc="2024-09-03T13:31:00Z" w:id="660"/>
          <w:szCs w:val="22"/>
          <w:rPrChange w:author="Craig Parker" w:date="2024-09-03T16:58:00Z" w16du:dateUtc="2024-09-03T14:58:00Z" w:id="661">
            <w:rPr>
              <w:del w:author="Craig Parker" w:date="2024-09-03T15:31:00Z" w16du:dateUtc="2024-09-03T13:31:00Z" w:id="662"/>
              <w:rFonts w:asciiTheme="minorHAnsi" w:hAnsiTheme="minorHAnsi" w:cstheme="minorHAnsi"/>
              <w:sz w:val="22"/>
              <w:szCs w:val="22"/>
            </w:rPr>
          </w:rPrChange>
        </w:rPr>
      </w:pPr>
      <w:del w:author="Craig Parker" w:date="2024-09-03T15:31:00Z" w16du:dateUtc="2024-09-03T13:31:00Z" w:id="663">
        <w:r w:rsidRPr="00CC713E" w:rsidDel="003151DE">
          <w:delText xml:space="preserve">This Agreement shall commence on the Commencement Date and will terminate on                      </w:delText>
        </w:r>
        <w:r w:rsidRPr="00D91AF1" w:rsidDel="003151DE">
          <w:rPr>
            <w:bCs/>
          </w:rPr>
          <w:delText>30 June 2026</w:delText>
        </w:r>
        <w:r w:rsidRPr="00CC713E" w:rsidDel="003151DE">
          <w:delText xml:space="preserve"> or upon completion of the Project whichever event occurs first</w:delText>
        </w:r>
        <w:bookmarkStart w:name="move128047468" w:id="664"/>
        <w:bookmarkEnd w:id="664"/>
        <w:r w:rsidRPr="00CC713E" w:rsidDel="003151DE">
          <w:delText>.</w:delText>
        </w:r>
        <w:bookmarkStart w:name="_Hlk129330165" w:id="665"/>
        <w:bookmarkEnd w:id="665"/>
      </w:del>
    </w:p>
    <w:p w:rsidRPr="002A00F9" w:rsidR="009457A7" w:rsidDel="003151DE" w:rsidP="00763451" w:rsidRDefault="009457A7" w14:paraId="203F73DA" w14:textId="74472573">
      <w:pPr>
        <w:pStyle w:val="OTL-level2"/>
        <w:rPr>
          <w:del w:author="Craig Parker" w:date="2024-09-03T15:31:00Z" w16du:dateUtc="2024-09-03T13:31:00Z" w:id="666"/>
          <w:rPrChange w:author="Craig Parker" w:date="2024-09-03T16:23:00Z" w16du:dateUtc="2024-09-03T14:23:00Z" w:id="667">
            <w:rPr>
              <w:del w:author="Craig Parker" w:date="2024-09-03T15:31:00Z" w16du:dateUtc="2024-09-03T13:31:00Z" w:id="668"/>
              <w:rFonts w:asciiTheme="minorHAnsi" w:hAnsiTheme="minorHAnsi" w:cstheme="minorHAnsi"/>
              <w:sz w:val="22"/>
              <w:szCs w:val="22"/>
            </w:rPr>
          </w:rPrChange>
        </w:rPr>
      </w:pPr>
    </w:p>
    <w:p w:rsidRPr="002A00F9" w:rsidR="009457A7" w:rsidDel="003151DE" w:rsidP="00763451" w:rsidRDefault="004857FE" w14:paraId="203F73DB" w14:textId="6220E0C0">
      <w:pPr>
        <w:pStyle w:val="OTL-level2"/>
        <w:rPr>
          <w:del w:author="Craig Parker" w:date="2024-09-03T15:31:00Z" w16du:dateUtc="2024-09-03T13:31:00Z" w:id="669"/>
          <w:rPrChange w:author="Craig Parker" w:date="2024-09-03T16:23:00Z" w16du:dateUtc="2024-09-03T14:23:00Z" w:id="670">
            <w:rPr>
              <w:del w:author="Craig Parker" w:date="2024-09-03T15:31:00Z" w16du:dateUtc="2024-09-03T13:31:00Z" w:id="671"/>
              <w:rFonts w:asciiTheme="minorHAnsi" w:hAnsiTheme="minorHAnsi" w:cstheme="minorHAnsi"/>
              <w:sz w:val="22"/>
              <w:szCs w:val="22"/>
              <w:lang w:val="en-ZA"/>
            </w:rPr>
          </w:rPrChange>
        </w:rPr>
      </w:pPr>
      <w:del w:author="Craig Parker" w:date="2024-09-03T15:31:00Z" w16du:dateUtc="2024-09-03T13:31:00Z" w:id="672">
        <w:r w:rsidRPr="00CC713E" w:rsidDel="003151DE">
          <w:delText>2.2</w:delText>
        </w:r>
        <w:r w:rsidRPr="00CC713E" w:rsidDel="003151DE">
          <w:tab/>
        </w:r>
        <w:bookmarkStart w:name="move128047480" w:id="673"/>
        <w:r w:rsidRPr="00CC713E" w:rsidDel="003151DE">
          <w:delText>Notwithstanding the abovementioned, either Party may cancel this Agreement with 30 (thirty) days’ prior written notice.  On termination of this Agreement, the Data Recipient will immediately discontinue use of the Data and will return all copies of same to the Data Provider or alternatively, and on the Data Provider’s written instruction, destroy all copies of the Data.</w:delText>
        </w:r>
        <w:bookmarkEnd w:id="673"/>
        <w:r w:rsidRPr="00CC713E" w:rsidDel="003151DE">
          <w:delText xml:space="preserve"> The Data Provider however acknowledges that in order to maintain the integrity of results from the Project, the ability to amend, restrict, or delete Data disclosed to Data Recipient may be limited, in accordance with applicable regulations.</w:delText>
        </w:r>
      </w:del>
    </w:p>
    <w:p w:rsidRPr="002A00F9" w:rsidR="009457A7" w:rsidDel="003151DE" w:rsidP="00763451" w:rsidRDefault="009457A7" w14:paraId="203F73DC" w14:textId="225B14B9">
      <w:pPr>
        <w:pStyle w:val="OTL-level2"/>
        <w:rPr>
          <w:del w:author="Craig Parker" w:date="2024-09-03T15:31:00Z" w16du:dateUtc="2024-09-03T13:31:00Z" w:id="674"/>
          <w:rPrChange w:author="Craig Parker" w:date="2024-09-03T16:23:00Z" w16du:dateUtc="2024-09-03T14:23:00Z" w:id="675">
            <w:rPr>
              <w:del w:author="Craig Parker" w:date="2024-09-03T15:31:00Z" w16du:dateUtc="2024-09-03T13:31:00Z" w:id="676"/>
              <w:rFonts w:asciiTheme="minorHAnsi" w:hAnsiTheme="minorHAnsi" w:cstheme="minorHAnsi"/>
              <w:sz w:val="22"/>
              <w:szCs w:val="22"/>
              <w:lang w:val="en-ZA"/>
            </w:rPr>
          </w:rPrChange>
        </w:rPr>
      </w:pPr>
    </w:p>
    <w:p w:rsidRPr="002A00F9" w:rsidR="009457A7" w:rsidDel="003151DE" w:rsidP="00763451" w:rsidRDefault="004857FE" w14:paraId="203F73DD" w14:textId="36AA1FCC">
      <w:pPr>
        <w:pStyle w:val="OTL-level2"/>
        <w:rPr>
          <w:del w:author="Craig Parker" w:date="2024-09-03T15:31:00Z" w16du:dateUtc="2024-09-03T13:31:00Z" w:id="677"/>
          <w:rPrChange w:author="Craig Parker" w:date="2024-09-03T16:23:00Z" w16du:dateUtc="2024-09-03T14:23:00Z" w:id="678">
            <w:rPr>
              <w:del w:author="Craig Parker" w:date="2024-09-03T15:31:00Z" w16du:dateUtc="2024-09-03T13:31:00Z" w:id="679"/>
              <w:rFonts w:asciiTheme="minorHAnsi" w:hAnsiTheme="minorHAnsi" w:cstheme="minorHAnsi"/>
              <w:sz w:val="22"/>
              <w:szCs w:val="22"/>
              <w:lang w:val="en-ZA"/>
            </w:rPr>
          </w:rPrChange>
        </w:rPr>
      </w:pPr>
      <w:del w:author="Craig Parker" w:date="2024-09-03T15:31:00Z" w16du:dateUtc="2024-09-03T13:31:00Z" w:id="680">
        <w:r w:rsidRPr="00CC713E" w:rsidDel="003151DE">
          <w:delText>2.3</w:delText>
        </w:r>
        <w:r w:rsidRPr="00CC713E" w:rsidDel="003151DE">
          <w:tab/>
        </w:r>
        <w:r w:rsidRPr="00CC713E" w:rsidDel="003151DE">
          <w:delText xml:space="preserve">Subject to the terms and conditions of this Agreement, Data Provider grants the Data Recipient the non-exclusive right to use the Data solely for purposes of the Study and/or </w:delText>
        </w:r>
        <w:r w:rsidRPr="00CC713E" w:rsidDel="003151DE" w:rsidR="00F47F09">
          <w:delText>HE²AT</w:delText>
        </w:r>
        <w:r w:rsidRPr="00CC713E" w:rsidDel="003151DE">
          <w:delText xml:space="preserve"> Project, for the duration of this Agreement. </w:delText>
        </w:r>
      </w:del>
    </w:p>
    <w:p w:rsidRPr="002A00F9" w:rsidR="009457A7" w:rsidDel="003151DE" w:rsidP="00763451" w:rsidRDefault="009457A7" w14:paraId="203F73DE" w14:textId="3792940D">
      <w:pPr>
        <w:pStyle w:val="OTL-level2"/>
        <w:rPr>
          <w:del w:author="Craig Parker" w:date="2024-09-03T15:31:00Z" w16du:dateUtc="2024-09-03T13:31:00Z" w:id="681"/>
          <w:rPrChange w:author="Craig Parker" w:date="2024-09-03T16:23:00Z" w16du:dateUtc="2024-09-03T14:23:00Z" w:id="682">
            <w:rPr>
              <w:del w:author="Craig Parker" w:date="2024-09-03T15:31:00Z" w16du:dateUtc="2024-09-03T13:31:00Z" w:id="683"/>
              <w:rFonts w:asciiTheme="minorHAnsi" w:hAnsiTheme="minorHAnsi" w:cstheme="minorHAnsi"/>
              <w:sz w:val="22"/>
              <w:szCs w:val="22"/>
              <w:lang w:val="en-ZA"/>
            </w:rPr>
          </w:rPrChange>
        </w:rPr>
      </w:pPr>
    </w:p>
    <w:p w:rsidRPr="002A00F9" w:rsidR="009457A7" w:rsidDel="003151DE" w:rsidP="00763451" w:rsidRDefault="004857FE" w14:paraId="203F73DF" w14:textId="64B7D1EB">
      <w:pPr>
        <w:pStyle w:val="OTL-level2"/>
        <w:rPr>
          <w:del w:author="Craig Parker" w:date="2024-09-03T15:31:00Z" w16du:dateUtc="2024-09-03T13:31:00Z" w:id="684"/>
          <w:rPrChange w:author="Craig Parker" w:date="2024-09-03T16:23:00Z" w16du:dateUtc="2024-09-03T14:23:00Z" w:id="685">
            <w:rPr>
              <w:del w:author="Craig Parker" w:date="2024-09-03T15:31:00Z" w16du:dateUtc="2024-09-03T13:31:00Z" w:id="686"/>
              <w:rFonts w:asciiTheme="minorHAnsi" w:hAnsiTheme="minorHAnsi" w:cstheme="minorHAnsi"/>
              <w:sz w:val="22"/>
              <w:szCs w:val="22"/>
              <w:lang w:val="en-ZA"/>
            </w:rPr>
          </w:rPrChange>
        </w:rPr>
      </w:pPr>
      <w:del w:author="Craig Parker" w:date="2024-09-03T15:31:00Z" w16du:dateUtc="2024-09-03T13:31:00Z" w:id="687">
        <w:r w:rsidRPr="00CC713E" w:rsidDel="003151DE">
          <w:delText>2.4</w:delText>
        </w:r>
        <w:r w:rsidRPr="00CC713E" w:rsidDel="003151DE">
          <w:tab/>
        </w:r>
        <w:r w:rsidRPr="00CC713E" w:rsidDel="003151DE">
          <w:delText>Each Party shall pay its own costs incurred in the performance of this Agreement. Any given expense or cost can only be committed in writing by the Party responsible for the cost in question. In no case can one Party commit an expense on behalf of another Party, without prior written consent.</w:delText>
        </w:r>
      </w:del>
    </w:p>
    <w:p w:rsidRPr="002A00F9" w:rsidR="009457A7" w:rsidDel="003151DE" w:rsidP="008C0737" w:rsidRDefault="009457A7" w14:paraId="203F73E0" w14:textId="7AFD058D">
      <w:pPr>
        <w:pStyle w:val="OTL-level2"/>
        <w:rPr>
          <w:del w:author="Craig Parker" w:date="2024-09-03T15:31:00Z" w16du:dateUtc="2024-09-03T13:31:00Z" w:id="688"/>
          <w:rPrChange w:author="Craig Parker" w:date="2024-09-03T16:23:00Z" w16du:dateUtc="2024-09-03T14:23:00Z" w:id="689">
            <w:rPr>
              <w:del w:author="Craig Parker" w:date="2024-09-03T15:31:00Z" w16du:dateUtc="2024-09-03T13:31:00Z" w:id="690"/>
              <w:rFonts w:asciiTheme="minorHAnsi" w:hAnsiTheme="minorHAnsi" w:cstheme="minorHAnsi"/>
              <w:sz w:val="22"/>
              <w:szCs w:val="22"/>
            </w:rPr>
          </w:rPrChange>
        </w:rPr>
        <w:pPrChange w:author="Craig Parker" w:date="2024-09-03T20:53:00Z" w16du:dateUtc="2024-09-03T18:53:00Z" w:id="691">
          <w:pPr>
            <w:pStyle w:val="OTL-level2"/>
            <w:tabs>
              <w:tab w:val="left" w:pos="720"/>
            </w:tabs>
            <w:spacing w:after="0"/>
            <w:ind w:hanging="720"/>
            <w:contextualSpacing/>
          </w:pPr>
        </w:pPrChange>
      </w:pPr>
    </w:p>
    <w:p w:rsidRPr="002A00F9" w:rsidR="009457A7" w:rsidDel="003151DE" w:rsidP="008C0737" w:rsidRDefault="004857FE" w14:paraId="203F73E1" w14:textId="1D648C8F">
      <w:pPr>
        <w:pStyle w:val="OTL-level2"/>
        <w:rPr>
          <w:del w:author="Craig Parker" w:date="2024-09-03T15:31:00Z" w16du:dateUtc="2024-09-03T13:31:00Z" w:id="692"/>
          <w:rPrChange w:author="Craig Parker" w:date="2024-09-03T16:23:00Z" w16du:dateUtc="2024-09-03T14:23:00Z" w:id="693">
            <w:rPr>
              <w:del w:author="Craig Parker" w:date="2024-09-03T15:31:00Z" w16du:dateUtc="2024-09-03T13:31:00Z" w:id="694"/>
              <w:rFonts w:asciiTheme="minorHAnsi" w:hAnsiTheme="minorHAnsi" w:cstheme="minorHAnsi"/>
              <w:sz w:val="22"/>
              <w:szCs w:val="22"/>
            </w:rPr>
          </w:rPrChange>
        </w:rPr>
        <w:pPrChange w:author="Craig Parker" w:date="2024-09-03T20:53:00Z" w16du:dateUtc="2024-09-03T18:53:00Z" w:id="695">
          <w:pPr>
            <w:pStyle w:val="OTL-level2"/>
            <w:tabs>
              <w:tab w:val="left" w:pos="720"/>
            </w:tabs>
            <w:spacing w:after="0"/>
            <w:ind w:hanging="720"/>
            <w:contextualSpacing/>
          </w:pPr>
        </w:pPrChange>
      </w:pPr>
      <w:del w:author="Craig Parker" w:date="2024-09-03T15:31:00Z" w16du:dateUtc="2024-09-03T13:31:00Z" w:id="696">
        <w:r w:rsidRPr="00CC713E" w:rsidDel="003151DE">
          <w:delText>2.5</w:delText>
        </w:r>
        <w:r w:rsidRPr="00CC713E" w:rsidDel="003151DE">
          <w:tab/>
        </w:r>
        <w:r w:rsidRPr="00CC713E" w:rsidDel="003151DE">
          <w:delText>Data Provider retains ownership of the Data and retains all rights to distribute the Data to other third parties. Data Provider warrants its authority and that it has obtained the necessary consent required to provide the Data to the Data Recipient.</w:delText>
        </w:r>
      </w:del>
    </w:p>
    <w:p w:rsidRPr="002A00F9" w:rsidR="009457A7" w:rsidDel="003151DE" w:rsidP="008C0737" w:rsidRDefault="009457A7" w14:paraId="203F73E2" w14:textId="35711687">
      <w:pPr>
        <w:pStyle w:val="OTL-level2"/>
        <w:rPr>
          <w:del w:author="Craig Parker" w:date="2024-09-03T15:31:00Z" w16du:dateUtc="2024-09-03T13:31:00Z" w:id="697"/>
          <w:rPrChange w:author="Craig Parker" w:date="2024-09-03T16:23:00Z" w16du:dateUtc="2024-09-03T14:23:00Z" w:id="698">
            <w:rPr>
              <w:del w:author="Craig Parker" w:date="2024-09-03T15:31:00Z" w16du:dateUtc="2024-09-03T13:31:00Z" w:id="699"/>
              <w:rFonts w:asciiTheme="minorHAnsi" w:hAnsiTheme="minorHAnsi" w:cstheme="minorHAnsi"/>
              <w:sz w:val="22"/>
              <w:szCs w:val="22"/>
            </w:rPr>
          </w:rPrChange>
        </w:rPr>
        <w:pPrChange w:author="Craig Parker" w:date="2024-09-03T20:53:00Z" w16du:dateUtc="2024-09-03T18:53:00Z" w:id="700">
          <w:pPr>
            <w:pStyle w:val="OTL-level2"/>
            <w:tabs>
              <w:tab w:val="left" w:pos="720"/>
            </w:tabs>
            <w:spacing w:after="0"/>
            <w:ind w:hanging="720"/>
            <w:contextualSpacing/>
          </w:pPr>
        </w:pPrChange>
      </w:pPr>
    </w:p>
    <w:p w:rsidRPr="002A00F9" w:rsidR="009457A7" w:rsidDel="003151DE" w:rsidP="008C0737" w:rsidRDefault="004857FE" w14:paraId="203F73E3" w14:textId="0023E44E">
      <w:pPr>
        <w:pStyle w:val="OTL-level2"/>
        <w:rPr>
          <w:del w:author="Craig Parker" w:date="2024-09-03T15:31:00Z" w16du:dateUtc="2024-09-03T13:31:00Z" w:id="701"/>
          <w:rPrChange w:author="Craig Parker" w:date="2024-09-03T16:23:00Z" w16du:dateUtc="2024-09-03T14:23:00Z" w:id="702">
            <w:rPr>
              <w:del w:author="Craig Parker" w:date="2024-09-03T15:31:00Z" w16du:dateUtc="2024-09-03T13:31:00Z" w:id="703"/>
              <w:rFonts w:asciiTheme="minorHAnsi" w:hAnsiTheme="minorHAnsi" w:cstheme="minorHAnsi"/>
              <w:sz w:val="22"/>
              <w:szCs w:val="22"/>
              <w:lang w:val="en-ZA"/>
            </w:rPr>
          </w:rPrChange>
        </w:rPr>
        <w:pPrChange w:author="Craig Parker" w:date="2024-09-03T20:53:00Z" w16du:dateUtc="2024-09-03T18:53:00Z" w:id="704">
          <w:pPr>
            <w:pStyle w:val="OTL-level2"/>
            <w:tabs>
              <w:tab w:val="left" w:pos="720"/>
            </w:tabs>
            <w:spacing w:after="0"/>
            <w:ind w:hanging="720"/>
            <w:contextualSpacing/>
          </w:pPr>
        </w:pPrChange>
      </w:pPr>
      <w:del w:author="Craig Parker" w:date="2024-09-03T15:31:00Z" w16du:dateUtc="2024-09-03T13:31:00Z" w:id="705">
        <w:r w:rsidRPr="00CC713E" w:rsidDel="003151DE">
          <w:delText>2.6</w:delText>
        </w:r>
        <w:r w:rsidRPr="00CC713E" w:rsidDel="003151DE">
          <w:tab/>
        </w:r>
        <w:r w:rsidRPr="00CC713E" w:rsidDel="003151DE">
          <w:delText xml:space="preserve">The Data Provider will transfer the </w:delText>
        </w:r>
        <w:r w:rsidRPr="00D91AF1" w:rsidDel="003151DE">
          <w:delText xml:space="preserve">Data </w:delText>
        </w:r>
        <w:r w:rsidRPr="00CC713E" w:rsidDel="003151DE">
          <w:delText xml:space="preserve">as is without any warranties, express or implied, including without limitation, any warranty of fitness for a particular purpose. This Agreement does not grant any rights, license or other proprietary interest to the Data Recipient in the Data save as provided for in this Agreement. </w:delText>
        </w:r>
      </w:del>
    </w:p>
    <w:p w:rsidRPr="002A00F9" w:rsidR="009457A7" w:rsidDel="003151DE" w:rsidP="008C0737" w:rsidRDefault="009457A7" w14:paraId="203F73E4" w14:textId="7BFA2CB8">
      <w:pPr>
        <w:pStyle w:val="OTL-level2"/>
        <w:rPr>
          <w:del w:author="Craig Parker" w:date="2024-09-03T15:31:00Z" w16du:dateUtc="2024-09-03T13:31:00Z" w:id="706"/>
          <w:rPrChange w:author="Craig Parker" w:date="2024-09-03T16:23:00Z" w16du:dateUtc="2024-09-03T14:23:00Z" w:id="707">
            <w:rPr>
              <w:del w:author="Craig Parker" w:date="2024-09-03T15:31:00Z" w16du:dateUtc="2024-09-03T13:31:00Z" w:id="708"/>
              <w:rFonts w:asciiTheme="minorHAnsi" w:hAnsiTheme="minorHAnsi" w:cstheme="minorHAnsi"/>
              <w:sz w:val="22"/>
              <w:szCs w:val="22"/>
              <w:lang w:val="en-ZA"/>
            </w:rPr>
          </w:rPrChange>
        </w:rPr>
        <w:pPrChange w:author="Craig Parker" w:date="2024-09-03T20:53:00Z" w16du:dateUtc="2024-09-03T18:53:00Z" w:id="709">
          <w:pPr>
            <w:pStyle w:val="OTL-level2"/>
            <w:tabs>
              <w:tab w:val="left" w:pos="720"/>
            </w:tabs>
            <w:spacing w:after="0"/>
            <w:ind w:hanging="720"/>
            <w:contextualSpacing/>
          </w:pPr>
        </w:pPrChange>
      </w:pPr>
    </w:p>
    <w:p w:rsidRPr="002A00F9" w:rsidR="009457A7" w:rsidDel="003151DE" w:rsidP="00763451" w:rsidRDefault="004857FE" w14:paraId="203F73E5" w14:textId="7FFE54E8">
      <w:pPr>
        <w:pStyle w:val="OTL-level2"/>
        <w:rPr>
          <w:del w:author="Craig Parker" w:date="2024-09-03T15:31:00Z" w16du:dateUtc="2024-09-03T13:31:00Z" w:id="710"/>
          <w:rPrChange w:author="Craig Parker" w:date="2024-09-03T16:23:00Z" w16du:dateUtc="2024-09-03T14:23:00Z" w:id="711">
            <w:rPr>
              <w:del w:author="Craig Parker" w:date="2024-09-03T15:31:00Z" w16du:dateUtc="2024-09-03T13:31:00Z" w:id="712"/>
              <w:rFonts w:asciiTheme="minorHAnsi" w:hAnsiTheme="minorHAnsi" w:cstheme="minorHAnsi"/>
              <w:sz w:val="22"/>
              <w:szCs w:val="22"/>
              <w:lang w:val="en-ZA"/>
            </w:rPr>
          </w:rPrChange>
        </w:rPr>
      </w:pPr>
      <w:del w:author="Craig Parker" w:date="2024-09-03T15:31:00Z" w16du:dateUtc="2024-09-03T13:31:00Z" w:id="713">
        <w:r w:rsidRPr="00CC713E" w:rsidDel="003151DE">
          <w:delText>2.7</w:delText>
        </w:r>
        <w:r w:rsidRPr="00CC713E" w:rsidDel="003151DE">
          <w:tab/>
        </w:r>
        <w:r w:rsidRPr="00CC713E" w:rsidDel="003151DE">
          <w:delText xml:space="preserve">Data Recipient will use the Data only for purposes of the Project.  If the Data Recipient seeks to use Data for other purposes, the Data Recipient will obtain written consent from Data Provider, either by an amendment to this Agreement or a new agreement, before such use. The Data Recipient will report to the Data Provider on the results of the Project or Study stemming from the use of the Data. </w:delText>
        </w:r>
      </w:del>
    </w:p>
    <w:p w:rsidRPr="002A00F9" w:rsidR="009457A7" w:rsidDel="003151DE" w:rsidP="00763451" w:rsidRDefault="009457A7" w14:paraId="203F73E6" w14:textId="5B0C4EED">
      <w:pPr>
        <w:pStyle w:val="OTL-level2"/>
        <w:rPr>
          <w:del w:author="Craig Parker" w:date="2024-09-03T15:31:00Z" w16du:dateUtc="2024-09-03T13:31:00Z" w:id="714"/>
          <w:rPrChange w:author="Craig Parker" w:date="2024-09-03T16:23:00Z" w16du:dateUtc="2024-09-03T14:23:00Z" w:id="715">
            <w:rPr>
              <w:del w:author="Craig Parker" w:date="2024-09-03T15:31:00Z" w16du:dateUtc="2024-09-03T13:31:00Z" w:id="716"/>
              <w:rFonts w:asciiTheme="minorHAnsi" w:hAnsiTheme="minorHAnsi" w:cstheme="minorHAnsi"/>
              <w:sz w:val="22"/>
              <w:szCs w:val="22"/>
              <w:lang w:val="en-ZA"/>
            </w:rPr>
          </w:rPrChange>
        </w:rPr>
      </w:pPr>
    </w:p>
    <w:p w:rsidRPr="002A00F9" w:rsidR="009457A7" w:rsidDel="003151DE" w:rsidP="00763451" w:rsidRDefault="004857FE" w14:paraId="203F73E7" w14:textId="4E28E15A">
      <w:pPr>
        <w:pStyle w:val="OTL-level2"/>
        <w:rPr>
          <w:del w:author="Craig Parker" w:date="2024-09-03T15:31:00Z" w16du:dateUtc="2024-09-03T13:31:00Z" w:id="717"/>
          <w:rPrChange w:author="Craig Parker" w:date="2024-09-03T16:23:00Z" w16du:dateUtc="2024-09-03T14:23:00Z" w:id="718">
            <w:rPr>
              <w:del w:author="Craig Parker" w:date="2024-09-03T15:31:00Z" w16du:dateUtc="2024-09-03T13:31:00Z" w:id="719"/>
              <w:rFonts w:asciiTheme="minorHAnsi" w:hAnsiTheme="minorHAnsi" w:cstheme="minorHAnsi"/>
              <w:sz w:val="22"/>
              <w:szCs w:val="22"/>
              <w:lang w:val="en-ZA"/>
            </w:rPr>
          </w:rPrChange>
        </w:rPr>
      </w:pPr>
      <w:del w:author="Craig Parker" w:date="2024-09-03T15:31:00Z" w16du:dateUtc="2024-09-03T13:31:00Z" w:id="720">
        <w:r w:rsidRPr="00CC713E" w:rsidDel="003151DE">
          <w:delText>2.8</w:delText>
        </w:r>
        <w:r w:rsidRPr="00CC713E" w:rsidDel="003151DE">
          <w:tab/>
        </w:r>
        <w:r w:rsidRPr="00CC713E" w:rsidDel="003151DE">
          <w:delText>The Data Recipient is hereby authorised to transfer the Data to the following third parties listed below (“Collaborators”) for purposes of the Project:</w:delText>
        </w:r>
      </w:del>
    </w:p>
    <w:p w:rsidRPr="002A00F9" w:rsidR="009457A7" w:rsidDel="003151DE" w:rsidP="00763451" w:rsidRDefault="004857FE" w14:paraId="203F73E8" w14:textId="49ABE96C">
      <w:pPr>
        <w:pStyle w:val="OTL-level2"/>
        <w:rPr>
          <w:del w:author="Craig Parker" w:date="2024-09-03T15:31:00Z" w16du:dateUtc="2024-09-03T13:31:00Z" w:id="721"/>
          <w:rPrChange w:author="Craig Parker" w:date="2024-09-03T16:23:00Z" w16du:dateUtc="2024-09-03T14:23:00Z" w:id="722">
            <w:rPr>
              <w:del w:author="Craig Parker" w:date="2024-09-03T15:31:00Z" w16du:dateUtc="2024-09-03T13:31:00Z" w:id="723"/>
              <w:rFonts w:asciiTheme="minorHAnsi" w:hAnsiTheme="minorHAnsi" w:cstheme="minorHAnsi"/>
              <w:sz w:val="22"/>
              <w:szCs w:val="22"/>
              <w:lang w:val="en-ZA"/>
            </w:rPr>
          </w:rPrChange>
        </w:rPr>
      </w:pPr>
      <w:del w:author="Craig Parker" w:date="2024-09-03T15:31:00Z" w16du:dateUtc="2024-09-03T13:31:00Z" w:id="724">
        <w:r w:rsidRPr="00CC713E" w:rsidDel="003151DE">
          <w:tab/>
        </w:r>
        <w:r w:rsidRPr="00CC713E" w:rsidDel="003151DE">
          <w:delText>2.8.1</w:delText>
        </w:r>
        <w:r w:rsidRPr="00CC713E" w:rsidDel="003151DE">
          <w:tab/>
        </w:r>
        <w:r w:rsidRPr="00CC713E" w:rsidDel="003151DE">
          <w:delText>University of Peleforo Gon Coulibaly, Côte d'Ivoire</w:delText>
        </w:r>
      </w:del>
    </w:p>
    <w:p w:rsidRPr="002A00F9" w:rsidR="009457A7" w:rsidDel="003151DE" w:rsidP="00763451" w:rsidRDefault="004857FE" w14:paraId="203F73E9" w14:textId="5D2D695E">
      <w:pPr>
        <w:pStyle w:val="OTL-level2"/>
        <w:rPr>
          <w:del w:author="Craig Parker" w:date="2024-09-03T15:31:00Z" w16du:dateUtc="2024-09-03T13:31:00Z" w:id="725"/>
          <w:rPrChange w:author="Craig Parker" w:date="2024-09-03T16:23:00Z" w16du:dateUtc="2024-09-03T14:23:00Z" w:id="726">
            <w:rPr>
              <w:del w:author="Craig Parker" w:date="2024-09-03T15:31:00Z" w16du:dateUtc="2024-09-03T13:31:00Z" w:id="727"/>
              <w:rFonts w:asciiTheme="minorHAnsi" w:hAnsiTheme="minorHAnsi" w:cstheme="minorHAnsi"/>
              <w:sz w:val="22"/>
              <w:szCs w:val="22"/>
              <w:lang w:val="en-ZA"/>
            </w:rPr>
          </w:rPrChange>
        </w:rPr>
      </w:pPr>
      <w:del w:author="Craig Parker" w:date="2024-09-03T15:31:00Z" w16du:dateUtc="2024-09-03T13:31:00Z" w:id="728">
        <w:r w:rsidRPr="00CC713E" w:rsidDel="003151DE">
          <w:tab/>
        </w:r>
        <w:r w:rsidRPr="00CC713E" w:rsidDel="003151DE">
          <w:delText>2.8.2</w:delText>
        </w:r>
        <w:r w:rsidRPr="00CC713E" w:rsidDel="003151DE">
          <w:tab/>
        </w:r>
        <w:r w:rsidRPr="00CC713E" w:rsidDel="003151DE">
          <w:delText>CeSHHAR, Zimbabwe</w:delText>
        </w:r>
      </w:del>
    </w:p>
    <w:p w:rsidRPr="002A00F9" w:rsidR="009457A7" w:rsidDel="003151DE" w:rsidP="00763451" w:rsidRDefault="004857FE" w14:paraId="203F73EA" w14:textId="7B512C2E">
      <w:pPr>
        <w:pStyle w:val="OTL-level2"/>
        <w:rPr>
          <w:del w:author="Craig Parker" w:date="2024-09-03T15:31:00Z" w16du:dateUtc="2024-09-03T13:31:00Z" w:id="729"/>
          <w:rPrChange w:author="Craig Parker" w:date="2024-09-03T16:23:00Z" w16du:dateUtc="2024-09-03T14:23:00Z" w:id="730">
            <w:rPr>
              <w:del w:author="Craig Parker" w:date="2024-09-03T15:31:00Z" w16du:dateUtc="2024-09-03T13:31:00Z" w:id="731"/>
              <w:rFonts w:asciiTheme="minorHAnsi" w:hAnsiTheme="minorHAnsi" w:cstheme="minorHAnsi"/>
              <w:sz w:val="22"/>
              <w:szCs w:val="22"/>
              <w:lang w:val="en-ZA"/>
            </w:rPr>
          </w:rPrChange>
        </w:rPr>
      </w:pPr>
      <w:del w:author="Craig Parker" w:date="2024-09-03T15:31:00Z" w16du:dateUtc="2024-09-03T13:31:00Z" w:id="732">
        <w:r w:rsidRPr="00CC713E" w:rsidDel="003151DE">
          <w:tab/>
        </w:r>
        <w:r w:rsidRPr="00CC713E" w:rsidDel="003151DE">
          <w:delText>2.8.3</w:delText>
        </w:r>
        <w:r w:rsidRPr="00CC713E" w:rsidDel="003151DE">
          <w:tab/>
        </w:r>
        <w:r w:rsidRPr="00CC713E" w:rsidDel="003151DE">
          <w:delText xml:space="preserve">IBM Research Africa </w:delText>
        </w:r>
      </w:del>
    </w:p>
    <w:p w:rsidRPr="002A00F9" w:rsidR="009457A7" w:rsidDel="003151DE" w:rsidP="00763451" w:rsidRDefault="004857FE" w14:paraId="203F73EB" w14:textId="2A684D8C">
      <w:pPr>
        <w:pStyle w:val="OTL-level2"/>
        <w:rPr>
          <w:del w:author="Craig Parker" w:date="2024-09-03T15:31:00Z" w16du:dateUtc="2024-09-03T13:31:00Z" w:id="733"/>
          <w:rPrChange w:author="Craig Parker" w:date="2024-09-03T16:23:00Z" w16du:dateUtc="2024-09-03T14:23:00Z" w:id="734">
            <w:rPr>
              <w:del w:author="Craig Parker" w:date="2024-09-03T15:31:00Z" w16du:dateUtc="2024-09-03T13:31:00Z" w:id="735"/>
              <w:rFonts w:asciiTheme="minorHAnsi" w:hAnsiTheme="minorHAnsi" w:cstheme="minorHAnsi"/>
              <w:sz w:val="22"/>
              <w:szCs w:val="22"/>
              <w:lang w:val="en-ZA"/>
            </w:rPr>
          </w:rPrChange>
        </w:rPr>
      </w:pPr>
      <w:del w:author="Craig Parker" w:date="2024-09-03T15:31:00Z" w16du:dateUtc="2024-09-03T13:31:00Z" w:id="736">
        <w:r w:rsidRPr="00CC713E" w:rsidDel="003151DE">
          <w:tab/>
        </w:r>
        <w:r w:rsidRPr="00CC713E" w:rsidDel="003151DE">
          <w:delText>2.8.4</w:delText>
        </w:r>
        <w:r w:rsidRPr="00CC713E" w:rsidDel="003151DE">
          <w:tab/>
        </w:r>
        <w:r w:rsidRPr="00CC713E" w:rsidDel="003151DE" w:rsidR="00EB5D24">
          <w:delText>University of Cape Town</w:delText>
        </w:r>
      </w:del>
    </w:p>
    <w:p w:rsidRPr="002A00F9" w:rsidR="009457A7" w:rsidDel="003151DE" w:rsidP="00763451" w:rsidRDefault="004857FE" w14:paraId="203F73EC" w14:textId="453EDD3D">
      <w:pPr>
        <w:pStyle w:val="OTL-level2"/>
        <w:rPr>
          <w:del w:author="Craig Parker" w:date="2024-09-03T15:31:00Z" w16du:dateUtc="2024-09-03T13:31:00Z" w:id="737"/>
          <w:rPrChange w:author="Craig Parker" w:date="2024-09-03T16:23:00Z" w16du:dateUtc="2024-09-03T14:23:00Z" w:id="738">
            <w:rPr>
              <w:del w:author="Craig Parker" w:date="2024-09-03T15:31:00Z" w16du:dateUtc="2024-09-03T13:31:00Z" w:id="739"/>
              <w:rFonts w:asciiTheme="minorHAnsi" w:hAnsiTheme="minorHAnsi" w:cstheme="minorHAnsi"/>
              <w:sz w:val="22"/>
              <w:szCs w:val="22"/>
              <w:lang w:val="en-ZA"/>
            </w:rPr>
          </w:rPrChange>
        </w:rPr>
      </w:pPr>
      <w:del w:author="Craig Parker" w:date="2024-09-03T15:31:00Z" w16du:dateUtc="2024-09-03T13:31:00Z" w:id="740">
        <w:r w:rsidRPr="00CC713E" w:rsidDel="003151DE">
          <w:tab/>
        </w:r>
        <w:r w:rsidRPr="00CC713E" w:rsidDel="003151DE">
          <w:delText xml:space="preserve">and subject to the Data Recipient and the relevant Collaborator/s entering into a Data Transfer Agreement on the same terms as provided for herein.  </w:delText>
        </w:r>
      </w:del>
    </w:p>
    <w:p w:rsidRPr="002A00F9" w:rsidR="009457A7" w:rsidDel="003151DE" w:rsidP="00763451" w:rsidRDefault="009457A7" w14:paraId="203F73ED" w14:textId="17BA3F6F">
      <w:pPr>
        <w:pStyle w:val="OTL-level2"/>
        <w:rPr>
          <w:del w:author="Craig Parker" w:date="2024-09-03T15:31:00Z" w16du:dateUtc="2024-09-03T13:31:00Z" w:id="741"/>
          <w:rPrChange w:author="Craig Parker" w:date="2024-09-03T16:23:00Z" w16du:dateUtc="2024-09-03T14:23:00Z" w:id="742">
            <w:rPr>
              <w:del w:author="Craig Parker" w:date="2024-09-03T15:31:00Z" w16du:dateUtc="2024-09-03T13:31:00Z" w:id="743"/>
              <w:rFonts w:asciiTheme="minorHAnsi" w:hAnsiTheme="minorHAnsi" w:cstheme="minorHAnsi"/>
              <w:sz w:val="22"/>
              <w:szCs w:val="22"/>
              <w:lang w:val="en-ZA"/>
            </w:rPr>
          </w:rPrChange>
        </w:rPr>
      </w:pPr>
    </w:p>
    <w:p w:rsidRPr="002A00F9" w:rsidR="009457A7" w:rsidDel="003151DE" w:rsidP="00763451" w:rsidRDefault="004857FE" w14:paraId="203F73EE" w14:textId="0C2CFA20">
      <w:pPr>
        <w:pStyle w:val="OTL-level2"/>
        <w:rPr>
          <w:del w:author="Craig Parker" w:date="2024-09-03T15:31:00Z" w16du:dateUtc="2024-09-03T13:31:00Z" w:id="744"/>
          <w:rPrChange w:author="Craig Parker" w:date="2024-09-03T16:23:00Z" w16du:dateUtc="2024-09-03T14:23:00Z" w:id="745">
            <w:rPr>
              <w:del w:author="Craig Parker" w:date="2024-09-03T15:31:00Z" w16du:dateUtc="2024-09-03T13:31:00Z" w:id="746"/>
              <w:rFonts w:asciiTheme="minorHAnsi" w:hAnsiTheme="minorHAnsi" w:cstheme="minorHAnsi"/>
              <w:sz w:val="22"/>
              <w:szCs w:val="22"/>
              <w:lang w:val="en-ZA"/>
            </w:rPr>
          </w:rPrChange>
        </w:rPr>
      </w:pPr>
      <w:del w:author="Craig Parker" w:date="2024-09-03T15:31:00Z" w16du:dateUtc="2024-09-03T13:31:00Z" w:id="747">
        <w:r w:rsidRPr="00CC713E" w:rsidDel="003151DE">
          <w:delText>2.9</w:delText>
        </w:r>
        <w:r w:rsidRPr="00CC713E" w:rsidDel="003151DE">
          <w:tab/>
        </w:r>
        <w:r w:rsidRPr="00CC713E" w:rsidDel="003151DE">
          <w:delText>The Data Recipient undertakes not to attempt to identify the Data Subject to whom the Data relates.</w:delText>
        </w:r>
      </w:del>
    </w:p>
    <w:p w:rsidRPr="002A00F9" w:rsidR="009457A7" w:rsidDel="003151DE" w:rsidP="00763451" w:rsidRDefault="009457A7" w14:paraId="203F73EF" w14:textId="34844D81">
      <w:pPr>
        <w:pStyle w:val="OTL-level2"/>
        <w:rPr>
          <w:del w:author="Craig Parker" w:date="2024-09-03T15:31:00Z" w16du:dateUtc="2024-09-03T13:31:00Z" w:id="748"/>
          <w:rPrChange w:author="Craig Parker" w:date="2024-09-03T16:23:00Z" w16du:dateUtc="2024-09-03T14:23:00Z" w:id="749">
            <w:rPr>
              <w:del w:author="Craig Parker" w:date="2024-09-03T15:31:00Z" w16du:dateUtc="2024-09-03T13:31:00Z" w:id="750"/>
              <w:rFonts w:asciiTheme="minorHAnsi" w:hAnsiTheme="minorHAnsi" w:cstheme="minorHAnsi"/>
              <w:sz w:val="22"/>
              <w:szCs w:val="22"/>
              <w:lang w:val="en-ZA"/>
            </w:rPr>
          </w:rPrChange>
        </w:rPr>
      </w:pPr>
    </w:p>
    <w:p w:rsidRPr="002A00F9" w:rsidR="009457A7" w:rsidDel="003151DE" w:rsidP="00763451" w:rsidRDefault="004857FE" w14:paraId="203F73F0" w14:textId="1F139937">
      <w:pPr>
        <w:pStyle w:val="OTL-level2"/>
        <w:rPr>
          <w:del w:author="Craig Parker" w:date="2024-09-03T15:31:00Z" w16du:dateUtc="2024-09-03T13:31:00Z" w:id="751"/>
          <w:rPrChange w:author="Craig Parker" w:date="2024-09-03T16:23:00Z" w16du:dateUtc="2024-09-03T14:23:00Z" w:id="752">
            <w:rPr>
              <w:del w:author="Craig Parker" w:date="2024-09-03T15:31:00Z" w16du:dateUtc="2024-09-03T13:31:00Z" w:id="753"/>
              <w:rFonts w:cs="Arial" w:asciiTheme="minorHAnsi" w:hAnsiTheme="minorHAnsi"/>
              <w:sz w:val="22"/>
              <w:szCs w:val="22"/>
              <w:lang w:val="en-GB"/>
            </w:rPr>
          </w:rPrChange>
        </w:rPr>
      </w:pPr>
      <w:del w:author="Craig Parker" w:date="2024-09-03T15:31:00Z" w16du:dateUtc="2024-09-03T13:31:00Z" w:id="754">
        <w:r w:rsidRPr="00CC713E" w:rsidDel="003151DE">
          <w:delText>2.10</w:delText>
        </w:r>
        <w:r w:rsidRPr="00CC713E" w:rsidDel="003151DE">
          <w:tab/>
        </w:r>
        <w:r w:rsidRPr="00CC713E" w:rsidDel="003151DE">
          <w:delText>The Parties acknowledge their</w:delText>
        </w:r>
        <w:r w:rsidRPr="002A00F9" w:rsidDel="003151DE">
          <w:rPr>
            <w:rPrChange w:author="Craig Parker" w:date="2024-09-03T16:23:00Z" w16du:dateUtc="2024-09-03T14:23:00Z" w:id="755">
              <w:rPr>
                <w:rFonts w:cstheme="minorHAnsi"/>
                <w:lang w:val="en-GB"/>
              </w:rPr>
            </w:rPrChange>
          </w:rPr>
          <w:delText xml:space="preserve"> obligation(s) to comply with Data Protection Legislation and that violation of the Data Protection Legislation may subject them to applicable legal penalties</w:delText>
        </w:r>
        <w:r w:rsidRPr="002A00F9" w:rsidDel="003151DE">
          <w:rPr>
            <w:rPrChange w:author="Craig Parker" w:date="2024-09-03T16:23:00Z" w16du:dateUtc="2024-09-03T14:23:00Z" w:id="756">
              <w:rPr>
                <w:rFonts w:cs="Arial"/>
                <w:lang w:val="en-GB"/>
              </w:rPr>
            </w:rPrChange>
          </w:rPr>
          <w:delText>.</w:delText>
        </w:r>
      </w:del>
    </w:p>
    <w:p w:rsidRPr="002A00F9" w:rsidR="009457A7" w:rsidDel="003151DE" w:rsidP="00763451" w:rsidRDefault="009457A7" w14:paraId="203F73F1" w14:textId="4DE99691">
      <w:pPr>
        <w:pStyle w:val="OTL-level2"/>
        <w:rPr>
          <w:del w:author="Craig Parker" w:date="2024-09-03T15:31:00Z" w16du:dateUtc="2024-09-03T13:31:00Z" w:id="757"/>
          <w:rPrChange w:author="Craig Parker" w:date="2024-09-03T16:23:00Z" w16du:dateUtc="2024-09-03T14:23:00Z" w:id="758">
            <w:rPr>
              <w:del w:author="Craig Parker" w:date="2024-09-03T15:31:00Z" w16du:dateUtc="2024-09-03T13:31:00Z" w:id="759"/>
              <w:rFonts w:cs="Arial" w:asciiTheme="minorHAnsi" w:hAnsiTheme="minorHAnsi"/>
              <w:sz w:val="22"/>
              <w:szCs w:val="22"/>
              <w:lang w:val="en-GB"/>
            </w:rPr>
          </w:rPrChange>
        </w:rPr>
      </w:pPr>
    </w:p>
    <w:p w:rsidRPr="002A00F9" w:rsidR="009457A7" w:rsidDel="003151DE" w:rsidP="00763451" w:rsidRDefault="004857FE" w14:paraId="203F73F2" w14:textId="21E16E3B">
      <w:pPr>
        <w:pStyle w:val="OTL-level2"/>
        <w:rPr>
          <w:del w:author="Craig Parker" w:date="2024-09-03T15:31:00Z" w16du:dateUtc="2024-09-03T13:31:00Z" w:id="760"/>
          <w:rPrChange w:author="Craig Parker" w:date="2024-09-03T16:23:00Z" w16du:dateUtc="2024-09-03T14:23:00Z" w:id="761">
            <w:rPr>
              <w:del w:author="Craig Parker" w:date="2024-09-03T15:31:00Z" w16du:dateUtc="2024-09-03T13:31:00Z" w:id="762"/>
              <w:rFonts w:cs="Arial" w:asciiTheme="minorHAnsi" w:hAnsiTheme="minorHAnsi"/>
              <w:sz w:val="22"/>
              <w:szCs w:val="22"/>
              <w:lang w:val="en-GB"/>
            </w:rPr>
          </w:rPrChange>
        </w:rPr>
      </w:pPr>
      <w:del w:author="Craig Parker" w:date="2024-09-03T15:31:00Z" w16du:dateUtc="2024-09-03T13:31:00Z" w:id="763">
        <w:r w:rsidRPr="002A00F9" w:rsidDel="003151DE">
          <w:rPr>
            <w:rPrChange w:author="Craig Parker" w:date="2024-09-03T16:23:00Z" w16du:dateUtc="2024-09-03T14:23:00Z" w:id="764">
              <w:rPr>
                <w:rFonts w:cs="Arial"/>
                <w:lang w:val="en-GB"/>
              </w:rPr>
            </w:rPrChange>
          </w:rPr>
          <w:delText>2.11</w:delText>
        </w:r>
        <w:r w:rsidRPr="002A00F9" w:rsidDel="003151DE">
          <w:rPr>
            <w:rPrChange w:author="Craig Parker" w:date="2024-09-03T16:23:00Z" w16du:dateUtc="2024-09-03T14:23:00Z" w:id="765">
              <w:rPr>
                <w:rFonts w:cs="Arial"/>
                <w:lang w:val="en-GB"/>
              </w:rPr>
            </w:rPrChange>
          </w:rPr>
          <w:tab/>
        </w:r>
        <w:r w:rsidRPr="002A00F9" w:rsidDel="003151DE">
          <w:rPr>
            <w:rPrChange w:author="Craig Parker" w:date="2024-09-03T16:23:00Z" w16du:dateUtc="2024-09-03T14:23:00Z" w:id="765">
              <w:rPr>
                <w:rFonts w:cs="Arial"/>
                <w:lang w:val="en-GB"/>
              </w:rPr>
            </w:rPrChange>
          </w:rPr>
          <w:delText xml:space="preserve">If any publications emanate from the use of the Data, the Data Recipient undertakes not to publish the Data in an identifiable form. </w:delText>
        </w:r>
      </w:del>
    </w:p>
    <w:p w:rsidRPr="002A00F9" w:rsidR="009457A7" w:rsidDel="003151DE" w:rsidP="00763451" w:rsidRDefault="009457A7" w14:paraId="203F73F3" w14:textId="604E9F7A">
      <w:pPr>
        <w:pStyle w:val="OTL-level2"/>
        <w:rPr>
          <w:del w:author="Craig Parker" w:date="2024-09-03T15:31:00Z" w16du:dateUtc="2024-09-03T13:31:00Z" w:id="766"/>
          <w:rPrChange w:author="Craig Parker" w:date="2024-09-03T16:23:00Z" w16du:dateUtc="2024-09-03T14:23:00Z" w:id="767">
            <w:rPr>
              <w:del w:author="Craig Parker" w:date="2024-09-03T15:31:00Z" w16du:dateUtc="2024-09-03T13:31:00Z" w:id="768"/>
              <w:rFonts w:cs="Arial" w:asciiTheme="minorHAnsi" w:hAnsiTheme="minorHAnsi"/>
              <w:sz w:val="22"/>
              <w:szCs w:val="22"/>
              <w:lang w:val="en-GB"/>
            </w:rPr>
          </w:rPrChange>
        </w:rPr>
      </w:pPr>
    </w:p>
    <w:p w:rsidRPr="002A00F9" w:rsidR="009457A7" w:rsidDel="003151DE" w:rsidP="00763451" w:rsidRDefault="004857FE" w14:paraId="203F73F4" w14:textId="63B38C34">
      <w:pPr>
        <w:pStyle w:val="OTL-level2"/>
        <w:rPr>
          <w:del w:author="Craig Parker" w:date="2024-09-03T15:31:00Z" w16du:dateUtc="2024-09-03T13:31:00Z" w:id="769"/>
          <w:rPrChange w:author="Craig Parker" w:date="2024-09-03T16:23:00Z" w16du:dateUtc="2024-09-03T14:23:00Z" w:id="770">
            <w:rPr>
              <w:del w:author="Craig Parker" w:date="2024-09-03T15:31:00Z" w16du:dateUtc="2024-09-03T13:31:00Z" w:id="771"/>
              <w:rFonts w:cs="Arial" w:asciiTheme="minorHAnsi" w:hAnsiTheme="minorHAnsi"/>
              <w:sz w:val="22"/>
              <w:szCs w:val="22"/>
              <w:lang w:val="en-GB"/>
            </w:rPr>
          </w:rPrChange>
        </w:rPr>
      </w:pPr>
      <w:del w:author="Craig Parker" w:date="2024-09-03T15:31:00Z" w16du:dateUtc="2024-09-03T13:31:00Z" w:id="772">
        <w:r w:rsidRPr="002A00F9" w:rsidDel="003151DE">
          <w:rPr>
            <w:rPrChange w:author="Craig Parker" w:date="2024-09-03T16:23:00Z" w16du:dateUtc="2024-09-03T14:23:00Z" w:id="773">
              <w:rPr>
                <w:rFonts w:cs="Arial"/>
                <w:lang w:val="en-GB"/>
              </w:rPr>
            </w:rPrChange>
          </w:rPr>
          <w:delText>2.12</w:delText>
        </w:r>
        <w:r w:rsidRPr="002A00F9" w:rsidDel="003151DE">
          <w:rPr>
            <w:rPrChange w:author="Craig Parker" w:date="2024-09-03T16:23:00Z" w16du:dateUtc="2024-09-03T14:23:00Z" w:id="774">
              <w:rPr>
                <w:rFonts w:cs="Arial"/>
                <w:lang w:val="en-GB"/>
              </w:rPr>
            </w:rPrChange>
          </w:rPr>
          <w:tab/>
        </w:r>
        <w:r w:rsidRPr="002A00F9" w:rsidDel="003151DE">
          <w:rPr>
            <w:rPrChange w:author="Craig Parker" w:date="2024-09-03T16:23:00Z" w16du:dateUtc="2024-09-03T14:23:00Z" w:id="774">
              <w:rPr>
                <w:rFonts w:cs="Arial"/>
                <w:lang w:val="en-GB"/>
              </w:rPr>
            </w:rPrChange>
          </w:rPr>
          <w:delText>Under NIH grant funding policy, Study Data resulting from analysis of the Data will, where no personally identifiable data is included, be made openly available through open data access platforms to support further research.</w:delText>
        </w:r>
      </w:del>
    </w:p>
    <w:p w:rsidRPr="002A00F9" w:rsidR="009457A7" w:rsidDel="003151DE" w:rsidP="00763451" w:rsidRDefault="009457A7" w14:paraId="203F73F5" w14:textId="7A169AE0">
      <w:pPr>
        <w:pStyle w:val="OTL-level2"/>
        <w:rPr>
          <w:del w:author="Craig Parker" w:date="2024-09-03T15:31:00Z" w16du:dateUtc="2024-09-03T13:31:00Z" w:id="775"/>
          <w:highlight w:val="yellow"/>
          <w:rPrChange w:author="Craig Parker" w:date="2024-09-03T16:23:00Z" w16du:dateUtc="2024-09-03T14:23:00Z" w:id="776">
            <w:rPr>
              <w:del w:author="Craig Parker" w:date="2024-09-03T15:31:00Z" w16du:dateUtc="2024-09-03T13:31:00Z" w:id="777"/>
              <w:rFonts w:cs="Arial" w:asciiTheme="minorHAnsi" w:hAnsiTheme="minorHAnsi"/>
              <w:sz w:val="22"/>
              <w:szCs w:val="22"/>
              <w:highlight w:val="yellow"/>
              <w:lang w:val="en-GB"/>
            </w:rPr>
          </w:rPrChange>
        </w:rPr>
      </w:pPr>
    </w:p>
    <w:p w:rsidRPr="002A00F9" w:rsidR="009457A7" w:rsidDel="003151DE" w:rsidP="00763451" w:rsidRDefault="004857FE" w14:paraId="203F73F6" w14:textId="4A8C89A0">
      <w:pPr>
        <w:pStyle w:val="OTL-level2"/>
        <w:rPr>
          <w:del w:author="Craig Parker" w:date="2024-09-03T15:31:00Z" w16du:dateUtc="2024-09-03T13:31:00Z" w:id="778"/>
          <w:rPrChange w:author="Craig Parker" w:date="2024-09-03T16:23:00Z" w16du:dateUtc="2024-09-03T14:23:00Z" w:id="779">
            <w:rPr>
              <w:del w:author="Craig Parker" w:date="2024-09-03T15:31:00Z" w16du:dateUtc="2024-09-03T13:31:00Z" w:id="780"/>
              <w:rFonts w:cs="Arial" w:asciiTheme="minorHAnsi" w:hAnsiTheme="minorHAnsi"/>
              <w:sz w:val="22"/>
              <w:szCs w:val="22"/>
              <w:lang w:val="en-GB"/>
            </w:rPr>
          </w:rPrChange>
        </w:rPr>
      </w:pPr>
      <w:del w:author="Craig Parker" w:date="2024-09-03T15:31:00Z" w16du:dateUtc="2024-09-03T13:31:00Z" w:id="781">
        <w:r w:rsidRPr="002A00F9" w:rsidDel="003151DE">
          <w:rPr>
            <w:rPrChange w:author="Craig Parker" w:date="2024-09-03T16:23:00Z" w16du:dateUtc="2024-09-03T14:23:00Z" w:id="782">
              <w:rPr>
                <w:rFonts w:cs="Arial"/>
                <w:lang w:val="en-GB"/>
              </w:rPr>
            </w:rPrChange>
          </w:rPr>
          <w:delText>2.13</w:delText>
        </w:r>
        <w:r w:rsidRPr="002A00F9" w:rsidDel="003151DE">
          <w:rPr>
            <w:rPrChange w:author="Craig Parker" w:date="2024-09-03T16:23:00Z" w16du:dateUtc="2024-09-03T14:23:00Z" w:id="783">
              <w:rPr>
                <w:rFonts w:cs="Arial"/>
                <w:lang w:val="en-GB"/>
              </w:rPr>
            </w:rPrChange>
          </w:rPr>
          <w:tab/>
        </w:r>
        <w:r w:rsidRPr="002A00F9" w:rsidDel="003151DE">
          <w:rPr>
            <w:rPrChange w:author="Craig Parker" w:date="2024-09-03T16:23:00Z" w16du:dateUtc="2024-09-03T14:23:00Z" w:id="783">
              <w:rPr>
                <w:rFonts w:cs="Arial"/>
                <w:lang w:val="en-GB"/>
              </w:rPr>
            </w:rPrChange>
          </w:rPr>
          <w:delText xml:space="preserve">Publications emanating from the use of the Data will follow the </w:delText>
        </w:r>
        <w:r w:rsidRPr="002A00F9" w:rsidDel="003151DE" w:rsidR="00F47F09">
          <w:rPr>
            <w:rPrChange w:author="Craig Parker" w:date="2024-09-03T16:23:00Z" w16du:dateUtc="2024-09-03T14:23:00Z" w:id="784">
              <w:rPr>
                <w:rFonts w:cs="Arial"/>
                <w:lang w:val="en-GB"/>
              </w:rPr>
            </w:rPrChange>
          </w:rPr>
          <w:delText>HE²AT</w:delText>
        </w:r>
        <w:r w:rsidRPr="002A00F9" w:rsidDel="003151DE">
          <w:rPr>
            <w:rPrChange w:author="Craig Parker" w:date="2024-09-03T16:23:00Z" w16du:dateUtc="2024-09-03T14:23:00Z" w:id="785">
              <w:rPr>
                <w:rFonts w:cs="Arial"/>
                <w:lang w:val="en-GB"/>
              </w:rPr>
            </w:rPrChange>
          </w:rPr>
          <w:delText xml:space="preserve"> Centre authorship policy included in </w:delText>
        </w:r>
        <w:r w:rsidRPr="002A00F9" w:rsidDel="003151DE">
          <w:rPr>
            <w:bCs/>
            <w:rPrChange w:author="Craig Parker" w:date="2024-09-03T16:23:00Z" w16du:dateUtc="2024-09-03T14:23:00Z" w:id="786">
              <w:rPr>
                <w:rFonts w:cs="Arial"/>
                <w:b/>
                <w:bCs/>
                <w:lang w:val="en-GB"/>
              </w:rPr>
            </w:rPrChange>
          </w:rPr>
          <w:delText>Annexure “C”</w:delText>
        </w:r>
        <w:r w:rsidRPr="002A00F9" w:rsidDel="003151DE">
          <w:rPr>
            <w:rPrChange w:author="Craig Parker" w:date="2024-09-03T16:23:00Z" w16du:dateUtc="2024-09-03T14:23:00Z" w:id="787">
              <w:rPr>
                <w:rFonts w:cs="Arial"/>
                <w:lang w:val="en-GB"/>
              </w:rPr>
            </w:rPrChange>
          </w:rPr>
          <w:delText xml:space="preserve"> attached hereto. The </w:delText>
        </w:r>
        <w:r w:rsidRPr="002A00F9" w:rsidDel="003151DE" w:rsidR="00F47F09">
          <w:rPr>
            <w:rPrChange w:author="Craig Parker" w:date="2024-09-03T16:23:00Z" w16du:dateUtc="2024-09-03T14:23:00Z" w:id="788">
              <w:rPr>
                <w:rFonts w:cs="Arial"/>
                <w:lang w:val="en-GB"/>
              </w:rPr>
            </w:rPrChange>
          </w:rPr>
          <w:delText>HE²AT</w:delText>
        </w:r>
        <w:r w:rsidRPr="002A00F9" w:rsidDel="003151DE">
          <w:rPr>
            <w:rPrChange w:author="Craig Parker" w:date="2024-09-03T16:23:00Z" w16du:dateUtc="2024-09-03T14:23:00Z" w:id="789">
              <w:rPr>
                <w:rFonts w:cs="Arial"/>
                <w:lang w:val="en-GB"/>
              </w:rPr>
            </w:rPrChange>
          </w:rPr>
          <w:delText xml:space="preserve"> Centre Authorship Policy may be updated from time to time, which updates will be shared between the Parties to this Agreement.</w:delText>
        </w:r>
        <w:bookmarkStart w:name="_Hlk129329799" w:id="790"/>
        <w:bookmarkEnd w:id="790"/>
      </w:del>
    </w:p>
    <w:p w:rsidRPr="002A00F9" w:rsidR="009457A7" w:rsidDel="003151DE" w:rsidP="00763451" w:rsidRDefault="009457A7" w14:paraId="203F73F7" w14:textId="0C88A6D4">
      <w:pPr>
        <w:pStyle w:val="OTL-level2"/>
        <w:rPr>
          <w:del w:author="Craig Parker" w:date="2024-09-03T15:31:00Z" w16du:dateUtc="2024-09-03T13:31:00Z" w:id="791"/>
          <w:highlight w:val="yellow"/>
          <w:rPrChange w:author="Craig Parker" w:date="2024-09-03T16:23:00Z" w16du:dateUtc="2024-09-03T14:23:00Z" w:id="792">
            <w:rPr>
              <w:del w:author="Craig Parker" w:date="2024-09-03T15:31:00Z" w16du:dateUtc="2024-09-03T13:31:00Z" w:id="793"/>
              <w:rFonts w:cs="Arial" w:asciiTheme="minorHAnsi" w:hAnsiTheme="minorHAnsi"/>
              <w:sz w:val="22"/>
              <w:szCs w:val="22"/>
              <w:highlight w:val="yellow"/>
              <w:lang w:val="en-GB"/>
            </w:rPr>
          </w:rPrChange>
        </w:rPr>
      </w:pPr>
    </w:p>
    <w:p w:rsidRPr="002A00F9" w:rsidR="009457A7" w:rsidDel="003151DE" w:rsidP="00763451" w:rsidRDefault="004857FE" w14:paraId="203F73F8" w14:textId="56142616">
      <w:pPr>
        <w:pStyle w:val="OTL-level2"/>
        <w:rPr>
          <w:del w:author="Craig Parker" w:date="2024-09-03T15:31:00Z" w16du:dateUtc="2024-09-03T13:31:00Z" w:id="794"/>
          <w:rPrChange w:author="Craig Parker" w:date="2024-09-03T16:23:00Z" w16du:dateUtc="2024-09-03T14:23:00Z" w:id="795">
            <w:rPr>
              <w:del w:author="Craig Parker" w:date="2024-09-03T15:31:00Z" w16du:dateUtc="2024-09-03T13:31:00Z" w:id="796"/>
              <w:rFonts w:cs="Arial" w:asciiTheme="minorHAnsi" w:hAnsiTheme="minorHAnsi"/>
              <w:sz w:val="22"/>
              <w:szCs w:val="22"/>
              <w:lang w:val="en-GB"/>
            </w:rPr>
          </w:rPrChange>
        </w:rPr>
      </w:pPr>
      <w:del w:author="Craig Parker" w:date="2024-09-03T15:31:00Z" w16du:dateUtc="2024-09-03T13:31:00Z" w:id="797">
        <w:r w:rsidRPr="002A00F9" w:rsidDel="003151DE">
          <w:rPr>
            <w:rPrChange w:author="Craig Parker" w:date="2024-09-03T16:23:00Z" w16du:dateUtc="2024-09-03T14:23:00Z" w:id="798">
              <w:rPr>
                <w:rFonts w:cs="Arial"/>
                <w:lang w:val="en-GB"/>
              </w:rPr>
            </w:rPrChange>
          </w:rPr>
          <w:delText>2.14</w:delText>
        </w:r>
        <w:r w:rsidRPr="002A00F9" w:rsidDel="003151DE">
          <w:rPr>
            <w:rPrChange w:author="Craig Parker" w:date="2024-09-03T16:23:00Z" w16du:dateUtc="2024-09-03T14:23:00Z" w:id="799">
              <w:rPr>
                <w:rFonts w:cs="Arial"/>
                <w:lang w:val="en-GB"/>
              </w:rPr>
            </w:rPrChange>
          </w:rPr>
          <w:tab/>
        </w:r>
        <w:r w:rsidRPr="002A00F9" w:rsidDel="003151DE">
          <w:rPr>
            <w:rPrChange w:author="Craig Parker" w:date="2024-09-03T16:23:00Z" w16du:dateUtc="2024-09-03T14:23:00Z" w:id="799">
              <w:rPr>
                <w:rFonts w:cs="Arial"/>
                <w:lang w:val="en-GB"/>
              </w:rPr>
            </w:rPrChange>
          </w:rPr>
          <w:delText>The Data Recipient will retain a copy of the Data for a period of 5 years after the termination of the over-arching NIH grant agreement (current Project End Date 30 June 2026) for the purposes of concluding and correcting any analysis and publications resulting from the Data.  Any retention of Data after this 5 year period will be negotiated with the Data Provider.</w:delText>
        </w:r>
      </w:del>
    </w:p>
    <w:p w:rsidRPr="002A00F9" w:rsidR="009457A7" w:rsidDel="003151DE" w:rsidP="00763451" w:rsidRDefault="009457A7" w14:paraId="203F73F9" w14:textId="5E05F45B">
      <w:pPr>
        <w:pStyle w:val="OTL-level2"/>
        <w:rPr>
          <w:del w:author="Craig Parker" w:date="2024-09-03T15:31:00Z" w16du:dateUtc="2024-09-03T13:31:00Z" w:id="800"/>
          <w:rPrChange w:author="Craig Parker" w:date="2024-09-03T16:23:00Z" w16du:dateUtc="2024-09-03T14:23:00Z" w:id="801">
            <w:rPr>
              <w:del w:author="Craig Parker" w:date="2024-09-03T15:31:00Z" w16du:dateUtc="2024-09-03T13:31:00Z" w:id="802"/>
              <w:rFonts w:cs="Arial" w:asciiTheme="minorHAnsi" w:hAnsiTheme="minorHAnsi"/>
              <w:sz w:val="22"/>
              <w:szCs w:val="22"/>
              <w:lang w:val="en-GB"/>
            </w:rPr>
          </w:rPrChange>
        </w:rPr>
      </w:pPr>
    </w:p>
    <w:p w:rsidRPr="002A00F9" w:rsidR="009457A7" w:rsidDel="003151DE" w:rsidP="00763451" w:rsidRDefault="004857FE" w14:paraId="203F73FA" w14:textId="265D2559">
      <w:pPr>
        <w:pStyle w:val="OTL-level2"/>
        <w:rPr>
          <w:del w:author="Craig Parker" w:date="2024-09-03T15:31:00Z" w16du:dateUtc="2024-09-03T13:31:00Z" w:id="803"/>
          <w:rPrChange w:author="Craig Parker" w:date="2024-09-03T16:23:00Z" w16du:dateUtc="2024-09-03T14:23:00Z" w:id="804">
            <w:rPr>
              <w:del w:author="Craig Parker" w:date="2024-09-03T15:31:00Z" w16du:dateUtc="2024-09-03T13:31:00Z" w:id="805"/>
              <w:rFonts w:cs="Arial" w:asciiTheme="minorHAnsi" w:hAnsiTheme="minorHAnsi"/>
              <w:sz w:val="22"/>
              <w:szCs w:val="22"/>
              <w:lang w:val="en-GB"/>
            </w:rPr>
          </w:rPrChange>
        </w:rPr>
      </w:pPr>
      <w:del w:author="Craig Parker" w:date="2024-09-03T15:31:00Z" w16du:dateUtc="2024-09-03T13:31:00Z" w:id="806">
        <w:r w:rsidRPr="002A00F9" w:rsidDel="003151DE">
          <w:rPr>
            <w:rPrChange w:author="Craig Parker" w:date="2024-09-03T16:23:00Z" w16du:dateUtc="2024-09-03T14:23:00Z" w:id="807">
              <w:rPr>
                <w:rFonts w:cs="Arial"/>
                <w:lang w:val="en-GB"/>
              </w:rPr>
            </w:rPrChange>
          </w:rPr>
          <w:delText>2.15</w:delText>
        </w:r>
        <w:r w:rsidRPr="002A00F9" w:rsidDel="003151DE">
          <w:rPr>
            <w:rPrChange w:author="Craig Parker" w:date="2024-09-03T16:23:00Z" w16du:dateUtc="2024-09-03T14:23:00Z" w:id="808">
              <w:rPr>
                <w:rFonts w:cs="Arial"/>
                <w:lang w:val="en-GB"/>
              </w:rPr>
            </w:rPrChange>
          </w:rPr>
          <w:tab/>
        </w:r>
        <w:r w:rsidRPr="002A00F9" w:rsidDel="003151DE">
          <w:rPr>
            <w:rPrChange w:author="Craig Parker" w:date="2024-09-03T16:23:00Z" w16du:dateUtc="2024-09-03T14:23:00Z" w:id="808">
              <w:rPr>
                <w:rFonts w:cs="Arial"/>
                <w:lang w:val="en-GB"/>
              </w:rPr>
            </w:rPrChange>
          </w:rPr>
          <w:delText>By signing this Agreement, the Data Provider confirms that it has the authority to transfer the Data and consent to provide the Data to the Recipient for use for the duration of this Agreement and as provided for in Clause 2.14.</w:delText>
        </w:r>
        <w:bookmarkStart w:name="_Hlk129330141" w:id="809"/>
        <w:bookmarkEnd w:id="809"/>
      </w:del>
    </w:p>
    <w:p w:rsidRPr="002A00F9" w:rsidR="00E9502E" w:rsidDel="003151DE" w:rsidP="00763451" w:rsidRDefault="00E9502E" w14:paraId="08A6DA02" w14:textId="5E6E982E">
      <w:pPr>
        <w:pStyle w:val="OTL-level2"/>
        <w:rPr>
          <w:del w:author="Craig Parker" w:date="2024-09-03T15:31:00Z" w16du:dateUtc="2024-09-03T13:31:00Z" w:id="810"/>
          <w:rPrChange w:author="Craig Parker" w:date="2024-09-03T16:23:00Z" w16du:dateUtc="2024-09-03T14:23:00Z" w:id="811">
            <w:rPr>
              <w:del w:author="Craig Parker" w:date="2024-09-03T15:31:00Z" w16du:dateUtc="2024-09-03T13:31:00Z" w:id="812"/>
              <w:rFonts w:cs="Arial" w:asciiTheme="minorHAnsi" w:hAnsiTheme="minorHAnsi"/>
              <w:sz w:val="22"/>
              <w:szCs w:val="22"/>
              <w:lang w:val="en-GB"/>
            </w:rPr>
          </w:rPrChange>
        </w:rPr>
      </w:pPr>
    </w:p>
    <w:p w:rsidRPr="002A00F9" w:rsidR="00E9502E" w:rsidDel="003151DE" w:rsidP="00763451" w:rsidRDefault="00E9502E" w14:paraId="4DEA2D98" w14:textId="5B27A69A">
      <w:pPr>
        <w:pStyle w:val="OTL-level2"/>
        <w:rPr>
          <w:del w:author="Craig Parker" w:date="2024-09-03T15:31:00Z" w16du:dateUtc="2024-09-03T13:31:00Z" w:id="813"/>
          <w:rPrChange w:author="Craig Parker" w:date="2024-09-03T16:23:00Z" w16du:dateUtc="2024-09-03T14:23:00Z" w:id="814">
            <w:rPr>
              <w:del w:author="Craig Parker" w:date="2024-09-03T15:31:00Z" w16du:dateUtc="2024-09-03T13:31:00Z" w:id="815"/>
              <w:rFonts w:cs="Arial" w:asciiTheme="minorHAnsi" w:hAnsiTheme="minorHAnsi"/>
              <w:sz w:val="22"/>
              <w:szCs w:val="22"/>
              <w:lang w:val="en-GB"/>
            </w:rPr>
          </w:rPrChange>
        </w:rPr>
      </w:pPr>
      <w:del w:author="Craig Parker" w:date="2024-09-03T15:31:00Z" w16du:dateUtc="2024-09-03T13:31:00Z" w:id="816">
        <w:r w:rsidRPr="002A00F9" w:rsidDel="003151DE">
          <w:rPr>
            <w:rPrChange w:author="Craig Parker" w:date="2024-09-03T16:23:00Z" w16du:dateUtc="2024-09-03T14:23:00Z" w:id="817">
              <w:rPr>
                <w:rFonts w:cs="Arial"/>
                <w:lang w:val="en-GB"/>
              </w:rPr>
            </w:rPrChange>
          </w:rPr>
          <w:delText>2.16</w:delText>
        </w:r>
        <w:r w:rsidRPr="002A00F9" w:rsidDel="003151DE">
          <w:rPr>
            <w:rPrChange w:author="Craig Parker" w:date="2024-09-03T16:23:00Z" w16du:dateUtc="2024-09-03T14:23:00Z" w:id="818">
              <w:rPr>
                <w:rFonts w:cs="Arial"/>
                <w:lang w:val="en-GB"/>
              </w:rPr>
            </w:rPrChange>
          </w:rPr>
          <w:tab/>
        </w:r>
        <w:r w:rsidRPr="002A00F9" w:rsidDel="003151DE">
          <w:rPr>
            <w:rPrChange w:author="Craig Parker" w:date="2024-09-03T16:23:00Z" w16du:dateUtc="2024-09-03T14:23:00Z" w:id="818">
              <w:rPr>
                <w:rFonts w:cs="Arial"/>
                <w:lang w:val="en-GB"/>
              </w:rPr>
            </w:rPrChange>
          </w:rPr>
          <w:delText>Study Data shall be owned by the HE²AT Center Consortium, allowing for indefinite retention and use in accordance with the HE²AT Center Data Management Plan and the terms set for open access data. This ensures the utility of the data for ongoing and future scientific research while adhering to ethical standards and privacy laws</w:delText>
        </w:r>
      </w:del>
    </w:p>
    <w:p w:rsidRPr="002A00F9" w:rsidR="009457A7" w:rsidDel="00C16A3B" w:rsidP="008C0737" w:rsidRDefault="009457A7" w14:paraId="203F73FB" w14:textId="77777777">
      <w:pPr>
        <w:pStyle w:val="OTL-level2"/>
        <w:rPr>
          <w:del w:author="Craig Parker" w:date="2024-09-03T17:04:00Z" w16du:dateUtc="2024-09-03T15:04:00Z" w:id="819"/>
          <w:rPrChange w:author="Craig Parker" w:date="2024-09-03T16:23:00Z" w16du:dateUtc="2024-09-03T14:23:00Z" w:id="820">
            <w:rPr>
              <w:del w:author="Craig Parker" w:date="2024-09-03T17:04:00Z" w16du:dateUtc="2024-09-03T15:04:00Z" w:id="821"/>
              <w:rFonts w:asciiTheme="minorHAnsi" w:hAnsiTheme="minorHAnsi" w:cstheme="minorHAnsi"/>
              <w:sz w:val="22"/>
              <w:szCs w:val="22"/>
            </w:rPr>
          </w:rPrChange>
        </w:rPr>
        <w:pPrChange w:author="Craig Parker" w:date="2024-09-03T20:53:00Z" w16du:dateUtc="2024-09-03T18:53:00Z" w:id="822">
          <w:pPr>
            <w:pStyle w:val="OTL-level2"/>
            <w:tabs>
              <w:tab w:val="left" w:pos="720"/>
            </w:tabs>
            <w:spacing w:after="0"/>
            <w:ind w:hanging="720"/>
            <w:contextualSpacing/>
          </w:pPr>
        </w:pPrChange>
      </w:pPr>
    </w:p>
    <w:p w:rsidR="009457A7" w:rsidDel="00C16A3B" w:rsidP="008C0737" w:rsidRDefault="00C16A3B" w14:paraId="203F73FC" w14:textId="266F274D">
      <w:pPr>
        <w:pStyle w:val="OTL-level2"/>
        <w:rPr>
          <w:del w:author="Craig Parker" w:date="2024-09-03T16:28:00Z" w16du:dateUtc="2024-09-03T14:28:00Z" w:id="823"/>
        </w:rPr>
        <w:pPrChange w:author="Craig Parker" w:date="2024-09-03T20:53:00Z" w16du:dateUtc="2024-09-03T18:53:00Z" w:id="824">
          <w:pPr>
            <w:pStyle w:val="OTL-level2"/>
            <w:numPr>
              <w:numId w:val="28"/>
            </w:numPr>
            <w:ind w:left="360" w:hanging="360"/>
          </w:pPr>
        </w:pPrChange>
      </w:pPr>
      <w:ins w:author="Craig Parker" w:date="2024-09-03T16:56:00Z" w:id="825">
        <w:r w:rsidRPr="00C16A3B">
          <w:t>All ownership, rights, title, and interest in and to the RP2 Study Data and any results generated during the RP2 Study shall vest with the HE</w:t>
        </w:r>
        <w:r w:rsidRPr="00C16A3B">
          <w:rPr>
            <w:vertAlign w:val="superscript"/>
          </w:rPr>
          <w:t>2</w:t>
        </w:r>
        <w:r w:rsidRPr="00C16A3B">
          <w:t>AT Consortium Members in accordance with the Data Transfer Agreement entered into between the HE</w:t>
        </w:r>
        <w:r w:rsidRPr="00C16A3B">
          <w:rPr>
            <w:vertAlign w:val="superscript"/>
          </w:rPr>
          <w:t>2</w:t>
        </w:r>
        <w:r w:rsidRPr="00C16A3B">
          <w:t xml:space="preserve">AT Consortium Members. </w:t>
        </w:r>
      </w:ins>
      <w:del w:author="Craig Parker" w:date="2024-09-03T16:27:00Z" w16du:dateUtc="2024-09-03T14:27:00Z" w:id="826">
        <w:r w:rsidRPr="00CC713E" w:rsidDel="002A00F9" w:rsidR="004857FE">
          <w:delText>3.</w:delText>
        </w:r>
        <w:r w:rsidRPr="00CC713E" w:rsidDel="002A00F9" w:rsidR="004857FE">
          <w:tab/>
        </w:r>
      </w:del>
      <w:del w:author="Craig Parker" w:date="2024-09-03T16:55:00Z" w16du:dateUtc="2024-09-03T14:55:00Z" w:id="827">
        <w:r w:rsidRPr="00A86745" w:rsidDel="00C16A3B" w:rsidR="004857FE">
          <w:rPr>
            <w:rPrChange w:author="Craig Parker" w:date="2024-09-03T16:33:00Z" w16du:dateUtc="2024-09-03T14:33:00Z" w:id="828">
              <w:rPr>
                <w:rFonts w:cstheme="minorHAnsi"/>
                <w:b/>
                <w:u w:val="single"/>
              </w:rPr>
            </w:rPrChange>
          </w:rPr>
          <w:delText>RESPONSIBLE PARTY STATUS</w:delText>
        </w:r>
        <w:r w:rsidRPr="00CC713E" w:rsidDel="00C16A3B" w:rsidR="004857FE">
          <w:tab/>
        </w:r>
      </w:del>
    </w:p>
    <w:p w:rsidRPr="00A86745" w:rsidR="00C16A3B" w:rsidP="17C31161" w:rsidRDefault="00C16A3B" w14:paraId="36B19642" w14:textId="77777777" w14:noSpellErr="1">
      <w:pPr>
        <w:pStyle w:val="OTL-level2"/>
        <w:rPr>
          <w:rPrChange w:author="" w16du:dateUtc="2024-09-03T14:33:00Z" w:id="799313615">
            <w:rPr>
              <w:rFonts w:asciiTheme="minorHAnsi" w:hAnsiTheme="minorHAnsi" w:cstheme="minorHAnsi"/>
              <w:sz w:val="22"/>
            </w:rPr>
          </w:rPrChange>
        </w:rPr>
        <w:pPrChange w:author="Craig Parker" w:date="2024-09-03T20:53:00Z" w16du:dateUtc="2024-09-03T18:53:00Z" w:id="832">
          <w:pPr>
            <w:pStyle w:val="Heading2"/>
            <w:numPr>
              <w:ilvl w:val="0"/>
              <w:numId w:val="0"/>
            </w:numPr>
            <w:tabs>
              <w:tab w:val="clear" w:pos="1440"/>
              <w:tab w:val="left" w:pos="720"/>
            </w:tabs>
            <w:spacing w:after="0" w:line="276" w:lineRule="auto"/>
            <w:ind w:left="720" w:hanging="720"/>
            <w:contextualSpacing/>
          </w:pPr>
        </w:pPrChange>
      </w:pPr>
    </w:p>
    <w:p w:rsidRPr="00A86745" w:rsidR="009457A7" w:rsidP="17C31161" w:rsidRDefault="00C16A3B" w14:paraId="203F73FD" w14:textId="393B1ED8" w14:noSpellErr="1">
      <w:pPr>
        <w:pStyle w:val="Heading2"/>
        <w:rPr>
          <w:rPrChange w:author="Craig Parker" w:date="2024-09-03T16:33:00Z" w16du:dateUtc="2024-09-03T14:33:00Z" w:id="2072139312">
            <w:rPr>
              <w:rFonts w:ascii="Calibri" w:hAnsi="Calibri" w:cs="Calibri" w:asciiTheme="minorAscii" w:hAnsiTheme="minorAscii" w:cstheme="minorAscii"/>
              <w:sz w:val="22"/>
              <w:szCs w:val="22"/>
            </w:rPr>
          </w:rPrChange>
        </w:rPr>
      </w:pPr>
      <w:r w:rsidR="17C31161">
        <w:rPr/>
        <w:t>RESPONSIBLE PARTY STATUS</w:t>
      </w:r>
    </w:p>
    <w:p w:rsidRPr="009A40AD" w:rsidR="009A40AD" w:rsidP="17C31161" w:rsidRDefault="004857FE" w14:paraId="153455DF" w14:textId="5C6DD1C0">
      <w:pPr>
        <w:pStyle w:val="OTL-level2"/>
        <w:rPr>
          <w:rPrChange w:author="Craig Parker" w:date="2024-09-03T20:55:00Z" w16du:dateUtc="2024-09-03T18:55:00Z" w:id="1247081740">
            <w:rPr>
              <w:b w:val="1"/>
              <w:bCs w:val="1"/>
            </w:rPr>
          </w:rPrChange>
        </w:rPr>
      </w:pPr>
      <w:r w:rsidR="17C31161">
        <w:rPr/>
        <w:t>For purposes of this Agreement, the Data Recipient is the Responsible Party and the Data Provider is neither the Responsible Party nor an Operator.</w:t>
      </w:r>
      <w:r w:rsidRPr="17C31161" w:rsidR="17C31161">
        <w:rPr>
          <w:b w:val="1"/>
          <w:bCs w:val="1"/>
        </w:rPr>
        <w:t xml:space="preserve"> </w:t>
      </w:r>
    </w:p>
    <w:p w:rsidRPr="002A00F9" w:rsidR="009457A7" w:rsidP="17C31161" w:rsidRDefault="009457A7" w14:paraId="203F7405" w14:textId="4223A6AF">
      <w:pPr>
        <w:pStyle w:val="Heading2"/>
        <w:rPr>
          <w:kern w:val="0"/>
          <w:lang w:val="x-none"/>
          <w:rPrChange w:author="" w16du:dateUtc="2024-09-03T14:23:00Z" w:id="1570165740">
            <w:rPr>
              <w:rFonts w:asciiTheme="minorHAnsi" w:hAnsiTheme="minorHAnsi" w:cstheme="minorHAnsi"/>
              <w:sz w:val="22"/>
            </w:rPr>
          </w:rPrChange>
        </w:rPr>
      </w:pPr>
      <w:r w:rsidR="17C31161">
        <w:rPr/>
        <w:t xml:space="preserve">RIGHTS OF DATA SUBJECTS </w:t>
      </w:r>
      <w:bookmarkStart w:name="_Hlk129330405" w:id="878"/>
      <w:bookmarkEnd w:id="878"/>
    </w:p>
    <w:p w:rsidRPr="00B44C61" w:rsidR="009457A7" w:rsidDel="002A00F9" w:rsidP="00426704" w:rsidRDefault="004857FE" w14:paraId="203F7406" w14:textId="3FD7C11F">
      <w:pPr>
        <w:pStyle w:val="Heading2"/>
        <w:rPr>
          <w:del w:author="Craig Parker" w:date="2024-09-03T16:29:00Z" w16du:dateUtc="2024-09-03T14:29:00Z" w:id="881"/>
          <w:rPrChange w:author="Craig Parker" w:date="2024-09-03T17:30:00Z" w16du:dateUtc="2024-09-03T15:30:00Z" w:id="882">
            <w:rPr>
              <w:del w:author="Craig Parker" w:date="2024-09-03T16:29:00Z" w16du:dateUtc="2024-09-03T14:29:00Z" w:id="883"/>
              <w:rFonts w:asciiTheme="minorHAnsi" w:hAnsiTheme="minorHAnsi" w:cstheme="minorHAnsi"/>
              <w:sz w:val="22"/>
            </w:rPr>
          </w:rPrChange>
        </w:rPr>
        <w:pPrChange w:author="Craig Parker" w:date="2024-09-03T20:45:00Z" w16du:dateUtc="2024-09-03T18:45:00Z" w:id="884">
          <w:pPr>
            <w:pStyle w:val="Heading2"/>
            <w:numPr>
              <w:ilvl w:val="0"/>
              <w:numId w:val="7"/>
            </w:numPr>
            <w:tabs>
              <w:tab w:val="clear" w:pos="1440"/>
              <w:tab w:val="num" w:pos="0"/>
            </w:tabs>
            <w:spacing w:after="0" w:line="276" w:lineRule="auto"/>
            <w:ind w:left="709" w:hanging="709"/>
            <w:contextualSpacing/>
          </w:pPr>
        </w:pPrChange>
      </w:pPr>
      <w:del w:author="Craig Parker" w:date="2024-09-03T17:04:00Z" w16du:dateUtc="2024-09-03T15:04:00Z" w:id="886">
        <w:r w:rsidRPr="00426704" w:rsidDel="00C16A3B">
          <w:delText>RIGHTS OF</w:delText>
        </w:r>
        <w:r w:rsidRPr="00426704" w:rsidDel="00C16A3B" w:rsidR="0001395F">
          <w:delText xml:space="preserve"> DATA</w:delText>
        </w:r>
        <w:r w:rsidRPr="00426704" w:rsidDel="00C16A3B">
          <w:delText xml:space="preserve"> SUBJECTS</w:delText>
        </w:r>
        <w:r w:rsidRPr="00AB7C5E" w:rsidDel="00C16A3B">
          <w:tab/>
        </w:r>
        <w:r w:rsidRPr="00AB7C5E" w:rsidDel="00C16A3B">
          <w:delText xml:space="preserve"> </w:delText>
        </w:r>
      </w:del>
    </w:p>
    <w:p w:rsidRPr="00B44C61" w:rsidR="009457A7" w:rsidDel="00C16A3B" w:rsidP="00426704" w:rsidRDefault="009457A7" w14:paraId="203F7407" w14:textId="77777777">
      <w:pPr>
        <w:pStyle w:val="Heading2"/>
        <w:rPr>
          <w:del w:author="Craig Parker" w:date="2024-09-03T17:05:00Z" w16du:dateUtc="2024-09-03T15:05:00Z" w:id="887"/>
          <w:rPrChange w:author="Craig Parker" w:date="2024-09-03T17:30:00Z" w16du:dateUtc="2024-09-03T15:30:00Z" w:id="888">
            <w:rPr>
              <w:del w:author="Craig Parker" w:date="2024-09-03T17:05:00Z" w16du:dateUtc="2024-09-03T15:05:00Z" w:id="889"/>
              <w:rFonts w:asciiTheme="minorHAnsi" w:hAnsiTheme="minorHAnsi" w:cstheme="minorHAnsi"/>
              <w:sz w:val="22"/>
            </w:rPr>
          </w:rPrChange>
        </w:rPr>
        <w:pPrChange w:author="Craig Parker" w:date="2024-09-03T20:45:00Z" w16du:dateUtc="2024-09-03T18:45:00Z" w:id="890">
          <w:pPr>
            <w:pStyle w:val="Heading2"/>
            <w:numPr>
              <w:ilvl w:val="0"/>
              <w:numId w:val="0"/>
            </w:numPr>
            <w:tabs>
              <w:tab w:val="clear" w:pos="1440"/>
            </w:tabs>
            <w:spacing w:after="0" w:line="276" w:lineRule="auto"/>
            <w:ind w:left="0" w:firstLine="0"/>
            <w:contextualSpacing/>
          </w:pPr>
        </w:pPrChange>
      </w:pPr>
    </w:p>
    <w:p w:rsidRPr="00B44C61" w:rsidR="009457A7" w:rsidDel="00C16A3B" w:rsidP="00426704" w:rsidRDefault="004857FE" w14:paraId="203F7408" w14:textId="2030970E">
      <w:pPr>
        <w:pStyle w:val="Heading2"/>
        <w:rPr>
          <w:del w:author="Craig Parker" w:date="2024-09-03T15:50:00Z" w16du:dateUtc="2024-09-03T13:50:00Z" w:id="891"/>
        </w:rPr>
        <w:pPrChange w:author="Craig Parker" w:date="2024-09-03T20:45:00Z" w16du:dateUtc="2024-09-03T18:45:00Z" w:id="892">
          <w:pPr>
            <w:pStyle w:val="OTL-level2"/>
            <w:spacing w:line="360" w:lineRule="auto"/>
          </w:pPr>
        </w:pPrChange>
      </w:pPr>
      <w:del w:author="Craig Parker" w:date="2024-09-03T15:50:00Z" w16du:dateUtc="2024-09-03T13:50:00Z" w:id="893">
        <w:r w:rsidRPr="00B44C61" w:rsidDel="00AA1BD7">
          <w:delText>The Parties agree that, as between them, Data Provider is best able to manage requests from Data Subjects for access, amendment, transfer, restriction, or deletion of Personal Data.  In the ordinary course, Data Recipient does not process sufficient information to link Data to an identified individual who makes a request for access, amendment, transfer, or deletion of Personal Data.  In the event that the Data Recipient receives a request from a Data Subject for such access, amendment, transfer, restriction, or deletion, the Data Recipient shall forward the request to Data Provider.  In the event that the Data Provider receives a request from a Data Subject that affects the Data disclosed to the Data Recipient or the Data Recipient’s ability to use or process such Data, Data Provider shall promptly, and no later than five (5) business days notify Data Recipient. Data Provider acknowledges that in order to maintain the integrity of results from the Project, the ability to amend, restrict, or delete Data disclosed to Data Recipient may be limited, in accordance with applicable regulations.</w:delText>
        </w:r>
      </w:del>
    </w:p>
    <w:p w:rsidRPr="00B44C61" w:rsidR="009457A7" w:rsidDel="00C16A3B" w:rsidP="00EA6282" w:rsidRDefault="00C16A3B" w14:paraId="203F7409" w14:textId="39243D25">
      <w:pPr>
        <w:pStyle w:val="Heading2"/>
        <w:numPr>
          <w:ilvl w:val="0"/>
          <w:numId w:val="0"/>
        </w:numPr>
        <w:ind w:left="567" w:hanging="283"/>
        <w:rPr>
          <w:del w:author="Craig Parker" w:date="2024-09-03T17:02:00Z" w16du:dateUtc="2024-09-03T15:02:00Z" w:id="894"/>
        </w:rPr>
        <w:pPrChange w:author="Craig Parker" w:date="2024-09-03T20:56:00Z" w16du:dateUtc="2024-09-03T18:56:00Z" w:id="895">
          <w:pPr>
            <w:pStyle w:val="Heading2"/>
            <w:numPr>
              <w:ilvl w:val="0"/>
              <w:numId w:val="0"/>
            </w:numPr>
            <w:tabs>
              <w:tab w:val="clear" w:pos="1440"/>
            </w:tabs>
            <w:ind w:left="720" w:hanging="360"/>
          </w:pPr>
        </w:pPrChange>
      </w:pPr>
      <w:ins w:author="Craig Parker" w:date="2024-09-03T17:04:00Z" w16du:dateUtc="2024-09-03T15:04:00Z" w:id="897">
        <w:del w:author="Craig Parker" w:date="2024-09-03T20:56:00Z" w16du:dateUtc="2024-09-03T18:56:00Z" w:id="898">
          <w:r w:rsidRPr="00AB7C5E" w:rsidDel="00EA6282">
            <w:delText>RIGHTS OF DATA SUBJECTS</w:delText>
          </w:r>
          <w:r w:rsidRPr="00AB7C5E" w:rsidDel="00EA6282">
            <w:tab/>
          </w:r>
        </w:del>
      </w:ins>
    </w:p>
    <w:p w:rsidRPr="00CC713E" w:rsidR="009457A7" w:rsidDel="002A00F9" w:rsidRDefault="00C16A3B" w14:paraId="203F740A" w14:textId="7D4DCEA8">
      <w:pPr>
        <w:pStyle w:val="OTL-level2"/>
        <w:rPr>
          <w:del w:author="Craig Parker" w:date="2024-09-03T16:31:00Z" w16du:dateUtc="2024-09-03T14:31:00Z" w:id="899"/>
          <w:rPrChange w:author="Craig Parker" w:date="2024-09-03T17:22:00Z" w16du:dateUtc="2024-09-03T15:22:00Z" w:id="900">
            <w:rPr>
              <w:del w:author="Craig Parker" w:date="2024-09-03T16:31:00Z" w16du:dateUtc="2024-09-03T14:31:00Z" w:id="901"/>
              <w:rFonts w:asciiTheme="minorHAnsi" w:hAnsiTheme="minorHAnsi" w:cstheme="minorHAnsi"/>
              <w:sz w:val="22"/>
            </w:rPr>
          </w:rPrChange>
        </w:rPr>
        <w:pPrChange w:author="Craig Parker" w:date="2024-09-03T17:22:00Z" w16du:dateUtc="2024-09-03T15:22:00Z" w:id="902">
          <w:pPr>
            <w:pStyle w:val="Heading2"/>
            <w:numPr>
              <w:ilvl w:val="0"/>
              <w:numId w:val="7"/>
            </w:numPr>
            <w:tabs>
              <w:tab w:val="clear" w:pos="1440"/>
              <w:tab w:val="num" w:pos="0"/>
            </w:tabs>
            <w:spacing w:after="0" w:line="276" w:lineRule="auto"/>
            <w:ind w:left="720" w:hanging="720"/>
            <w:contextualSpacing/>
          </w:pPr>
        </w:pPrChange>
      </w:pPr>
      <w:ins w:author="Craig Parker" w:date="2024-09-03T17:05:00Z" w:id="903">
        <w:r w:rsidRPr="00D91AF1">
          <w:t>The Parties agree that, as between them, the Data Provider is best able to manage requests from Data Subjects for access, amendment, transfer, restriction, or deletion of Personal Data. In the ordinary course, the Data Recipient will not process sufficient information to link Personal Data to an identified individual who makes a request for access, amendment, transfer, or deletion of Personal Data. If the Data Recipient receives a request from a Data Subject for such access, amendment, transfer, restriction, or deletion, the Data Recipient shall forward the request to the Data Provider. If the Data Provider receives a request from a Data Subject that affects the Personal Data disclosed to the Data Recipient or the Data Recipient’s ability to use or process such Personal Data, the Data Provider shall promptly, and no later than five (5) business days, notify the Data Recipient. The Parties shall, within 5 (5) business days, determine the appropriate steps to be taken.</w:t>
        </w:r>
      </w:ins>
      <w:del w:author="Craig Parker" w:date="2024-09-03T17:01:00Z" w16du:dateUtc="2024-09-03T15:01:00Z" w:id="904">
        <w:r w:rsidRPr="00CC713E" w:rsidDel="00C16A3B" w:rsidR="008D06FC">
          <w:rPr>
            <w:rPrChange w:author="Craig Parker" w:date="2024-09-03T17:22:00Z" w16du:dateUtc="2024-09-03T15:22:00Z" w:id="905">
              <w:rPr>
                <w:rFonts w:asciiTheme="majorHAnsi" w:hAnsiTheme="majorHAnsi" w:cstheme="minorHAnsi"/>
                <w:u w:val="single"/>
              </w:rPr>
            </w:rPrChange>
          </w:rPr>
          <w:delText xml:space="preserve">DATA </w:delText>
        </w:r>
        <w:r w:rsidRPr="00CC713E" w:rsidDel="00C16A3B" w:rsidR="004857FE">
          <w:rPr>
            <w:rPrChange w:author="Craig Parker" w:date="2024-09-03T17:22:00Z" w16du:dateUtc="2024-09-03T15:22:00Z" w:id="906">
              <w:rPr>
                <w:rFonts w:asciiTheme="majorHAnsi" w:hAnsiTheme="majorHAnsi" w:cstheme="minorHAnsi"/>
                <w:u w:val="single"/>
              </w:rPr>
            </w:rPrChange>
          </w:rPr>
          <w:delText>SUBJECT WITHDRAWAL</w:delText>
        </w:r>
        <w:r w:rsidRPr="00D91AF1" w:rsidDel="00C16A3B" w:rsidR="004857FE">
          <w:tab/>
        </w:r>
      </w:del>
    </w:p>
    <w:p w:rsidRPr="002A00F9" w:rsidR="009457A7" w:rsidRDefault="009457A7" w14:paraId="203F740B" w14:textId="77777777">
      <w:pPr>
        <w:pStyle w:val="OTL-level2"/>
        <w:rPr>
          <w:rPrChange w:author="Craig Parker" w:date="2024-09-03T16:23:00Z" w16du:dateUtc="2024-09-03T14:23:00Z" w:id="907">
            <w:rPr>
              <w:rFonts w:asciiTheme="minorHAnsi" w:hAnsiTheme="minorHAnsi" w:cstheme="minorHAnsi"/>
              <w:sz w:val="22"/>
            </w:rPr>
          </w:rPrChange>
        </w:rPr>
        <w:pPrChange w:author="Craig Parker" w:date="2024-09-03T17:22:00Z" w16du:dateUtc="2024-09-03T15:22:00Z" w:id="908">
          <w:pPr>
            <w:pStyle w:val="Heading2"/>
            <w:numPr>
              <w:ilvl w:val="0"/>
              <w:numId w:val="0"/>
            </w:numPr>
            <w:tabs>
              <w:tab w:val="clear" w:pos="1440"/>
            </w:tabs>
            <w:spacing w:after="0" w:line="276" w:lineRule="auto"/>
            <w:ind w:left="0" w:firstLine="0"/>
            <w:contextualSpacing/>
          </w:pPr>
        </w:pPrChange>
      </w:pPr>
    </w:p>
    <w:p w:rsidR="009457A7" w:rsidDel="00C16A3B" w:rsidP="00AA2222" w:rsidRDefault="004857FE" w14:paraId="203F740C" w14:textId="59EDBB0D">
      <w:pPr>
        <w:pStyle w:val="OTL-level2"/>
        <w:numPr>
          <w:ilvl w:val="0"/>
          <w:numId w:val="0"/>
        </w:numPr>
        <w:ind w:left="851" w:hanging="491"/>
        <w:rPr>
          <w:del w:author="Craig Parker" w:date="2024-09-03T15:54:00Z" w16du:dateUtc="2024-09-03T13:54:00Z" w:id="909"/>
          <w:sz w:val="22"/>
          <w:szCs w:val="22"/>
        </w:rPr>
        <w:pPrChange w:author="Craig Parker" w:date="2024-09-03T20:54:00Z" w16du:dateUtc="2024-09-03T18:54:00Z" w:id="910">
          <w:pPr>
            <w:pStyle w:val="OTL-level2"/>
          </w:pPr>
        </w:pPrChange>
      </w:pPr>
      <w:del w:author="Craig Parker" w:date="2024-09-03T15:54:00Z" w16du:dateUtc="2024-09-03T13:54:00Z" w:id="911">
        <w:r w:rsidRPr="00CC713E" w:rsidDel="00AA1BD7">
          <w:delText xml:space="preserve">Data Recipient acknowledges that Data Subjects may withdraw their informed consent to the Processing of Personal Data at any time.  Data Provider shall promptly notify Data Recipient of any such withdrawal upon which the Data Recipient will immediately discontinue use of the </w:delText>
        </w:r>
        <w:r w:rsidRPr="00CC713E" w:rsidDel="00AA1BD7" w:rsidR="00CB32AB">
          <w:delText>Data S</w:delText>
        </w:r>
        <w:r w:rsidRPr="00CC713E" w:rsidDel="00AA1BD7">
          <w:delText>ubject’s Personal Data.</w:delText>
        </w:r>
      </w:del>
    </w:p>
    <w:p w:rsidR="00C16A3B" w:rsidP="00426704" w:rsidRDefault="00C16A3B" w14:paraId="552D86D9" w14:textId="77777777">
      <w:pPr>
        <w:pStyle w:val="Heading2"/>
        <w:rPr>
          <w:ins w:author="Craig Parker" w:date="2024-09-03T17:02:00Z" w16du:dateUtc="2024-09-03T15:02:00Z" w:id="912"/>
        </w:rPr>
      </w:pPr>
      <w:ins w:author="Craig Parker" w:date="2024-09-03T17:01:00Z" w16du:dateUtc="2024-09-03T15:01:00Z" w:id="913">
        <w:r w:rsidRPr="005310DC">
          <w:t>DATA SUBJECT WITHDRAWAL</w:t>
        </w:r>
      </w:ins>
    </w:p>
    <w:p w:rsidRPr="002A00F9" w:rsidR="009457A7" w:rsidRDefault="00C16A3B" w14:paraId="203F740D" w14:textId="1247F699">
      <w:pPr>
        <w:pStyle w:val="OTL-level2"/>
        <w:rPr>
          <w:rPrChange w:author="Craig Parker" w:date="2024-09-03T16:23:00Z" w16du:dateUtc="2024-09-03T14:23:00Z" w:id="914">
            <w:rPr>
              <w:rFonts w:asciiTheme="minorHAnsi" w:hAnsiTheme="minorHAnsi" w:cstheme="minorHAnsi"/>
              <w:sz w:val="22"/>
            </w:rPr>
          </w:rPrChange>
        </w:rPr>
        <w:pPrChange w:author="Craig Parker" w:date="2024-09-03T17:22:00Z" w16du:dateUtc="2024-09-03T15:22:00Z" w:id="915">
          <w:pPr>
            <w:pStyle w:val="Heading2"/>
            <w:numPr>
              <w:ilvl w:val="0"/>
              <w:numId w:val="0"/>
            </w:numPr>
            <w:tabs>
              <w:tab w:val="clear" w:pos="1440"/>
            </w:tabs>
            <w:spacing w:after="0" w:line="276" w:lineRule="auto"/>
            <w:ind w:left="0" w:firstLine="0"/>
            <w:contextualSpacing/>
          </w:pPr>
        </w:pPrChange>
      </w:pPr>
      <w:ins w:author="Craig Parker" w:date="2024-09-03T17:02:00Z" w16du:dateUtc="2024-09-03T15:02:00Z" w:id="916">
        <w:r w:rsidRPr="005310DC">
          <w:t>The Data Recipient acknowledges that Data Subjects may withdraw their informed consent to the Processing of Personal Data at any time. The Data Provider shall promptly notify the Data Recipient of any such withdrawal, upon which the Data Recipient will immediately discontinue use of the Data Subject’s Personal Data.</w:t>
        </w:r>
      </w:ins>
    </w:p>
    <w:p w:rsidRPr="00D91AF1" w:rsidR="009457A7" w:rsidDel="00AA1BD7" w:rsidP="00426704" w:rsidRDefault="004857FE" w14:paraId="203F740E" w14:textId="29F0425C">
      <w:pPr>
        <w:pStyle w:val="Heading2"/>
        <w:rPr>
          <w:del w:author="Craig Parker" w:date="2024-09-03T15:55:00Z" w16du:dateUtc="2024-09-03T13:55:00Z" w:id="917"/>
          <w:rPrChange w:author="Craig Parker" w:date="2024-09-03T17:22:00Z" w16du:dateUtc="2024-09-03T15:22:00Z" w:id="918">
            <w:rPr>
              <w:del w:author="Craig Parker" w:date="2024-09-03T15:55:00Z" w16du:dateUtc="2024-09-03T13:55:00Z" w:id="919"/>
              <w:rFonts w:asciiTheme="minorHAnsi" w:hAnsiTheme="minorHAnsi" w:cstheme="minorHAnsi"/>
              <w:b w:val="0"/>
              <w:sz w:val="22"/>
            </w:rPr>
          </w:rPrChange>
        </w:rPr>
        <w:pPrChange w:author="Craig Parker" w:date="2024-09-03T20:45:00Z" w16du:dateUtc="2024-09-03T18:45:00Z" w:id="920">
          <w:pPr>
            <w:pStyle w:val="Heading2"/>
            <w:numPr>
              <w:ilvl w:val="0"/>
              <w:numId w:val="7"/>
            </w:numPr>
            <w:tabs>
              <w:tab w:val="clear" w:pos="1440"/>
              <w:tab w:val="num" w:pos="0"/>
            </w:tabs>
            <w:spacing w:after="0" w:line="276" w:lineRule="auto"/>
            <w:ind w:left="720" w:hanging="720"/>
            <w:contextualSpacing/>
          </w:pPr>
        </w:pPrChange>
      </w:pPr>
      <w:del w:author="Craig Parker" w:date="2024-09-03T15:55:00Z" w16du:dateUtc="2024-09-03T13:55:00Z" w:id="921">
        <w:r w:rsidRPr="00426704" w:rsidDel="00AA1BD7">
          <w:delText>CROSS-BORDER DATA TRANSFERS</w:delText>
        </w:r>
        <w:r w:rsidRPr="00AB7C5E" w:rsidDel="00AA1BD7">
          <w:tab/>
        </w:r>
      </w:del>
    </w:p>
    <w:p w:rsidRPr="00D91AF1" w:rsidR="009457A7" w:rsidDel="00AA1BD7" w:rsidP="00426704" w:rsidRDefault="009457A7" w14:paraId="203F740F" w14:textId="217BA66A">
      <w:pPr>
        <w:pStyle w:val="Heading2"/>
        <w:rPr>
          <w:del w:author="Craig Parker" w:date="2024-09-03T15:55:00Z" w16du:dateUtc="2024-09-03T13:55:00Z" w:id="922"/>
          <w:rPrChange w:author="Craig Parker" w:date="2024-09-03T17:22:00Z" w16du:dateUtc="2024-09-03T15:22:00Z" w:id="923">
            <w:rPr>
              <w:del w:author="Craig Parker" w:date="2024-09-03T15:55:00Z" w16du:dateUtc="2024-09-03T13:55:00Z" w:id="924"/>
              <w:rFonts w:asciiTheme="minorHAnsi" w:hAnsiTheme="minorHAnsi" w:cstheme="minorHAnsi"/>
              <w:sz w:val="22"/>
            </w:rPr>
          </w:rPrChange>
        </w:rPr>
        <w:pPrChange w:author="Craig Parker" w:date="2024-09-03T20:45:00Z" w16du:dateUtc="2024-09-03T18:45:00Z" w:id="925">
          <w:pPr>
            <w:pStyle w:val="Heading2"/>
            <w:numPr>
              <w:ilvl w:val="0"/>
              <w:numId w:val="0"/>
            </w:numPr>
            <w:tabs>
              <w:tab w:val="clear" w:pos="1440"/>
            </w:tabs>
            <w:spacing w:after="0" w:line="276" w:lineRule="auto"/>
            <w:ind w:left="720" w:firstLine="0"/>
            <w:contextualSpacing/>
          </w:pPr>
        </w:pPrChange>
      </w:pPr>
    </w:p>
    <w:p w:rsidRPr="00D91AF1" w:rsidR="009457A7" w:rsidDel="00AA1BD7" w:rsidP="00426704" w:rsidRDefault="004857FE" w14:paraId="203F7410" w14:textId="21D17B26">
      <w:pPr>
        <w:pStyle w:val="Heading2"/>
        <w:rPr>
          <w:del w:author="Craig Parker" w:date="2024-09-03T15:55:00Z" w16du:dateUtc="2024-09-03T13:55:00Z" w:id="926"/>
          <w:rPrChange w:author="Craig Parker" w:date="2024-09-03T17:22:00Z" w16du:dateUtc="2024-09-03T15:22:00Z" w:id="927">
            <w:rPr>
              <w:del w:author="Craig Parker" w:date="2024-09-03T15:55:00Z" w16du:dateUtc="2024-09-03T13:55:00Z" w:id="928"/>
              <w:rFonts w:asciiTheme="minorHAnsi" w:hAnsiTheme="minorHAnsi" w:cstheme="minorHAnsi"/>
              <w:sz w:val="22"/>
            </w:rPr>
          </w:rPrChange>
        </w:rPr>
        <w:pPrChange w:author="Craig Parker" w:date="2024-09-03T20:45:00Z" w16du:dateUtc="2024-09-03T18:45:00Z" w:id="929">
          <w:pPr>
            <w:pStyle w:val="Heading2"/>
            <w:numPr>
              <w:ilvl w:val="0"/>
              <w:numId w:val="0"/>
            </w:numPr>
            <w:tabs>
              <w:tab w:val="clear" w:pos="1440"/>
            </w:tabs>
            <w:spacing w:after="0" w:line="276" w:lineRule="auto"/>
            <w:ind w:left="720" w:hanging="720"/>
            <w:contextualSpacing/>
          </w:pPr>
        </w:pPrChange>
      </w:pPr>
      <w:del w:author="Craig Parker" w:date="2024-09-03T15:55:00Z" w16du:dateUtc="2024-09-03T13:55:00Z" w:id="930">
        <w:r w:rsidRPr="00AB7C5E" w:rsidDel="00AA1BD7">
          <w:delText>7.1</w:delText>
        </w:r>
        <w:r w:rsidRPr="00AB7C5E" w:rsidDel="00AA1BD7">
          <w:tab/>
        </w:r>
        <w:r w:rsidRPr="00AB7C5E" w:rsidDel="00AA1BD7">
          <w:delText xml:space="preserve">In the event that it is necessary for the Data Recipient to transfer Personal Data across national borders to authorised Collaborator/s or other authorized third parties (as may be agreed between the Parties), the Party providing the Data will ensure the lawful export of the Personal Data and shall enter into a separate agreement governing such transfer on terms no less stringent than the terms set out herein. </w:delText>
        </w:r>
      </w:del>
    </w:p>
    <w:p w:rsidRPr="00D91AF1" w:rsidR="009457A7" w:rsidDel="00AA1BD7" w:rsidP="00426704" w:rsidRDefault="009457A7" w14:paraId="203F7411" w14:textId="7C6E334C">
      <w:pPr>
        <w:pStyle w:val="Heading2"/>
        <w:rPr>
          <w:del w:author="Craig Parker" w:date="2024-09-03T15:55:00Z" w16du:dateUtc="2024-09-03T13:55:00Z" w:id="931"/>
          <w:rPrChange w:author="Craig Parker" w:date="2024-09-03T17:22:00Z" w16du:dateUtc="2024-09-03T15:22:00Z" w:id="932">
            <w:rPr>
              <w:del w:author="Craig Parker" w:date="2024-09-03T15:55:00Z" w16du:dateUtc="2024-09-03T13:55:00Z" w:id="933"/>
              <w:rFonts w:asciiTheme="minorHAnsi" w:hAnsiTheme="minorHAnsi" w:cstheme="minorHAnsi"/>
              <w:sz w:val="22"/>
            </w:rPr>
          </w:rPrChange>
        </w:rPr>
        <w:pPrChange w:author="Craig Parker" w:date="2024-09-03T20:45:00Z" w16du:dateUtc="2024-09-03T18:45:00Z" w:id="934">
          <w:pPr>
            <w:pStyle w:val="Heading2"/>
            <w:numPr>
              <w:ilvl w:val="0"/>
              <w:numId w:val="0"/>
            </w:numPr>
            <w:tabs>
              <w:tab w:val="clear" w:pos="1440"/>
            </w:tabs>
            <w:spacing w:after="0" w:line="276" w:lineRule="auto"/>
            <w:ind w:left="720" w:firstLine="0"/>
            <w:contextualSpacing/>
          </w:pPr>
        </w:pPrChange>
      </w:pPr>
    </w:p>
    <w:p w:rsidRPr="00D91AF1" w:rsidR="009457A7" w:rsidDel="00AA1BD7" w:rsidP="00426704" w:rsidRDefault="004857FE" w14:paraId="203F7412" w14:textId="30ED94F4">
      <w:pPr>
        <w:pStyle w:val="Heading2"/>
        <w:rPr>
          <w:del w:author="Craig Parker" w:date="2024-09-03T15:55:00Z" w16du:dateUtc="2024-09-03T13:55:00Z" w:id="935"/>
          <w:rPrChange w:author="Craig Parker" w:date="2024-09-03T17:22:00Z" w16du:dateUtc="2024-09-03T15:22:00Z" w:id="936">
            <w:rPr>
              <w:del w:author="Craig Parker" w:date="2024-09-03T15:55:00Z" w16du:dateUtc="2024-09-03T13:55:00Z" w:id="937"/>
              <w:rFonts w:asciiTheme="minorHAnsi" w:hAnsiTheme="minorHAnsi" w:cstheme="minorHAnsi"/>
              <w:sz w:val="22"/>
            </w:rPr>
          </w:rPrChange>
        </w:rPr>
        <w:pPrChange w:author="Craig Parker" w:date="2024-09-03T20:45:00Z" w16du:dateUtc="2024-09-03T18:45:00Z" w:id="938">
          <w:pPr>
            <w:pStyle w:val="Heading2"/>
            <w:numPr>
              <w:ilvl w:val="0"/>
              <w:numId w:val="0"/>
            </w:numPr>
            <w:tabs>
              <w:tab w:val="clear" w:pos="1440"/>
            </w:tabs>
            <w:spacing w:after="0" w:line="276" w:lineRule="auto"/>
            <w:ind w:left="720" w:hanging="720"/>
            <w:contextualSpacing/>
          </w:pPr>
        </w:pPrChange>
      </w:pPr>
      <w:del w:author="Craig Parker" w:date="2024-09-03T15:55:00Z" w16du:dateUtc="2024-09-03T13:55:00Z" w:id="939">
        <w:r w:rsidRPr="00AB7C5E" w:rsidDel="00AA1BD7">
          <w:delText>7.2</w:delText>
        </w:r>
        <w:r w:rsidRPr="00AB7C5E" w:rsidDel="00AA1BD7">
          <w:tab/>
        </w:r>
        <w:r w:rsidRPr="00AB7C5E" w:rsidDel="00AA1BD7">
          <w:delText xml:space="preserve">In the event that the Data is transferred to a jurisdiction where POPIA does not apply, the respective Party transferring the Data undertakes that the Data will only be transferred to a jurisdiction with adequate protection as set out under Section 72 (1) of POPIA. </w:delText>
        </w:r>
        <w:bookmarkStart w:name="_Hlk129329650" w:id="940"/>
        <w:bookmarkEnd w:id="940"/>
      </w:del>
    </w:p>
    <w:p w:rsidRPr="00D91AF1" w:rsidR="009457A7" w:rsidDel="002A00F9" w:rsidP="00426704" w:rsidRDefault="009457A7" w14:paraId="203F7413" w14:textId="77777777">
      <w:pPr>
        <w:pStyle w:val="Heading2"/>
        <w:rPr>
          <w:del w:author="Craig Parker" w:date="2024-09-03T16:31:00Z" w16du:dateUtc="2024-09-03T14:31:00Z" w:id="941"/>
          <w:rPrChange w:author="Craig Parker" w:date="2024-09-03T17:22:00Z" w16du:dateUtc="2024-09-03T15:22:00Z" w:id="942">
            <w:rPr>
              <w:del w:author="Craig Parker" w:date="2024-09-03T16:31:00Z" w16du:dateUtc="2024-09-03T14:31:00Z" w:id="943"/>
              <w:rFonts w:asciiTheme="minorHAnsi" w:hAnsiTheme="minorHAnsi" w:cstheme="minorHAnsi"/>
              <w:sz w:val="22"/>
            </w:rPr>
          </w:rPrChange>
        </w:rPr>
        <w:pPrChange w:author="Craig Parker" w:date="2024-09-03T20:45:00Z" w16du:dateUtc="2024-09-03T18:45:00Z" w:id="944">
          <w:pPr>
            <w:pStyle w:val="Heading2"/>
            <w:numPr>
              <w:ilvl w:val="0"/>
              <w:numId w:val="0"/>
            </w:numPr>
            <w:tabs>
              <w:tab w:val="clear" w:pos="1440"/>
            </w:tabs>
            <w:spacing w:after="0" w:line="276" w:lineRule="auto"/>
            <w:ind w:left="720" w:hanging="720"/>
            <w:contextualSpacing/>
          </w:pPr>
        </w:pPrChange>
      </w:pPr>
    </w:p>
    <w:p w:rsidRPr="00D91AF1" w:rsidR="009457A7" w:rsidDel="002A00F9" w:rsidP="00426704" w:rsidRDefault="004857FE" w14:paraId="203F7414" w14:textId="77777777">
      <w:pPr>
        <w:pStyle w:val="Heading2"/>
        <w:rPr>
          <w:del w:author="Craig Parker" w:date="2024-09-03T16:31:00Z" w16du:dateUtc="2024-09-03T14:31:00Z" w:id="945"/>
          <w:rPrChange w:author="Craig Parker" w:date="2024-09-03T17:22:00Z" w16du:dateUtc="2024-09-03T15:22:00Z" w:id="946">
            <w:rPr>
              <w:del w:author="Craig Parker" w:date="2024-09-03T16:31:00Z" w16du:dateUtc="2024-09-03T14:31:00Z" w:id="947"/>
              <w:rFonts w:asciiTheme="minorHAnsi" w:hAnsiTheme="minorHAnsi" w:cstheme="minorHAnsi"/>
              <w:sz w:val="22"/>
            </w:rPr>
          </w:rPrChange>
        </w:rPr>
        <w:pPrChange w:author="Craig Parker" w:date="2024-09-03T20:45:00Z" w16du:dateUtc="2024-09-03T18:45:00Z" w:id="948">
          <w:pPr>
            <w:pStyle w:val="Heading2"/>
            <w:numPr>
              <w:ilvl w:val="0"/>
              <w:numId w:val="7"/>
            </w:numPr>
            <w:tabs>
              <w:tab w:val="clear" w:pos="1440"/>
              <w:tab w:val="num" w:pos="0"/>
            </w:tabs>
            <w:spacing w:after="0" w:line="276" w:lineRule="auto"/>
            <w:ind w:left="720" w:hanging="720"/>
            <w:contextualSpacing/>
          </w:pPr>
        </w:pPrChange>
      </w:pPr>
      <w:r w:rsidRPr="00426704">
        <w:t>SAFEGUARDS</w:t>
      </w:r>
      <w:del w:author="Craig Parker" w:date="2024-09-03T16:42:00Z" w16du:dateUtc="2024-09-03T14:42:00Z" w:id="949">
        <w:r w:rsidRPr="00AB7C5E" w:rsidDel="000A629E">
          <w:tab/>
        </w:r>
      </w:del>
    </w:p>
    <w:p w:rsidRPr="002A00F9" w:rsidR="009457A7" w:rsidP="00426704" w:rsidRDefault="009457A7" w14:paraId="203F7415" w14:textId="77777777">
      <w:pPr>
        <w:pStyle w:val="Heading2"/>
        <w:rPr>
          <w:rPrChange w:author="Craig Parker" w:date="2024-09-03T16:23:00Z" w16du:dateUtc="2024-09-03T14:23:00Z" w:id="950">
            <w:rPr>
              <w:rFonts w:asciiTheme="minorHAnsi" w:hAnsiTheme="minorHAnsi" w:cstheme="minorHAnsi"/>
              <w:sz w:val="22"/>
            </w:rPr>
          </w:rPrChange>
        </w:rPr>
        <w:pPrChange w:author="Craig Parker" w:date="2024-09-03T20:45:00Z" w16du:dateUtc="2024-09-03T18:45:00Z" w:id="951">
          <w:pPr>
            <w:pStyle w:val="Heading2"/>
            <w:numPr>
              <w:ilvl w:val="0"/>
              <w:numId w:val="0"/>
            </w:numPr>
            <w:tabs>
              <w:tab w:val="clear" w:pos="1440"/>
            </w:tabs>
            <w:spacing w:after="0" w:line="276" w:lineRule="auto"/>
            <w:ind w:left="720" w:hanging="720"/>
            <w:contextualSpacing/>
          </w:pPr>
        </w:pPrChange>
      </w:pPr>
    </w:p>
    <w:p w:rsidRPr="00B83D94" w:rsidR="00AA1BD7" w:rsidRDefault="00AA1BD7" w14:paraId="57AB6093" w14:textId="5F6173D9">
      <w:pPr>
        <w:pStyle w:val="OTL-level2"/>
        <w:rPr>
          <w:ins w:author="Craig Parker" w:date="2024-09-03T15:57:00Z" w16du:dateUtc="2024-09-03T13:57:00Z" w:id="952"/>
          <w:rPrChange w:author="Craig Parker" w:date="2024-09-03T16:48:00Z" w16du:dateUtc="2024-09-03T14:48:00Z" w:id="953">
            <w:rPr>
              <w:ins w:author="Craig Parker" w:date="2024-09-03T15:57:00Z" w16du:dateUtc="2024-09-03T13:57:00Z" w:id="954"/>
              <w:rFonts w:cstheme="minorHAnsi"/>
              <w:lang w:val="en-ZA"/>
            </w:rPr>
          </w:rPrChange>
        </w:rPr>
        <w:pPrChange w:author="Craig Parker" w:date="2024-09-03T17:23:00Z" w16du:dateUtc="2024-09-03T15:23:00Z" w:id="955">
          <w:pPr>
            <w:pStyle w:val="Heading2"/>
            <w:numPr>
              <w:ilvl w:val="0"/>
              <w:numId w:val="0"/>
            </w:numPr>
            <w:tabs>
              <w:tab w:val="clear" w:pos="1440"/>
            </w:tabs>
            <w:spacing w:after="0" w:line="276" w:lineRule="auto"/>
            <w:ind w:left="0" w:firstLine="0"/>
            <w:contextualSpacing/>
          </w:pPr>
        </w:pPrChange>
      </w:pPr>
      <w:ins w:author="Craig Parker" w:date="2024-09-03T15:56:00Z" w:id="956">
        <w:r w:rsidRPr="00B83D94">
          <w:rPr>
            <w:rPrChange w:author="Craig Parker" w:date="2024-09-03T16:48:00Z" w16du:dateUtc="2024-09-03T14:48:00Z" w:id="957">
              <w:rPr>
                <w:rFonts w:cstheme="minorHAnsi"/>
                <w:szCs w:val="22"/>
                <w:lang w:val="en-ZA"/>
              </w:rPr>
            </w:rPrChange>
          </w:rPr>
          <w:t>The Data Recipient will maintain a comprehensive privacy and security program designed to ensure that Personal Data will be used only in accordance with this Agreement and the HE</w:t>
        </w:r>
      </w:ins>
      <w:ins w:author="Craig Parker" w:date="2024-09-03T16:44:00Z" w16du:dateUtc="2024-09-03T14:44:00Z" w:id="958">
        <w:r w:rsidRPr="00B83D94" w:rsidR="00B83D94">
          <w:rPr>
            <w:vertAlign w:val="superscript"/>
            <w:rPrChange w:author="Craig Parker" w:date="2024-09-03T16:48:00Z" w16du:dateUtc="2024-09-03T14:48:00Z" w:id="959">
              <w:rPr>
                <w:rFonts w:cstheme="majorHAnsi"/>
                <w:szCs w:val="22"/>
              </w:rPr>
            </w:rPrChange>
          </w:rPr>
          <w:t>2</w:t>
        </w:r>
      </w:ins>
      <w:ins w:author="Craig Parker" w:date="2024-09-03T15:56:00Z" w:id="960">
        <w:r w:rsidRPr="00B83D94">
          <w:rPr>
            <w:rPrChange w:author="Craig Parker" w:date="2024-09-03T16:48:00Z" w16du:dateUtc="2024-09-03T14:48:00Z" w:id="961">
              <w:rPr>
                <w:rFonts w:cstheme="minorHAnsi"/>
                <w:szCs w:val="22"/>
                <w:lang w:val="en-ZA"/>
              </w:rPr>
            </w:rPrChange>
          </w:rPr>
          <w:t xml:space="preserve">AT </w:t>
        </w:r>
        <w:proofErr w:type="spellStart"/>
        <w:r w:rsidRPr="00B83D94">
          <w:rPr>
            <w:rPrChange w:author="Craig Parker" w:date="2024-09-03T16:48:00Z" w16du:dateUtc="2024-09-03T14:48:00Z" w:id="962">
              <w:rPr>
                <w:rFonts w:cstheme="minorHAnsi"/>
                <w:szCs w:val="22"/>
                <w:lang w:val="en-ZA"/>
              </w:rPr>
            </w:rPrChange>
          </w:rPr>
          <w:t>Center</w:t>
        </w:r>
        <w:proofErr w:type="spellEnd"/>
        <w:r w:rsidRPr="00B83D94">
          <w:rPr>
            <w:rPrChange w:author="Craig Parker" w:date="2024-09-03T16:48:00Z" w16du:dateUtc="2024-09-03T14:48:00Z" w:id="963">
              <w:rPr>
                <w:rFonts w:cstheme="minorHAnsi"/>
                <w:szCs w:val="22"/>
                <w:lang w:val="en-ZA"/>
              </w:rPr>
            </w:rPrChange>
          </w:rPr>
          <w:t xml:space="preserve"> Data Management Plan, or as required by applicable regulations, including the appointment of a Data Protection Officer. The Data Recipient will apply adequate, commercially reasonable technical, physical, and administrative safeguards to protect the Personal Data.</w:t>
        </w:r>
      </w:ins>
    </w:p>
    <w:p w:rsidRPr="00B83D94" w:rsidR="00AA1BD7" w:rsidRDefault="00AA1BD7" w14:paraId="1A03C6FD" w14:textId="6B4D04B7">
      <w:pPr>
        <w:pStyle w:val="OTL-level2"/>
        <w:rPr>
          <w:ins w:author="Craig Parker" w:date="2024-09-03T15:57:00Z" w16du:dateUtc="2024-09-03T13:57:00Z" w:id="964"/>
          <w:rPrChange w:author="Craig Parker" w:date="2024-09-03T16:48:00Z" w16du:dateUtc="2024-09-03T14:48:00Z" w:id="965">
            <w:rPr>
              <w:ins w:author="Craig Parker" w:date="2024-09-03T15:57:00Z" w16du:dateUtc="2024-09-03T13:57:00Z" w:id="966"/>
              <w:rFonts w:cstheme="minorHAnsi"/>
              <w:lang w:val="en-ZA"/>
            </w:rPr>
          </w:rPrChange>
        </w:rPr>
        <w:pPrChange w:author="Craig Parker" w:date="2024-09-03T17:22:00Z" w16du:dateUtc="2024-09-03T15:22:00Z" w:id="967">
          <w:pPr>
            <w:pStyle w:val="Heading2"/>
            <w:numPr>
              <w:ilvl w:val="0"/>
              <w:numId w:val="0"/>
            </w:numPr>
            <w:tabs>
              <w:tab w:val="clear" w:pos="1440"/>
            </w:tabs>
            <w:spacing w:after="0" w:line="276" w:lineRule="auto"/>
            <w:ind w:left="0" w:firstLine="0"/>
            <w:contextualSpacing/>
          </w:pPr>
        </w:pPrChange>
      </w:pPr>
      <w:ins w:author="Craig Parker" w:date="2024-09-03T15:56:00Z" w:id="968">
        <w:r w:rsidRPr="00B83D94">
          <w:rPr>
            <w:rPrChange w:author="Craig Parker" w:date="2024-09-03T16:48:00Z" w16du:dateUtc="2024-09-03T14:48:00Z" w:id="969">
              <w:rPr>
                <w:rFonts w:cstheme="minorHAnsi"/>
                <w:szCs w:val="22"/>
                <w:lang w:val="en-ZA"/>
              </w:rPr>
            </w:rPrChange>
          </w:rPr>
          <w:t xml:space="preserve">Such safeguards shall be appropriate to the nature of the information to prevent any breach of security leading to the accidental or unlawful destruction, loss, alteration, unauthorized disclosure of, or access to Personal Data, or any other unauthorized or unlawful use, access, alteration, loss, or disclosure of Personal Data relating to this Agreement (collectively, “Security Breach”). The Data Recipient will also implement </w:t>
        </w:r>
        <w:r w:rsidRPr="00B83D94">
          <w:rPr>
            <w:rPrChange w:author="Craig Parker" w:date="2024-09-03T16:48:00Z" w16du:dateUtc="2024-09-03T14:48:00Z" w:id="970">
              <w:rPr>
                <w:rFonts w:cstheme="minorHAnsi"/>
                <w:szCs w:val="22"/>
                <w:lang w:val="en-ZA"/>
              </w:rPr>
            </w:rPrChange>
          </w:rPr>
          <w:t>appropriate internal policies, procedures, or protocols to minimize the risk of occurrence of a Security Breach.</w:t>
        </w:r>
      </w:ins>
    </w:p>
    <w:p w:rsidRPr="00B83D94" w:rsidR="00AA1BD7" w:rsidRDefault="00AA1BD7" w14:paraId="7F8D79EB" w14:textId="785E87BD">
      <w:pPr>
        <w:pStyle w:val="OTL-level2"/>
        <w:rPr>
          <w:ins w:author="Craig Parker" w:date="2024-09-03T15:56:00Z" w:id="971"/>
          <w:rPrChange w:author="Craig Parker" w:date="2024-09-03T16:48:00Z" w16du:dateUtc="2024-09-03T14:48:00Z" w:id="972">
            <w:rPr>
              <w:ins w:author="Craig Parker" w:date="2024-09-03T15:56:00Z" w:id="973"/>
              <w:rFonts w:cstheme="minorHAnsi"/>
              <w:lang w:val="en-ZA"/>
            </w:rPr>
          </w:rPrChange>
        </w:rPr>
        <w:pPrChange w:author="Craig Parker" w:date="2024-09-03T17:23:00Z" w16du:dateUtc="2024-09-03T15:23:00Z" w:id="974">
          <w:pPr>
            <w:pStyle w:val="Heading2"/>
            <w:spacing w:before="0" w:after="0" w:line="276" w:lineRule="auto"/>
            <w:ind w:hanging="720"/>
            <w:contextualSpacing/>
          </w:pPr>
        </w:pPrChange>
      </w:pPr>
      <w:ins w:author="Craig Parker" w:date="2024-09-03T15:56:00Z" w:id="975">
        <w:r w:rsidRPr="00B83D94">
          <w:rPr>
            <w:rPrChange w:author="Craig Parker" w:date="2024-09-03T16:48:00Z" w16du:dateUtc="2024-09-03T14:48:00Z" w:id="976">
              <w:rPr>
                <w:rFonts w:cstheme="minorHAnsi"/>
                <w:szCs w:val="22"/>
                <w:lang w:val="en-ZA"/>
              </w:rPr>
            </w:rPrChange>
          </w:rPr>
          <w:t>Once the Original Study Data has been transferred to the Data Recipient, the Data Recipient shall, in line with all applicable legislation and regulations, maintain a comprehensive privacy and security program to ensure the safekeeping and integrity of the Original Study Data.</w:t>
        </w:r>
      </w:ins>
    </w:p>
    <w:p w:rsidRPr="002A00F9" w:rsidR="009457A7" w:rsidDel="00AA1BD7" w:rsidP="00426704" w:rsidRDefault="004857FE" w14:paraId="203F7416" w14:textId="57347993">
      <w:pPr>
        <w:pStyle w:val="Heading2"/>
        <w:rPr>
          <w:del w:author="Craig Parker" w:date="2024-09-03T15:56:00Z" w16du:dateUtc="2024-09-03T13:56:00Z" w:id="977"/>
        </w:rPr>
        <w:pPrChange w:author="Craig Parker" w:date="2024-09-03T20:45:00Z" w16du:dateUtc="2024-09-03T18:45:00Z" w:id="978">
          <w:pPr>
            <w:pStyle w:val="Heading2"/>
            <w:numPr>
              <w:ilvl w:val="0"/>
              <w:numId w:val="0"/>
            </w:numPr>
            <w:tabs>
              <w:tab w:val="clear" w:pos="1440"/>
            </w:tabs>
            <w:spacing w:after="0" w:line="276" w:lineRule="auto"/>
            <w:ind w:left="720" w:hanging="720"/>
            <w:contextualSpacing/>
          </w:pPr>
        </w:pPrChange>
      </w:pPr>
      <w:del w:author="Craig Parker" w:date="2024-09-03T15:56:00Z" w16du:dateUtc="2024-09-03T13:56:00Z" w:id="979">
        <w:r w:rsidRPr="002A00F9" w:rsidDel="00AA1BD7">
          <w:delText>8.1</w:delText>
        </w:r>
        <w:r w:rsidRPr="002A00F9" w:rsidDel="00AA1BD7">
          <w:tab/>
        </w:r>
        <w:r w:rsidRPr="002A00F9" w:rsidDel="00AA1BD7">
          <w:delText xml:space="preserve">Data Recipient will maintain a comprehensive privacy and security program designed to ensure that Personal Data will be used only in accordance with this Agreement or as required by applicable regulations, including the appointment of a Data Protection Officer.  Data Recipient will apply adequate, commercially reasonable technical, physical, and administrative safeguards to protect the Personal Data.  </w:delText>
        </w:r>
      </w:del>
    </w:p>
    <w:p w:rsidRPr="002A00F9" w:rsidR="009457A7" w:rsidDel="00AA1BD7" w:rsidP="00426704" w:rsidRDefault="009457A7" w14:paraId="203F7417" w14:textId="1328E90D">
      <w:pPr>
        <w:pStyle w:val="Heading2"/>
        <w:rPr>
          <w:del w:author="Craig Parker" w:date="2024-09-03T15:56:00Z" w16du:dateUtc="2024-09-03T13:56:00Z" w:id="980"/>
        </w:rPr>
        <w:pPrChange w:author="Craig Parker" w:date="2024-09-03T20:45:00Z" w16du:dateUtc="2024-09-03T18:45:00Z" w:id="981">
          <w:pPr>
            <w:pStyle w:val="Heading2"/>
            <w:numPr>
              <w:ilvl w:val="0"/>
              <w:numId w:val="0"/>
            </w:numPr>
            <w:tabs>
              <w:tab w:val="clear" w:pos="1440"/>
            </w:tabs>
            <w:spacing w:after="0" w:line="276" w:lineRule="auto"/>
            <w:ind w:left="720" w:hanging="720"/>
            <w:contextualSpacing/>
          </w:pPr>
        </w:pPrChange>
      </w:pPr>
    </w:p>
    <w:p w:rsidRPr="002A00F9" w:rsidR="009457A7" w:rsidDel="00AA1BD7" w:rsidP="00426704" w:rsidRDefault="004857FE" w14:paraId="203F7418" w14:textId="695152EE">
      <w:pPr>
        <w:pStyle w:val="Heading2"/>
        <w:rPr>
          <w:del w:author="Craig Parker" w:date="2024-09-03T15:56:00Z" w16du:dateUtc="2024-09-03T13:56:00Z" w:id="982"/>
        </w:rPr>
        <w:pPrChange w:author="Craig Parker" w:date="2024-09-03T20:45:00Z" w16du:dateUtc="2024-09-03T18:45:00Z" w:id="983">
          <w:pPr>
            <w:pStyle w:val="Heading2"/>
            <w:numPr>
              <w:ilvl w:val="0"/>
              <w:numId w:val="0"/>
            </w:numPr>
            <w:tabs>
              <w:tab w:val="clear" w:pos="1440"/>
            </w:tabs>
            <w:spacing w:after="0" w:line="276" w:lineRule="auto"/>
            <w:ind w:left="720" w:hanging="720"/>
            <w:contextualSpacing/>
          </w:pPr>
        </w:pPrChange>
      </w:pPr>
      <w:del w:author="Craig Parker" w:date="2024-09-03T15:56:00Z" w16du:dateUtc="2024-09-03T13:56:00Z" w:id="984">
        <w:r w:rsidRPr="002A00F9" w:rsidDel="00AA1BD7">
          <w:delText>8.2</w:delText>
        </w:r>
        <w:r w:rsidRPr="002A00F9" w:rsidDel="00AA1BD7">
          <w:tab/>
        </w:r>
        <w:r w:rsidRPr="002A00F9" w:rsidDel="00AA1BD7">
          <w:delText>Such safeguards shall be appropriate to the nature of the information to prevent any breach of security leading to the accidental or unlawful destruction, loss, alteration, unauthorized disclosure of, or access to Personal Data or any other unauthorized or unlawful use, access, alteration, loss, or disclosure of Personal Data relating to this Agreement (collectively, “</w:delText>
        </w:r>
        <w:r w:rsidRPr="002A00F9" w:rsidDel="00AA1BD7">
          <w:rPr>
            <w:bCs/>
          </w:rPr>
          <w:delText>Security Breach</w:delText>
        </w:r>
        <w:r w:rsidRPr="002A00F9" w:rsidDel="00AA1BD7">
          <w:delText>”).  Data Recipient will also implement appropriate internal policies, procedures, or protocols to minimize the risk of occurrence of a Security Breach.</w:delText>
        </w:r>
      </w:del>
    </w:p>
    <w:p w:rsidRPr="002A00F9" w:rsidR="009457A7" w:rsidDel="00AA1BD7" w:rsidP="00426704" w:rsidRDefault="009457A7" w14:paraId="203F7419" w14:textId="6FE76DEB">
      <w:pPr>
        <w:pStyle w:val="Heading2"/>
        <w:rPr>
          <w:del w:author="Craig Parker" w:date="2024-09-03T15:56:00Z" w16du:dateUtc="2024-09-03T13:56:00Z" w:id="985"/>
        </w:rPr>
        <w:pPrChange w:author="Craig Parker" w:date="2024-09-03T20:45:00Z" w16du:dateUtc="2024-09-03T18:45:00Z" w:id="986">
          <w:pPr>
            <w:pStyle w:val="Heading2"/>
            <w:numPr>
              <w:ilvl w:val="0"/>
              <w:numId w:val="0"/>
            </w:numPr>
            <w:tabs>
              <w:tab w:val="clear" w:pos="1440"/>
            </w:tabs>
            <w:spacing w:after="0" w:line="276" w:lineRule="auto"/>
            <w:ind w:left="720" w:hanging="720"/>
            <w:contextualSpacing/>
          </w:pPr>
        </w:pPrChange>
      </w:pPr>
    </w:p>
    <w:p w:rsidRPr="002A00F9" w:rsidR="009457A7" w:rsidDel="002A00F9" w:rsidP="00426704" w:rsidRDefault="004857FE" w14:paraId="203F741A" w14:textId="2BC56E31">
      <w:pPr>
        <w:pStyle w:val="Heading2"/>
        <w:rPr>
          <w:del w:author="Craig Parker" w:date="2024-09-03T16:32:00Z" w16du:dateUtc="2024-09-03T14:32:00Z" w:id="987"/>
        </w:rPr>
        <w:pPrChange w:author="Craig Parker" w:date="2024-09-03T20:45:00Z" w16du:dateUtc="2024-09-03T18:45:00Z" w:id="988">
          <w:pPr>
            <w:pStyle w:val="Heading2"/>
            <w:numPr>
              <w:ilvl w:val="0"/>
              <w:numId w:val="0"/>
            </w:numPr>
            <w:tabs>
              <w:tab w:val="clear" w:pos="1440"/>
            </w:tabs>
            <w:spacing w:after="0" w:line="276" w:lineRule="auto"/>
            <w:ind w:left="720" w:hanging="720"/>
            <w:contextualSpacing/>
          </w:pPr>
        </w:pPrChange>
      </w:pPr>
      <w:del w:author="Craig Parker" w:date="2024-09-03T15:56:00Z" w16du:dateUtc="2024-09-03T13:56:00Z" w:id="989">
        <w:r w:rsidRPr="002A00F9" w:rsidDel="00AA1BD7">
          <w:delText>8.3</w:delText>
        </w:r>
        <w:r w:rsidRPr="002A00F9" w:rsidDel="00AA1BD7">
          <w:tab/>
        </w:r>
        <w:r w:rsidRPr="002A00F9" w:rsidDel="00AA1BD7">
          <w:delText>Once the Data has been transferred to the Data Recipient, the Data Recipient shall, in line with all applicable legislation and regulations, maintain a comprehensive privacy and security program to ensure the safekeeping and integrity of the Data.</w:delText>
        </w:r>
      </w:del>
    </w:p>
    <w:p w:rsidRPr="002A00F9" w:rsidR="00A723EE" w:rsidP="00426704" w:rsidRDefault="00A723EE" w14:paraId="1C4DD834" w14:textId="05389858">
      <w:pPr>
        <w:pStyle w:val="Heading2"/>
        <w:rPr>
          <w:ins w:author="Craig Parker" w:date="2024-09-03T16:01:00Z" w16du:dateUtc="2024-09-03T14:01:00Z" w:id="990"/>
          <w:lang w:eastAsia="en-ZA"/>
          <w:rPrChange w:author="Craig Parker" w:date="2024-09-03T16:32:00Z" w16du:dateUtc="2024-09-03T14:32:00Z" w:id="991">
            <w:rPr>
              <w:ins w:author="Craig Parker" w:date="2024-09-03T16:01:00Z" w16du:dateUtc="2024-09-03T14:01:00Z" w:id="992"/>
              <w:rFonts w:ascii="Times New Roman" w:hAnsi="Times New Roman" w:eastAsia="Times New Roman" w:cs="Times New Roman"/>
              <w:b/>
              <w:bCs/>
              <w:sz w:val="27"/>
              <w:szCs w:val="27"/>
              <w:lang w:eastAsia="en-ZA"/>
            </w:rPr>
          </w:rPrChange>
        </w:rPr>
        <w:pPrChange w:author="Craig Parker" w:date="2024-09-03T20:45:00Z" w16du:dateUtc="2024-09-03T18:45:00Z" w:id="993">
          <w:pPr>
            <w:numPr>
              <w:numId w:val="2"/>
            </w:numPr>
            <w:tabs>
              <w:tab w:val="num" w:pos="0"/>
            </w:tabs>
            <w:spacing w:before="100" w:beforeAutospacing="1" w:after="100" w:afterAutospacing="1" w:line="240" w:lineRule="auto"/>
            <w:ind w:left="0" w:firstLine="0"/>
            <w:jc w:val="left"/>
            <w:outlineLvl w:val="2"/>
          </w:pPr>
        </w:pPrChange>
      </w:pPr>
      <w:ins w:author="Craig Parker" w:date="2024-09-03T16:01:00Z" w16du:dateUtc="2024-09-03T14:01:00Z" w:id="994">
        <w:r w:rsidRPr="002A00F9">
          <w:rPr>
            <w:lang w:eastAsia="en-ZA"/>
            <w:rPrChange w:author="Craig Parker" w:date="2024-09-03T16:32:00Z" w16du:dateUtc="2024-09-03T14:32:00Z" w:id="995">
              <w:rPr>
                <w:rFonts w:ascii="Times New Roman" w:hAnsi="Times New Roman" w:cs="Times New Roman"/>
                <w:b/>
                <w:bCs/>
                <w:sz w:val="27"/>
                <w:szCs w:val="27"/>
                <w:lang w:eastAsia="en-ZA"/>
              </w:rPr>
            </w:rPrChange>
          </w:rPr>
          <w:t>SECURITY BREACH</w:t>
        </w:r>
      </w:ins>
    </w:p>
    <w:p w:rsidRPr="00B83D94" w:rsidR="00A723EE" w:rsidRDefault="00A723EE" w14:paraId="716BF41E" w14:textId="17301AB6">
      <w:pPr>
        <w:pStyle w:val="OTL-level2"/>
        <w:rPr>
          <w:ins w:author="Craig Parker" w:date="2024-09-03T16:01:00Z" w16du:dateUtc="2024-09-03T14:01:00Z" w:id="996"/>
          <w:rPrChange w:author="Craig Parker" w:date="2024-09-03T16:48:00Z" w16du:dateUtc="2024-09-03T14:48:00Z" w:id="997">
            <w:rPr>
              <w:ins w:author="Craig Parker" w:date="2024-09-03T16:01:00Z" w16du:dateUtc="2024-09-03T14:01:00Z" w:id="998"/>
              <w:rFonts w:ascii="Times New Roman" w:hAnsi="Times New Roman" w:eastAsia="Times New Roman" w:cs="Times New Roman"/>
              <w:sz w:val="24"/>
              <w:szCs w:val="24"/>
              <w:lang w:eastAsia="en-ZA"/>
            </w:rPr>
          </w:rPrChange>
        </w:rPr>
        <w:pPrChange w:author="Craig Parker" w:date="2024-09-03T17:22:00Z" w16du:dateUtc="2024-09-03T15:22:00Z" w:id="999">
          <w:pPr>
            <w:spacing w:before="100" w:beforeAutospacing="1" w:after="100" w:afterAutospacing="1" w:line="240" w:lineRule="auto"/>
            <w:ind w:left="0" w:firstLine="0"/>
            <w:jc w:val="left"/>
          </w:pPr>
        </w:pPrChange>
      </w:pPr>
      <w:ins w:author="Craig Parker" w:date="2024-09-03T16:01:00Z" w16du:dateUtc="2024-09-03T14:01:00Z" w:id="1000">
        <w:r w:rsidRPr="00B83D94">
          <w:rPr>
            <w:rPrChange w:author="Craig Parker" w:date="2024-09-03T16:48:00Z" w16du:dateUtc="2024-09-03T14:48:00Z" w:id="1001">
              <w:rPr>
                <w:rFonts w:ascii="Times New Roman" w:hAnsi="Times New Roman" w:eastAsia="Times New Roman"/>
                <w:szCs w:val="24"/>
                <w:lang w:eastAsia="en-ZA"/>
              </w:rPr>
            </w:rPrChange>
          </w:rPr>
          <w:t>The Data Recipient shall notify the Data Provider within twenty-four (24) hours of discovery of a potential or actual Security Breach. In the course of notification, the Data Recipient will provide feasible, sufficient information for the Data Provider to assess the Security Breach. The Data Provider will determine, in consultation with the Data Recipient, if notification to Data Subjects and/or government authorities is required by applicable regulations. Where the Data Provider determines that notification is required by applicable regulations, the Data Recipient shall be responsible for all reasonable costs and expenses associated with the provision of such notifications. The Data Recipient will also take immediate steps to consult with the Data Provider in good faith in the development of remediation efforts to rectify or mitigate the Security Breach.</w:t>
        </w:r>
      </w:ins>
    </w:p>
    <w:p w:rsidR="00DA7764" w:rsidP="00DA7764" w:rsidRDefault="00A723EE" w14:paraId="13242257" w14:textId="77777777">
      <w:pPr>
        <w:pStyle w:val="OTL-level2"/>
        <w:rPr>
          <w:ins w:author="Craig Parker" w:date="2024-09-03T17:24:00Z" w16du:dateUtc="2024-09-03T15:24:00Z" w:id="1002"/>
        </w:rPr>
      </w:pPr>
      <w:ins w:author="Craig Parker" w:date="2024-09-03T16:01:00Z" w16du:dateUtc="2024-09-03T14:01:00Z" w:id="1003">
        <w:r w:rsidRPr="00B83D94">
          <w:rPr>
            <w:rPrChange w:author="Craig Parker" w:date="2024-09-03T16:48:00Z" w16du:dateUtc="2024-09-03T14:48:00Z" w:id="1004">
              <w:rPr>
                <w:rFonts w:ascii="Times New Roman" w:hAnsi="Times New Roman" w:eastAsia="Times New Roman"/>
                <w:szCs w:val="24"/>
                <w:lang w:val="en-ZA" w:eastAsia="en-ZA"/>
              </w:rPr>
            </w:rPrChange>
          </w:rPr>
          <w:t>The Data Recipient will undertake remediation efforts at its sole expense or will reimburse the Data Provider for the Data Provider’s reasonable expenses incurred in connection with Data Provider-performed remediation efforts. In addition to any method of notice described in this Agreement, notice to the Data Provider of any Security Breach shall also be reported to _________________; Telephone: _____________ or Email: _____________</w:t>
        </w:r>
      </w:ins>
    </w:p>
    <w:p w:rsidRPr="00DA7764" w:rsidR="00A723EE" w:rsidP="00426704" w:rsidRDefault="00A723EE" w14:paraId="525DF9F5" w14:textId="563445AF">
      <w:pPr>
        <w:pStyle w:val="Heading2"/>
        <w:rPr>
          <w:ins w:author="Craig Parker" w:date="2024-09-03T16:01:00Z" w16du:dateUtc="2024-09-03T14:01:00Z" w:id="1005"/>
          <w:rFonts w:eastAsia="Calibri" w:cs="Times New Roman"/>
          <w:rPrChange w:author="Craig Parker" w:date="2024-09-03T17:24:00Z" w16du:dateUtc="2024-09-03T15:24:00Z" w:id="1006">
            <w:rPr>
              <w:ins w:author="Craig Parker" w:date="2024-09-03T16:01:00Z" w16du:dateUtc="2024-09-03T14:01:00Z" w:id="1007"/>
              <w:rFonts w:ascii="Times New Roman" w:hAnsi="Times New Roman" w:eastAsia="Times New Roman" w:cs="Times New Roman"/>
              <w:b/>
              <w:bCs/>
              <w:sz w:val="27"/>
              <w:szCs w:val="27"/>
              <w:lang w:eastAsia="en-ZA"/>
            </w:rPr>
          </w:rPrChange>
        </w:rPr>
        <w:pPrChange w:author="Craig Parker" w:date="2024-09-03T20:45:00Z" w16du:dateUtc="2024-09-03T18:45:00Z" w:id="1008">
          <w:pPr>
            <w:numPr>
              <w:numId w:val="2"/>
            </w:numPr>
            <w:tabs>
              <w:tab w:val="num" w:pos="0"/>
            </w:tabs>
            <w:spacing w:before="100" w:beforeAutospacing="1" w:after="100" w:afterAutospacing="1" w:line="240" w:lineRule="auto"/>
            <w:ind w:left="0" w:firstLine="0"/>
            <w:jc w:val="left"/>
            <w:outlineLvl w:val="2"/>
          </w:pPr>
        </w:pPrChange>
      </w:pPr>
      <w:ins w:author="Craig Parker" w:date="2024-09-03T16:01:00Z" w16du:dateUtc="2024-09-03T14:01:00Z" w:id="1009">
        <w:r w:rsidRPr="00DA7764">
          <w:rPr>
            <w:lang w:eastAsia="en-ZA"/>
            <w:rPrChange w:author="Craig Parker" w:date="2024-09-03T17:24:00Z" w16du:dateUtc="2024-09-03T15:24:00Z" w:id="1010">
              <w:rPr>
                <w:rFonts w:ascii="Times New Roman" w:hAnsi="Times New Roman" w:cs="Times New Roman"/>
                <w:bCs/>
                <w:sz w:val="27"/>
                <w:szCs w:val="27"/>
                <w:lang w:eastAsia="en-ZA"/>
              </w:rPr>
            </w:rPrChange>
          </w:rPr>
          <w:t>PERSONNEL OBLIGATIONS</w:t>
        </w:r>
      </w:ins>
    </w:p>
    <w:p w:rsidR="00DA7764" w:rsidP="00DA7764" w:rsidRDefault="00A723EE" w14:paraId="18688CB1" w14:textId="77777777">
      <w:pPr>
        <w:pStyle w:val="OTL-level2"/>
        <w:numPr>
          <w:ilvl w:val="1"/>
          <w:numId w:val="42"/>
        </w:numPr>
        <w:rPr>
          <w:ins w:author="Craig Parker" w:date="2024-09-03T17:24:00Z" w16du:dateUtc="2024-09-03T15:24:00Z" w:id="1011"/>
        </w:rPr>
      </w:pPr>
      <w:ins w:author="Craig Parker" w:date="2024-09-03T16:01:00Z" w16du:dateUtc="2024-09-03T14:01:00Z" w:id="1012">
        <w:r w:rsidRPr="002A00F9">
          <w:rPr>
            <w:rPrChange w:author="Craig Parker" w:date="2024-09-03T16:23:00Z" w16du:dateUtc="2024-09-03T14:23:00Z" w:id="1013">
              <w:rPr>
                <w:rFonts w:ascii="Times New Roman" w:hAnsi="Times New Roman" w:eastAsia="Times New Roman"/>
                <w:szCs w:val="24"/>
                <w:lang w:val="en-ZA" w:eastAsia="en-ZA"/>
              </w:rPr>
            </w:rPrChange>
          </w:rPr>
          <w:t>The Parties shall ensure that their respective personnel engaged in the Processing of Personal Data are informed of the confidential nature of the Personal Data, have received appropriate training on their responsibilities, and have executed written confidentiality agreements or are otherwise subject to professional obligations of confidentiality. The Parties shall ensure that access to Personal Data is limited to those personnel who perform services in accordance with this Agreement.</w:t>
        </w:r>
      </w:ins>
    </w:p>
    <w:p w:rsidRPr="00426704" w:rsidR="00A723EE" w:rsidP="00426704" w:rsidRDefault="00A723EE" w14:paraId="2D7F065F" w14:textId="5D0AD867">
      <w:pPr>
        <w:pStyle w:val="Heading2"/>
        <w:numPr>
          <w:ilvl w:val="0"/>
          <w:numId w:val="42"/>
        </w:numPr>
        <w:rPr>
          <w:ins w:author="Craig Parker" w:date="2024-09-03T16:01:00Z" w16du:dateUtc="2024-09-03T14:01:00Z" w:id="1014"/>
          <w:rFonts w:eastAsia="Calibri" w:cs="Times New Roman"/>
          <w:rPrChange w:author="Craig Parker" w:date="2024-09-03T20:45:00Z" w16du:dateUtc="2024-09-03T18:45:00Z" w:id="1015">
            <w:rPr>
              <w:ins w:author="Craig Parker" w:date="2024-09-03T16:01:00Z" w16du:dateUtc="2024-09-03T14:01:00Z" w:id="1016"/>
              <w:rFonts w:ascii="Times New Roman" w:hAnsi="Times New Roman" w:eastAsia="Times New Roman" w:cs="Times New Roman"/>
              <w:b/>
              <w:bCs/>
              <w:sz w:val="27"/>
              <w:szCs w:val="27"/>
              <w:lang w:eastAsia="en-ZA"/>
            </w:rPr>
          </w:rPrChange>
        </w:rPr>
        <w:pPrChange w:author="Craig Parker" w:date="2024-09-03T20:45:00Z" w16du:dateUtc="2024-09-03T18:45:00Z" w:id="1017">
          <w:pPr>
            <w:numPr>
              <w:numId w:val="2"/>
            </w:numPr>
            <w:tabs>
              <w:tab w:val="num" w:pos="0"/>
            </w:tabs>
            <w:spacing w:before="100" w:beforeAutospacing="1" w:after="100" w:afterAutospacing="1" w:line="240" w:lineRule="auto"/>
            <w:ind w:left="0" w:firstLine="0"/>
            <w:jc w:val="left"/>
            <w:outlineLvl w:val="2"/>
          </w:pPr>
        </w:pPrChange>
      </w:pPr>
      <w:ins w:author="Craig Parker" w:date="2024-09-03T16:01:00Z" w16du:dateUtc="2024-09-03T14:01:00Z" w:id="1018">
        <w:r w:rsidRPr="00DA7764">
          <w:rPr>
            <w:lang w:eastAsia="en-ZA"/>
            <w:rPrChange w:author="Craig Parker" w:date="2024-09-03T17:25:00Z" w16du:dateUtc="2024-09-03T15:25:00Z" w:id="1019">
              <w:rPr>
                <w:rFonts w:ascii="Times New Roman" w:hAnsi="Times New Roman" w:cs="Times New Roman"/>
                <w:bCs/>
                <w:sz w:val="27"/>
                <w:szCs w:val="27"/>
                <w:lang w:eastAsia="en-ZA"/>
              </w:rPr>
            </w:rPrChange>
          </w:rPr>
          <w:t>RECORDS / DATA PROCESSING REGISTER</w:t>
        </w:r>
      </w:ins>
    </w:p>
    <w:p w:rsidR="00DA7764" w:rsidP="0079332C" w:rsidRDefault="00A723EE" w14:paraId="35BEBB9C" w14:textId="77777777">
      <w:pPr>
        <w:pStyle w:val="OTL-level2"/>
        <w:rPr>
          <w:ins w:author="Craig Parker" w:date="2024-09-03T21:17:00Z" w16du:dateUtc="2024-09-03T19:17:00Z" w:id="1020"/>
        </w:rPr>
      </w:pPr>
      <w:ins w:author="Craig Parker" w:date="2024-09-03T16:01:00Z" w16du:dateUtc="2024-09-03T14:01:00Z" w:id="1021">
        <w:r w:rsidRPr="0079332C">
          <w:rPr>
            <w:rPrChange w:author="Craig Parker" w:date="2024-09-03T21:16:00Z" w16du:dateUtc="2024-09-03T19:16:00Z" w:id="1022">
              <w:rPr>
                <w:rFonts w:ascii="Times New Roman" w:hAnsi="Times New Roman" w:eastAsia="Times New Roman"/>
                <w:szCs w:val="24"/>
                <w:lang w:val="en-ZA" w:eastAsia="en-ZA"/>
              </w:rPr>
            </w:rPrChange>
          </w:rPr>
          <w:t>The Data Recipient shall maintain a written record of all Processing activities that are carried out under this Agreement. Such record shall contain, at a minimum, (</w:t>
        </w:r>
        <w:proofErr w:type="spellStart"/>
        <w:r w:rsidRPr="0079332C">
          <w:rPr>
            <w:rPrChange w:author="Craig Parker" w:date="2024-09-03T21:16:00Z" w16du:dateUtc="2024-09-03T19:16:00Z" w:id="1023">
              <w:rPr>
                <w:rFonts w:ascii="Times New Roman" w:hAnsi="Times New Roman" w:eastAsia="Times New Roman"/>
                <w:szCs w:val="24"/>
                <w:lang w:val="en-ZA" w:eastAsia="en-ZA"/>
              </w:rPr>
            </w:rPrChange>
          </w:rPr>
          <w:t>i</w:t>
        </w:r>
        <w:proofErr w:type="spellEnd"/>
        <w:r w:rsidRPr="0079332C">
          <w:rPr>
            <w:rPrChange w:author="Craig Parker" w:date="2024-09-03T21:16:00Z" w16du:dateUtc="2024-09-03T19:16:00Z" w:id="1024">
              <w:rPr>
                <w:rFonts w:ascii="Times New Roman" w:hAnsi="Times New Roman" w:eastAsia="Times New Roman"/>
                <w:szCs w:val="24"/>
                <w:lang w:val="en-ZA" w:eastAsia="en-ZA"/>
              </w:rPr>
            </w:rPrChange>
          </w:rPr>
          <w:t xml:space="preserve">) the name </w:t>
        </w:r>
        <w:r w:rsidRPr="0079332C">
          <w:rPr>
            <w:rPrChange w:author="Craig Parker" w:date="2024-09-03T21:16:00Z" w16du:dateUtc="2024-09-03T19:16:00Z" w:id="1025">
              <w:rPr>
                <w:rFonts w:ascii="Times New Roman" w:hAnsi="Times New Roman" w:eastAsia="Times New Roman"/>
                <w:szCs w:val="24"/>
                <w:lang w:val="en-ZA" w:eastAsia="en-ZA"/>
              </w:rPr>
            </w:rPrChange>
          </w:rPr>
          <w:t>and contact details of any Operators; (ii) the name and contact details of the Operators’ data protection officers; (iii) the categories of Processing that are carried out; (iv) transfers to other countries or international organizations and documentation of the suitable safeguards that are employed; and (v) a general description of the administrative, technical, and physical security measures that have been taken to safeguard the Personal Data. The Data Recipient shall provide the Data Provider with a copy of such records upon request.</w:t>
        </w:r>
      </w:ins>
    </w:p>
    <w:p w:rsidRPr="0079332C" w:rsidR="001957E6" w:rsidP="00A6349D" w:rsidRDefault="001957E6" w14:paraId="0D22B411" w14:textId="793ACC53">
      <w:pPr>
        <w:pStyle w:val="Heading2"/>
        <w:rPr>
          <w:ins w:author="Craig Parker" w:date="2024-09-03T17:25:00Z" w16du:dateUtc="2024-09-03T15:25:00Z" w:id="1026"/>
        </w:rPr>
        <w:pPrChange w:author="Craig Parker" w:date="2024-09-03T21:17:00Z" w16du:dateUtc="2024-09-03T19:17:00Z" w:id="1027">
          <w:pPr>
            <w:pStyle w:val="OTL-level2"/>
            <w:numPr>
              <w:ilvl w:val="0"/>
              <w:numId w:val="0"/>
            </w:numPr>
            <w:ind w:left="720" w:hanging="360"/>
          </w:pPr>
        </w:pPrChange>
      </w:pPr>
      <w:ins w:author="Craig Parker" w:date="2024-09-03T21:17:00Z" w16du:dateUtc="2024-09-03T19:17:00Z" w:id="1028">
        <w:r>
          <w:t>G</w:t>
        </w:r>
      </w:ins>
      <w:ins w:author="Craig Parker" w:date="2024-09-03T21:57:00Z" w16du:dateUtc="2024-09-03T19:57:00Z" w:id="1029">
        <w:r w:rsidR="00597DC4">
          <w:t>OVERNMENT INSPECTIONS</w:t>
        </w:r>
      </w:ins>
    </w:p>
    <w:p w:rsidR="009A2AD2" w:rsidP="002C6F1E" w:rsidRDefault="00A723EE" w14:paraId="03C9D389" w14:textId="77777777">
      <w:pPr>
        <w:pStyle w:val="OTL-level2"/>
        <w:rPr>
          <w:ins w:author="Craig Parker" w:date="2024-09-03T17:26:00Z" w16du:dateUtc="2024-09-03T15:26:00Z" w:id="1030"/>
        </w:rPr>
        <w:pPrChange w:author="Craig Parker" w:date="2024-09-03T21:18:00Z" w16du:dateUtc="2024-09-03T19:18:00Z" w:id="1031">
          <w:pPr>
            <w:spacing w:line="360" w:lineRule="auto"/>
            <w:ind w:left="0" w:firstLine="0"/>
          </w:pPr>
        </w:pPrChange>
      </w:pPr>
      <w:ins w:author="Craig Parker" w:date="2024-09-03T16:01:00Z" w16du:dateUtc="2024-09-03T14:01:00Z" w:id="1032">
        <w:r w:rsidRPr="002A00F9">
          <w:rPr>
            <w:rPrChange w:author="Craig Parker" w:date="2024-09-03T16:23:00Z" w16du:dateUtc="2024-09-03T14:23:00Z" w:id="1033">
              <w:rPr>
                <w:rFonts w:ascii="Times New Roman" w:hAnsi="Times New Roman" w:eastAsia="Times New Roman" w:cs="Times New Roman"/>
                <w:sz w:val="24"/>
                <w:szCs w:val="24"/>
                <w:lang w:eastAsia="en-ZA"/>
              </w:rPr>
            </w:rPrChange>
          </w:rPr>
          <w:t>The Data Recipient agrees to promptly, and in no case later than five (5) business days, notify the Data Provider of any inspection or audit by a government authority concerning compliance with applicable regulations governing the Processing of Personal Data to the extent related to this Agreement.</w:t>
        </w:r>
      </w:ins>
    </w:p>
    <w:p w:rsidRPr="00525817" w:rsidR="00A723EE" w:rsidDel="008A1AAD" w:rsidP="00525817" w:rsidRDefault="009A2AD2" w14:paraId="619FE0A9" w14:textId="14756BA5">
      <w:pPr>
        <w:pStyle w:val="Heading2"/>
        <w:rPr>
          <w:del w:author="Craig Parker" w:date="2024-09-03T16:02:00Z" w16du:dateUtc="2024-09-03T14:02:00Z" w:id="1034"/>
        </w:rPr>
        <w:pPrChange w:author="Craig Parker" w:date="2024-09-03T21:58:00Z" w16du:dateUtc="2024-09-03T19:58:00Z" w:id="1035">
          <w:pPr>
            <w:pStyle w:val="NoSpacing"/>
            <w:spacing w:line="360" w:lineRule="auto"/>
            <w:jc w:val="center"/>
          </w:pPr>
        </w:pPrChange>
      </w:pPr>
      <w:ins w:author="Craig Parker" w:date="2024-09-03T17:26:00Z" w16du:dateUtc="2024-09-03T15:26:00Z" w:id="1036">
        <w:r w:rsidRPr="00525817">
          <w:t>NOTICES</w:t>
        </w:r>
      </w:ins>
    </w:p>
    <w:p w:rsidRPr="008A1AAD" w:rsidR="008A1AAD" w:rsidP="00525817" w:rsidRDefault="008A1AAD" w14:paraId="3DFAE1B9" w14:textId="77777777">
      <w:pPr>
        <w:pStyle w:val="Heading2"/>
        <w:rPr>
          <w:ins w:author="Craig Parker" w:date="2024-09-03T17:26:00Z" w16du:dateUtc="2024-09-03T15:26:00Z" w:id="1037"/>
          <w:rFonts w:eastAsia="Calibri"/>
          <w:rPrChange w:author="Craig Parker" w:date="2024-09-03T17:26:00Z" w16du:dateUtc="2024-09-03T15:26:00Z" w:id="1038">
            <w:rPr>
              <w:ins w:author="Craig Parker" w:date="2024-09-03T17:26:00Z" w16du:dateUtc="2024-09-03T15:26:00Z" w:id="1039"/>
              <w:rFonts w:ascii="Times New Roman" w:hAnsi="Times New Roman" w:eastAsia="Times New Roman" w:cs="Times New Roman"/>
              <w:sz w:val="24"/>
              <w:szCs w:val="24"/>
              <w:lang w:eastAsia="en-ZA"/>
            </w:rPr>
          </w:rPrChange>
        </w:rPr>
        <w:pPrChange w:author="Craig Parker" w:date="2024-09-03T21:58:00Z" w16du:dateUtc="2024-09-03T19:58:00Z" w:id="1040">
          <w:pPr/>
        </w:pPrChange>
      </w:pPr>
    </w:p>
    <w:p w:rsidRPr="008A1AAD" w:rsidR="009457A7" w:rsidDel="00A723EE" w:rsidRDefault="004857FE" w14:paraId="203F741C" w14:textId="7BD417C2">
      <w:pPr>
        <w:pStyle w:val="Heading2"/>
        <w:rPr>
          <w:del w:author="Craig Parker" w:date="2024-09-03T15:59:00Z" w16du:dateUtc="2024-09-03T13:59:00Z" w:id="1041"/>
          <w:rFonts w:eastAsiaTheme="minorHAnsi"/>
          <w:kern w:val="0"/>
          <w:sz w:val="22"/>
          <w:lang w:val="en-ZA"/>
        </w:rPr>
        <w:pPrChange w:author="Craig Parker" w:date="2024-09-03T17:26:00Z" w16du:dateUtc="2024-09-03T15:26:00Z" w:id="1042">
          <w:pPr>
            <w:pStyle w:val="Heading2"/>
            <w:numPr>
              <w:ilvl w:val="0"/>
              <w:numId w:val="7"/>
            </w:numPr>
            <w:tabs>
              <w:tab w:val="clear" w:pos="1440"/>
              <w:tab w:val="num" w:pos="0"/>
            </w:tabs>
            <w:spacing w:after="0" w:line="276" w:lineRule="auto"/>
            <w:ind w:left="720" w:hanging="720"/>
            <w:contextualSpacing/>
          </w:pPr>
        </w:pPrChange>
      </w:pPr>
      <w:del w:author="Craig Parker" w:date="2024-09-03T15:59:00Z" w16du:dateUtc="2024-09-03T13:59:00Z" w:id="1043">
        <w:r w:rsidRPr="008A1AAD" w:rsidDel="00A723EE">
          <w:rPr>
            <w:rFonts w:eastAsiaTheme="minorHAnsi"/>
            <w:kern w:val="0"/>
            <w:lang w:val="en-ZA"/>
          </w:rPr>
          <w:delText>SECURITY BREACH</w:delText>
        </w:r>
        <w:r w:rsidRPr="008A1AAD" w:rsidDel="00A723EE">
          <w:rPr>
            <w:rFonts w:eastAsiaTheme="minorHAnsi"/>
            <w:kern w:val="0"/>
            <w:lang w:val="en-ZA"/>
          </w:rPr>
          <w:tab/>
        </w:r>
      </w:del>
    </w:p>
    <w:p w:rsidRPr="008A1AAD" w:rsidR="009457A7" w:rsidDel="00A723EE" w:rsidRDefault="009457A7" w14:paraId="203F741D" w14:textId="12A054BB">
      <w:pPr>
        <w:pStyle w:val="Heading2"/>
        <w:rPr>
          <w:del w:author="Craig Parker" w:date="2024-09-03T15:59:00Z" w16du:dateUtc="2024-09-03T13:59:00Z" w:id="1044"/>
          <w:rFonts w:eastAsiaTheme="minorHAnsi"/>
          <w:kern w:val="0"/>
          <w:sz w:val="22"/>
          <w:lang w:val="en-ZA"/>
        </w:rPr>
        <w:pPrChange w:author="Craig Parker" w:date="2024-09-03T17:26:00Z" w16du:dateUtc="2024-09-03T15:26:00Z" w:id="1045">
          <w:pPr>
            <w:pStyle w:val="Heading2"/>
            <w:numPr>
              <w:ilvl w:val="0"/>
              <w:numId w:val="0"/>
            </w:numPr>
            <w:tabs>
              <w:tab w:val="clear" w:pos="1440"/>
            </w:tabs>
            <w:spacing w:after="0" w:line="276" w:lineRule="auto"/>
            <w:ind w:left="720" w:hanging="720"/>
            <w:contextualSpacing/>
          </w:pPr>
        </w:pPrChange>
      </w:pPr>
    </w:p>
    <w:p w:rsidRPr="008A1AAD" w:rsidR="009457A7" w:rsidDel="00A723EE" w:rsidRDefault="004857FE" w14:paraId="203F741E" w14:textId="258F5649">
      <w:pPr>
        <w:pStyle w:val="Heading2"/>
        <w:rPr>
          <w:del w:author="Craig Parker" w:date="2024-09-03T15:59:00Z" w16du:dateUtc="2024-09-03T13:59:00Z" w:id="1046"/>
          <w:rFonts w:eastAsiaTheme="minorHAnsi"/>
          <w:kern w:val="0"/>
          <w:sz w:val="22"/>
          <w:lang w:val="en-ZA"/>
        </w:rPr>
        <w:pPrChange w:author="Craig Parker" w:date="2024-09-03T17:26:00Z" w16du:dateUtc="2024-09-03T15:26:00Z" w:id="1047">
          <w:pPr>
            <w:pStyle w:val="Heading2"/>
            <w:numPr>
              <w:ilvl w:val="0"/>
              <w:numId w:val="0"/>
            </w:numPr>
            <w:tabs>
              <w:tab w:val="clear" w:pos="1440"/>
            </w:tabs>
            <w:spacing w:after="0" w:line="276" w:lineRule="auto"/>
            <w:ind w:left="720" w:hanging="720"/>
            <w:contextualSpacing/>
          </w:pPr>
        </w:pPrChange>
      </w:pPr>
      <w:del w:author="Craig Parker" w:date="2024-09-03T15:59:00Z" w16du:dateUtc="2024-09-03T13:59:00Z" w:id="1048">
        <w:r w:rsidRPr="008A1AAD" w:rsidDel="00A723EE">
          <w:rPr>
            <w:rFonts w:eastAsiaTheme="minorHAnsi"/>
            <w:kern w:val="0"/>
            <w:lang w:val="en-ZA"/>
          </w:rPr>
          <w:delText>9.1</w:delText>
        </w:r>
        <w:r w:rsidRPr="008A1AAD" w:rsidDel="00A723EE">
          <w:rPr>
            <w:rFonts w:eastAsiaTheme="minorHAnsi"/>
            <w:kern w:val="0"/>
            <w:lang w:val="en-ZA"/>
          </w:rPr>
          <w:tab/>
        </w:r>
        <w:r w:rsidRPr="008A1AAD" w:rsidDel="00A723EE">
          <w:rPr>
            <w:rFonts w:eastAsiaTheme="minorHAnsi"/>
            <w:kern w:val="0"/>
            <w:lang w:val="en-ZA"/>
          </w:rPr>
          <w:delText xml:space="preserve">Data Recipient shall notify Data Provider within twenty-four (24) hours of discovery of a potential or actual Security Breach.  In the course of notification, Data Recipient will provide feasible, sufficient information for Data Provider to assess the Security Breach.  Data Provider will determine, in consultation with Data Recipient, if notification to Data Subjects and/or government authorities is required by applicable regulations.  Where Data Provider determines that notification is required by applicable regulations, Data Recipient shall be responsible for all costs and expenses associated with the provision of such notifications.  Data Recipient will also take immediate steps to consult with Data Provider in good faith in the development of remediation efforts to rectify or mitigate the Security Breach.  </w:delText>
        </w:r>
        <w:bookmarkStart w:name="_Hlk69727176" w:id="1049"/>
        <w:bookmarkEnd w:id="1049"/>
      </w:del>
    </w:p>
    <w:p w:rsidRPr="008A1AAD" w:rsidR="009457A7" w:rsidDel="00A723EE" w:rsidRDefault="009457A7" w14:paraId="203F741F" w14:textId="06EDEDFD">
      <w:pPr>
        <w:pStyle w:val="Heading2"/>
        <w:rPr>
          <w:del w:author="Craig Parker" w:date="2024-09-03T15:59:00Z" w16du:dateUtc="2024-09-03T13:59:00Z" w:id="1050"/>
          <w:rFonts w:eastAsiaTheme="minorHAnsi"/>
          <w:kern w:val="0"/>
          <w:sz w:val="22"/>
          <w:lang w:val="en-ZA"/>
        </w:rPr>
        <w:pPrChange w:author="Craig Parker" w:date="2024-09-03T17:26:00Z" w16du:dateUtc="2024-09-03T15:26:00Z" w:id="1051">
          <w:pPr>
            <w:pStyle w:val="Heading2"/>
            <w:numPr>
              <w:ilvl w:val="0"/>
              <w:numId w:val="0"/>
            </w:numPr>
            <w:tabs>
              <w:tab w:val="clear" w:pos="1440"/>
            </w:tabs>
            <w:spacing w:after="0" w:line="276" w:lineRule="auto"/>
            <w:ind w:left="720" w:hanging="720"/>
            <w:contextualSpacing/>
          </w:pPr>
        </w:pPrChange>
      </w:pPr>
    </w:p>
    <w:p w:rsidRPr="008A1AAD" w:rsidR="009457A7" w:rsidDel="00A723EE" w:rsidRDefault="004857FE" w14:paraId="203F7420" w14:textId="4A60E3CB">
      <w:pPr>
        <w:pStyle w:val="Heading2"/>
        <w:rPr>
          <w:del w:author="Craig Parker" w:date="2024-09-03T15:59:00Z" w16du:dateUtc="2024-09-03T13:59:00Z" w:id="1052"/>
          <w:rFonts w:eastAsiaTheme="minorHAnsi"/>
          <w:kern w:val="0"/>
          <w:sz w:val="22"/>
          <w:lang w:val="en-ZA"/>
        </w:rPr>
        <w:pPrChange w:author="Craig Parker" w:date="2024-09-03T17:26:00Z" w16du:dateUtc="2024-09-03T15:26:00Z" w:id="1053">
          <w:pPr>
            <w:pStyle w:val="Heading2"/>
            <w:numPr>
              <w:ilvl w:val="0"/>
              <w:numId w:val="0"/>
            </w:numPr>
            <w:tabs>
              <w:tab w:val="clear" w:pos="1440"/>
            </w:tabs>
            <w:spacing w:after="0" w:line="276" w:lineRule="auto"/>
            <w:ind w:left="720" w:hanging="720"/>
            <w:contextualSpacing/>
          </w:pPr>
        </w:pPrChange>
      </w:pPr>
      <w:del w:author="Craig Parker" w:date="2024-09-03T15:59:00Z" w16du:dateUtc="2024-09-03T13:59:00Z" w:id="1054">
        <w:r w:rsidRPr="008A1AAD" w:rsidDel="00A723EE">
          <w:rPr>
            <w:rFonts w:eastAsiaTheme="minorHAnsi"/>
            <w:kern w:val="0"/>
            <w:lang w:val="en-ZA"/>
          </w:rPr>
          <w:delText>9.2</w:delText>
        </w:r>
        <w:r w:rsidRPr="008A1AAD" w:rsidDel="00A723EE">
          <w:rPr>
            <w:rFonts w:eastAsiaTheme="minorHAnsi"/>
            <w:kern w:val="0"/>
            <w:lang w:val="en-ZA"/>
          </w:rPr>
          <w:tab/>
        </w:r>
        <w:r w:rsidRPr="008A1AAD" w:rsidDel="00A723EE">
          <w:rPr>
            <w:rFonts w:eastAsiaTheme="minorHAnsi"/>
            <w:kern w:val="0"/>
            <w:lang w:val="en-ZA"/>
          </w:rPr>
          <w:delText xml:space="preserve">Data Recipient will undertake remediation efforts at its sole expense or will reimburse Data Provider for Data Provider’s reasonable expenses incurred in connection with Data Provider-performed remediation efforts.  In addition to any method of notice described in this Agreement, notice to Data Provider of any Security Breach shall also be reported to </w:delText>
        </w:r>
        <w:r w:rsidRPr="008A1AAD" w:rsidDel="00A723EE">
          <w:rPr>
            <w:rFonts w:eastAsiaTheme="minorHAnsi"/>
            <w:kern w:val="0"/>
            <w:highlight w:val="yellow"/>
            <w:lang w:val="en-ZA"/>
          </w:rPr>
          <w:delText>_________________; Telephone:  _____________ or Email: _____________</w:delText>
        </w:r>
        <w:r w:rsidRPr="008A1AAD" w:rsidDel="00A723EE">
          <w:rPr>
            <w:rFonts w:eastAsiaTheme="minorHAnsi"/>
            <w:kern w:val="0"/>
            <w:lang w:val="en-ZA"/>
          </w:rPr>
          <w:delText xml:space="preserve">  </w:delText>
        </w:r>
      </w:del>
    </w:p>
    <w:p w:rsidRPr="008A1AAD" w:rsidR="009457A7" w:rsidDel="00A723EE" w:rsidRDefault="009457A7" w14:paraId="203F7421" w14:textId="020FAD01">
      <w:pPr>
        <w:pStyle w:val="Heading2"/>
        <w:rPr>
          <w:del w:author="Craig Parker" w:date="2024-09-03T15:59:00Z" w16du:dateUtc="2024-09-03T13:59:00Z" w:id="1055"/>
          <w:rFonts w:eastAsiaTheme="minorHAnsi"/>
          <w:kern w:val="0"/>
          <w:sz w:val="22"/>
          <w:lang w:val="en-ZA"/>
        </w:rPr>
        <w:pPrChange w:author="Craig Parker" w:date="2024-09-03T17:26:00Z" w16du:dateUtc="2024-09-03T15:26:00Z" w:id="1056">
          <w:pPr>
            <w:pStyle w:val="Heading2"/>
            <w:numPr>
              <w:ilvl w:val="0"/>
              <w:numId w:val="0"/>
            </w:numPr>
            <w:tabs>
              <w:tab w:val="clear" w:pos="1440"/>
            </w:tabs>
            <w:spacing w:after="0" w:line="276" w:lineRule="auto"/>
            <w:ind w:left="0" w:firstLine="0"/>
            <w:contextualSpacing/>
          </w:pPr>
        </w:pPrChange>
      </w:pPr>
    </w:p>
    <w:p w:rsidRPr="008A1AAD" w:rsidR="009457A7" w:rsidDel="00A723EE" w:rsidRDefault="004857FE" w14:paraId="203F7422" w14:textId="03BA53EB">
      <w:pPr>
        <w:pStyle w:val="Heading2"/>
        <w:rPr>
          <w:del w:author="Craig Parker" w:date="2024-09-03T15:59:00Z" w16du:dateUtc="2024-09-03T13:59:00Z" w:id="1057"/>
          <w:rFonts w:eastAsiaTheme="minorHAnsi"/>
          <w:kern w:val="0"/>
          <w:sz w:val="22"/>
          <w:lang w:val="en-ZA"/>
        </w:rPr>
        <w:pPrChange w:author="Craig Parker" w:date="2024-09-03T17:26:00Z" w16du:dateUtc="2024-09-03T15:26:00Z" w:id="1058">
          <w:pPr>
            <w:pStyle w:val="Heading2"/>
            <w:numPr>
              <w:ilvl w:val="0"/>
              <w:numId w:val="0"/>
            </w:numPr>
            <w:tabs>
              <w:tab w:val="clear" w:pos="1440"/>
              <w:tab w:val="left" w:pos="720"/>
            </w:tabs>
            <w:spacing w:after="0" w:line="276" w:lineRule="auto"/>
            <w:ind w:left="720" w:hanging="720"/>
            <w:contextualSpacing/>
          </w:pPr>
        </w:pPrChange>
      </w:pPr>
      <w:del w:author="Craig Parker" w:date="2024-09-03T15:59:00Z" w16du:dateUtc="2024-09-03T13:59:00Z" w:id="1059">
        <w:r w:rsidRPr="008A1AAD" w:rsidDel="00A723EE">
          <w:rPr>
            <w:rFonts w:eastAsiaTheme="minorHAnsi"/>
            <w:kern w:val="0"/>
            <w:lang w:val="en-ZA"/>
          </w:rPr>
          <w:delText>10.</w:delText>
        </w:r>
        <w:r w:rsidRPr="008A1AAD" w:rsidDel="00A723EE">
          <w:rPr>
            <w:rFonts w:eastAsiaTheme="minorHAnsi"/>
            <w:kern w:val="0"/>
            <w:lang w:val="en-ZA"/>
          </w:rPr>
          <w:tab/>
        </w:r>
        <w:r w:rsidRPr="008A1AAD" w:rsidDel="00A723EE">
          <w:rPr>
            <w:rFonts w:eastAsiaTheme="minorHAnsi"/>
            <w:kern w:val="0"/>
            <w:lang w:val="en-ZA"/>
          </w:rPr>
          <w:delText>PERSONNEL OBLIGATIONS</w:delText>
        </w:r>
        <w:r w:rsidRPr="008A1AAD" w:rsidDel="00A723EE">
          <w:rPr>
            <w:rFonts w:eastAsiaTheme="minorHAnsi"/>
            <w:kern w:val="0"/>
            <w:lang w:val="en-ZA"/>
          </w:rPr>
          <w:tab/>
        </w:r>
      </w:del>
    </w:p>
    <w:p w:rsidRPr="008A1AAD" w:rsidR="009457A7" w:rsidDel="00A723EE" w:rsidRDefault="009457A7" w14:paraId="203F7423" w14:textId="1E3220C3">
      <w:pPr>
        <w:pStyle w:val="Heading2"/>
        <w:rPr>
          <w:del w:author="Craig Parker" w:date="2024-09-03T15:59:00Z" w16du:dateUtc="2024-09-03T13:59:00Z" w:id="1060"/>
          <w:rFonts w:eastAsiaTheme="minorHAnsi"/>
          <w:kern w:val="0"/>
          <w:sz w:val="22"/>
          <w:lang w:val="en-ZA"/>
        </w:rPr>
        <w:pPrChange w:author="Craig Parker" w:date="2024-09-03T17:26:00Z" w16du:dateUtc="2024-09-03T15:26:00Z" w:id="1061">
          <w:pPr>
            <w:pStyle w:val="Heading2"/>
            <w:numPr>
              <w:ilvl w:val="0"/>
              <w:numId w:val="0"/>
            </w:numPr>
            <w:tabs>
              <w:tab w:val="clear" w:pos="1440"/>
            </w:tabs>
            <w:spacing w:after="0" w:line="276" w:lineRule="auto"/>
            <w:ind w:left="0" w:firstLine="0"/>
            <w:contextualSpacing/>
          </w:pPr>
        </w:pPrChange>
      </w:pPr>
    </w:p>
    <w:p w:rsidRPr="008A1AAD" w:rsidR="009457A7" w:rsidDel="00A723EE" w:rsidRDefault="004857FE" w14:paraId="203F7424" w14:textId="48F5157F">
      <w:pPr>
        <w:pStyle w:val="Heading2"/>
        <w:rPr>
          <w:del w:author="Craig Parker" w:date="2024-09-03T15:59:00Z" w16du:dateUtc="2024-09-03T13:59:00Z" w:id="1062"/>
          <w:rFonts w:eastAsiaTheme="minorHAnsi"/>
          <w:kern w:val="0"/>
          <w:sz w:val="22"/>
          <w:lang w:val="en-ZA"/>
        </w:rPr>
        <w:pPrChange w:author="Craig Parker" w:date="2024-09-03T17:26:00Z" w16du:dateUtc="2024-09-03T15:26:00Z" w:id="1063">
          <w:pPr>
            <w:pStyle w:val="Heading2"/>
            <w:numPr>
              <w:ilvl w:val="0"/>
              <w:numId w:val="0"/>
            </w:numPr>
            <w:tabs>
              <w:tab w:val="clear" w:pos="1440"/>
              <w:tab w:val="left" w:pos="720"/>
            </w:tabs>
            <w:spacing w:after="0" w:line="276" w:lineRule="auto"/>
            <w:ind w:left="720" w:firstLine="0"/>
            <w:contextualSpacing/>
          </w:pPr>
        </w:pPrChange>
      </w:pPr>
      <w:del w:author="Craig Parker" w:date="2024-09-03T15:59:00Z" w16du:dateUtc="2024-09-03T13:59:00Z" w:id="1064">
        <w:r w:rsidRPr="008A1AAD" w:rsidDel="00A723EE">
          <w:rPr>
            <w:rFonts w:eastAsiaTheme="minorHAnsi"/>
            <w:kern w:val="0"/>
            <w:lang w:val="en-ZA"/>
          </w:rPr>
          <w:delText>The Parties shall ensure that their respective personnel engaged in the Processing of Personal Data are informed of the confidential nature of the Personal Data, have received appropriate training on their responsibilities, and have executed written confidentiality agreements or are otherwise subject to professional obligations of confidentiality.  The Parties shall ensure that access to Personal Data is limited to those personnel who perform services in accordance with this Agreement.</w:delText>
        </w:r>
      </w:del>
    </w:p>
    <w:p w:rsidRPr="008A1AAD" w:rsidR="009457A7" w:rsidDel="00A723EE" w:rsidRDefault="009457A7" w14:paraId="203F7425" w14:textId="7D46752F">
      <w:pPr>
        <w:pStyle w:val="Heading2"/>
        <w:rPr>
          <w:del w:author="Craig Parker" w:date="2024-09-03T15:59:00Z" w16du:dateUtc="2024-09-03T13:59:00Z" w:id="1065"/>
          <w:rFonts w:eastAsiaTheme="minorHAnsi"/>
          <w:kern w:val="0"/>
          <w:sz w:val="22"/>
          <w:lang w:val="en-ZA"/>
        </w:rPr>
        <w:pPrChange w:author="Craig Parker" w:date="2024-09-03T17:26:00Z" w16du:dateUtc="2024-09-03T15:26:00Z" w:id="1066">
          <w:pPr>
            <w:pStyle w:val="Heading2"/>
            <w:numPr>
              <w:ilvl w:val="0"/>
              <w:numId w:val="0"/>
            </w:numPr>
            <w:tabs>
              <w:tab w:val="clear" w:pos="1440"/>
              <w:tab w:val="left" w:pos="567"/>
            </w:tabs>
            <w:spacing w:after="0" w:line="276" w:lineRule="auto"/>
            <w:ind w:left="0" w:firstLine="0"/>
            <w:contextualSpacing/>
          </w:pPr>
        </w:pPrChange>
      </w:pPr>
    </w:p>
    <w:p w:rsidRPr="008A1AAD" w:rsidR="009457A7" w:rsidDel="00A723EE" w:rsidRDefault="004857FE" w14:paraId="203F7426" w14:textId="2AC9DAB0">
      <w:pPr>
        <w:pStyle w:val="Heading2"/>
        <w:rPr>
          <w:del w:author="Craig Parker" w:date="2024-09-03T15:59:00Z" w16du:dateUtc="2024-09-03T13:59:00Z" w:id="1067"/>
          <w:rFonts w:eastAsiaTheme="minorHAnsi"/>
          <w:kern w:val="0"/>
          <w:sz w:val="22"/>
          <w:lang w:val="en-ZA"/>
        </w:rPr>
        <w:pPrChange w:author="Craig Parker" w:date="2024-09-03T17:26:00Z" w16du:dateUtc="2024-09-03T15:26:00Z" w:id="1068">
          <w:pPr>
            <w:pStyle w:val="Heading2"/>
            <w:numPr>
              <w:ilvl w:val="0"/>
              <w:numId w:val="0"/>
            </w:numPr>
            <w:tabs>
              <w:tab w:val="clear" w:pos="1440"/>
              <w:tab w:val="left" w:pos="720"/>
            </w:tabs>
            <w:spacing w:after="0" w:line="276" w:lineRule="auto"/>
            <w:ind w:left="720" w:hanging="720"/>
            <w:contextualSpacing/>
          </w:pPr>
        </w:pPrChange>
      </w:pPr>
      <w:del w:author="Craig Parker" w:date="2024-09-03T15:59:00Z" w16du:dateUtc="2024-09-03T13:59:00Z" w:id="1069">
        <w:r w:rsidRPr="008A1AAD" w:rsidDel="00A723EE">
          <w:rPr>
            <w:rFonts w:eastAsiaTheme="minorHAnsi"/>
            <w:kern w:val="0"/>
            <w:lang w:val="en-ZA"/>
          </w:rPr>
          <w:delText>11.</w:delText>
        </w:r>
        <w:r w:rsidRPr="008A1AAD" w:rsidDel="00A723EE">
          <w:rPr>
            <w:rFonts w:eastAsiaTheme="minorHAnsi"/>
            <w:kern w:val="0"/>
            <w:lang w:val="en-ZA"/>
          </w:rPr>
          <w:tab/>
        </w:r>
        <w:r w:rsidRPr="008A1AAD" w:rsidDel="00A723EE">
          <w:rPr>
            <w:rFonts w:eastAsiaTheme="minorHAnsi"/>
            <w:kern w:val="0"/>
            <w:lang w:val="en-ZA"/>
          </w:rPr>
          <w:delText>RECORDS / DATA PROCESSING REGISTER</w:delText>
        </w:r>
      </w:del>
    </w:p>
    <w:p w:rsidRPr="008A1AAD" w:rsidR="009457A7" w:rsidDel="00A723EE" w:rsidRDefault="009457A7" w14:paraId="203F7427" w14:textId="1CD75813">
      <w:pPr>
        <w:pStyle w:val="Heading2"/>
        <w:rPr>
          <w:del w:author="Craig Parker" w:date="2024-09-03T15:59:00Z" w16du:dateUtc="2024-09-03T13:59:00Z" w:id="1070"/>
          <w:rFonts w:eastAsiaTheme="minorHAnsi"/>
          <w:kern w:val="0"/>
          <w:sz w:val="22"/>
          <w:lang w:val="en-ZA"/>
        </w:rPr>
        <w:pPrChange w:author="Craig Parker" w:date="2024-09-03T17:26:00Z" w16du:dateUtc="2024-09-03T15:26:00Z" w:id="1071">
          <w:pPr>
            <w:pStyle w:val="Heading2"/>
            <w:numPr>
              <w:ilvl w:val="0"/>
              <w:numId w:val="0"/>
            </w:numPr>
            <w:tabs>
              <w:tab w:val="clear" w:pos="1440"/>
            </w:tabs>
            <w:spacing w:after="0" w:line="276" w:lineRule="auto"/>
            <w:ind w:left="0" w:firstLine="0"/>
            <w:contextualSpacing/>
          </w:pPr>
        </w:pPrChange>
      </w:pPr>
    </w:p>
    <w:p w:rsidRPr="008A1AAD" w:rsidR="009457A7" w:rsidDel="00A723EE" w:rsidRDefault="004857FE" w14:paraId="203F7428" w14:textId="5743C6F4">
      <w:pPr>
        <w:pStyle w:val="Heading2"/>
        <w:rPr>
          <w:del w:author="Craig Parker" w:date="2024-09-03T15:59:00Z" w16du:dateUtc="2024-09-03T13:59:00Z" w:id="1072"/>
          <w:rFonts w:eastAsiaTheme="minorHAnsi"/>
          <w:kern w:val="0"/>
          <w:sz w:val="22"/>
          <w:lang w:val="en-ZA"/>
        </w:rPr>
        <w:pPrChange w:author="Craig Parker" w:date="2024-09-03T17:26:00Z" w16du:dateUtc="2024-09-03T15:26:00Z" w:id="1073">
          <w:pPr>
            <w:pStyle w:val="Heading2"/>
            <w:numPr>
              <w:ilvl w:val="0"/>
              <w:numId w:val="0"/>
            </w:numPr>
            <w:tabs>
              <w:tab w:val="clear" w:pos="1440"/>
            </w:tabs>
            <w:spacing w:after="0" w:line="276" w:lineRule="auto"/>
            <w:ind w:left="720" w:firstLine="0"/>
            <w:contextualSpacing/>
          </w:pPr>
        </w:pPrChange>
      </w:pPr>
      <w:del w:author="Craig Parker" w:date="2024-09-03T15:59:00Z" w16du:dateUtc="2024-09-03T13:59:00Z" w:id="1074">
        <w:r w:rsidRPr="008A1AAD" w:rsidDel="00A723EE">
          <w:rPr>
            <w:rFonts w:eastAsiaTheme="minorHAnsi"/>
            <w:kern w:val="0"/>
            <w:lang w:val="en-ZA"/>
          </w:rPr>
          <w:delText xml:space="preserve">Data Recipient shall maintain a written record of all Processing activities that are carried out under this Agreement.  Such record shall contain, at a minimum, (i) the name and contact details of any </w:delText>
        </w:r>
        <w:r w:rsidRPr="008A1AAD" w:rsidDel="00A723EE" w:rsidR="000B15C3">
          <w:rPr>
            <w:rFonts w:eastAsiaTheme="minorHAnsi"/>
            <w:kern w:val="0"/>
            <w:lang w:val="en-ZA"/>
          </w:rPr>
          <w:delText>Operators</w:delText>
        </w:r>
        <w:r w:rsidRPr="008A1AAD" w:rsidDel="00A723EE">
          <w:rPr>
            <w:rFonts w:eastAsiaTheme="minorHAnsi"/>
            <w:kern w:val="0"/>
            <w:lang w:val="en-ZA"/>
          </w:rPr>
          <w:delText xml:space="preserve">; (ii) the name and contact details of the </w:delText>
        </w:r>
        <w:r w:rsidRPr="008A1AAD" w:rsidDel="00A723EE" w:rsidR="00FB1594">
          <w:rPr>
            <w:rFonts w:eastAsiaTheme="minorHAnsi"/>
            <w:kern w:val="0"/>
            <w:lang w:val="en-ZA"/>
          </w:rPr>
          <w:delText>Operators</w:delText>
        </w:r>
        <w:r w:rsidRPr="008A1AAD" w:rsidDel="00A723EE" w:rsidR="00B53322">
          <w:rPr>
            <w:rFonts w:eastAsiaTheme="minorHAnsi"/>
            <w:kern w:val="0"/>
            <w:lang w:val="en-ZA"/>
          </w:rPr>
          <w:delText>’</w:delText>
        </w:r>
        <w:r w:rsidRPr="008A1AAD" w:rsidDel="00A723EE">
          <w:rPr>
            <w:rFonts w:eastAsiaTheme="minorHAnsi"/>
            <w:kern w:val="0"/>
            <w:lang w:val="en-ZA"/>
          </w:rPr>
          <w:delText xml:space="preserve"> data protection officers; (iii) the categories of Processing that are carried out; (iv) transfers to other countries or international organizations and documentation of the suitable safeguards that are employed; and (v) a general description of the administrative, technical, and physical security measures that have been taken to safeguard the Personal Data.  Data Recipient shall provide Data Provider with a copy of such records upon request.</w:delText>
        </w:r>
        <w:bookmarkStart w:name="_Hlk129330647" w:id="1075"/>
        <w:bookmarkEnd w:id="1075"/>
      </w:del>
    </w:p>
    <w:p w:rsidRPr="008A1AAD" w:rsidR="009457A7" w:rsidDel="00A723EE" w:rsidRDefault="009457A7" w14:paraId="203F7429" w14:textId="5E345FBF">
      <w:pPr>
        <w:pStyle w:val="Heading2"/>
        <w:rPr>
          <w:del w:author="Craig Parker" w:date="2024-09-03T15:59:00Z" w16du:dateUtc="2024-09-03T13:59:00Z" w:id="1076"/>
          <w:rFonts w:eastAsiaTheme="minorHAnsi"/>
          <w:kern w:val="0"/>
          <w:sz w:val="22"/>
          <w:lang w:val="en-ZA"/>
        </w:rPr>
        <w:pPrChange w:author="Craig Parker" w:date="2024-09-03T17:26:00Z" w16du:dateUtc="2024-09-03T15:26:00Z" w:id="1077">
          <w:pPr>
            <w:pStyle w:val="Heading2"/>
            <w:numPr>
              <w:ilvl w:val="0"/>
              <w:numId w:val="0"/>
            </w:numPr>
            <w:tabs>
              <w:tab w:val="clear" w:pos="1440"/>
              <w:tab w:val="left" w:pos="567"/>
            </w:tabs>
            <w:spacing w:after="0" w:line="276" w:lineRule="auto"/>
            <w:ind w:left="0" w:firstLine="0"/>
            <w:contextualSpacing/>
          </w:pPr>
        </w:pPrChange>
      </w:pPr>
    </w:p>
    <w:p w:rsidRPr="008A1AAD" w:rsidR="009457A7" w:rsidDel="00A723EE" w:rsidRDefault="004857FE" w14:paraId="203F742A" w14:textId="707BA2E8">
      <w:pPr>
        <w:pStyle w:val="Heading2"/>
        <w:rPr>
          <w:del w:author="Craig Parker" w:date="2024-09-03T15:59:00Z" w16du:dateUtc="2024-09-03T13:59:00Z" w:id="1078"/>
          <w:rFonts w:eastAsiaTheme="minorHAnsi"/>
          <w:kern w:val="0"/>
          <w:sz w:val="22"/>
          <w:lang w:val="en-ZA"/>
        </w:rPr>
        <w:pPrChange w:author="Craig Parker" w:date="2024-09-03T17:26:00Z" w16du:dateUtc="2024-09-03T15:26:00Z" w:id="1079">
          <w:pPr>
            <w:pStyle w:val="Heading2"/>
            <w:numPr>
              <w:ilvl w:val="0"/>
              <w:numId w:val="0"/>
            </w:numPr>
            <w:tabs>
              <w:tab w:val="clear" w:pos="1440"/>
              <w:tab w:val="left" w:pos="720"/>
            </w:tabs>
            <w:spacing w:after="0" w:line="276" w:lineRule="auto"/>
            <w:ind w:left="720" w:hanging="720"/>
            <w:contextualSpacing/>
          </w:pPr>
        </w:pPrChange>
      </w:pPr>
      <w:del w:author="Craig Parker" w:date="2024-09-03T15:59:00Z" w16du:dateUtc="2024-09-03T13:59:00Z" w:id="1080">
        <w:r w:rsidRPr="008A1AAD" w:rsidDel="00A723EE">
          <w:rPr>
            <w:rFonts w:eastAsiaTheme="minorHAnsi"/>
            <w:kern w:val="0"/>
            <w:lang w:val="en-ZA"/>
          </w:rPr>
          <w:delText>12.</w:delText>
        </w:r>
        <w:r w:rsidRPr="008A1AAD" w:rsidDel="00A723EE">
          <w:rPr>
            <w:rFonts w:eastAsiaTheme="minorHAnsi"/>
            <w:kern w:val="0"/>
            <w:lang w:val="en-ZA"/>
          </w:rPr>
          <w:tab/>
        </w:r>
        <w:r w:rsidRPr="008A1AAD" w:rsidDel="00A723EE">
          <w:rPr>
            <w:rFonts w:eastAsiaTheme="minorHAnsi"/>
            <w:kern w:val="0"/>
            <w:lang w:val="en-ZA"/>
          </w:rPr>
          <w:delText>GOVERNMENT INSPECTIONS</w:delText>
        </w:r>
      </w:del>
    </w:p>
    <w:p w:rsidRPr="008A1AAD" w:rsidR="009457A7" w:rsidDel="00A723EE" w:rsidRDefault="009457A7" w14:paraId="203F742B" w14:textId="52258CCD">
      <w:pPr>
        <w:pStyle w:val="Heading2"/>
        <w:rPr>
          <w:del w:author="Craig Parker" w:date="2024-09-03T15:59:00Z" w16du:dateUtc="2024-09-03T13:59:00Z" w:id="1081"/>
          <w:rFonts w:eastAsiaTheme="minorHAnsi"/>
          <w:kern w:val="0"/>
          <w:sz w:val="22"/>
          <w:lang w:val="en-ZA"/>
        </w:rPr>
        <w:pPrChange w:author="Craig Parker" w:date="2024-09-03T17:26:00Z" w16du:dateUtc="2024-09-03T15:26:00Z" w:id="1082">
          <w:pPr>
            <w:pStyle w:val="Heading2"/>
            <w:numPr>
              <w:ilvl w:val="0"/>
              <w:numId w:val="0"/>
            </w:numPr>
            <w:tabs>
              <w:tab w:val="clear" w:pos="1440"/>
              <w:tab w:val="left" w:pos="567"/>
            </w:tabs>
            <w:spacing w:after="0" w:line="276" w:lineRule="auto"/>
            <w:ind w:left="0" w:firstLine="0"/>
            <w:contextualSpacing/>
          </w:pPr>
        </w:pPrChange>
      </w:pPr>
    </w:p>
    <w:p w:rsidRPr="008A1AAD" w:rsidR="009457A7" w:rsidDel="00A723EE" w:rsidRDefault="004857FE" w14:paraId="203F742C" w14:textId="1CFCC9E9">
      <w:pPr>
        <w:pStyle w:val="Heading2"/>
        <w:rPr>
          <w:del w:author="Craig Parker" w:date="2024-09-03T15:59:00Z" w16du:dateUtc="2024-09-03T13:59:00Z" w:id="1083"/>
          <w:rFonts w:eastAsiaTheme="minorHAnsi"/>
          <w:kern w:val="0"/>
          <w:sz w:val="22"/>
          <w:lang w:val="en-ZA"/>
        </w:rPr>
        <w:pPrChange w:author="Craig Parker" w:date="2024-09-03T17:26:00Z" w16du:dateUtc="2024-09-03T15:26:00Z" w:id="1084">
          <w:pPr>
            <w:pStyle w:val="Heading2"/>
            <w:numPr>
              <w:ilvl w:val="0"/>
              <w:numId w:val="0"/>
            </w:numPr>
            <w:tabs>
              <w:tab w:val="clear" w:pos="1440"/>
              <w:tab w:val="left" w:pos="720"/>
            </w:tabs>
            <w:spacing w:after="0" w:line="276" w:lineRule="auto"/>
            <w:ind w:left="720" w:firstLine="0"/>
            <w:contextualSpacing/>
          </w:pPr>
        </w:pPrChange>
      </w:pPr>
      <w:del w:author="Craig Parker" w:date="2024-09-03T15:59:00Z" w16du:dateUtc="2024-09-03T13:59:00Z" w:id="1085">
        <w:r w:rsidRPr="008A1AAD" w:rsidDel="00A723EE">
          <w:rPr>
            <w:rFonts w:eastAsiaTheme="minorHAnsi"/>
            <w:kern w:val="0"/>
            <w:lang w:val="en-ZA"/>
          </w:rPr>
          <w:delText>Data Recipient agrees to promptly, and in no case later than five (5) business days, notify Data Provider of any inspection or audit by a government authority concerning compliance with applicable regulations governing the Processing of Personal Data to the extent related to this Agreement.</w:delText>
        </w:r>
      </w:del>
    </w:p>
    <w:p w:rsidRPr="008A1AAD" w:rsidR="009457A7" w:rsidDel="00A723EE" w:rsidRDefault="009457A7" w14:paraId="203F742D" w14:textId="332ACA91">
      <w:pPr>
        <w:pStyle w:val="Heading2"/>
        <w:rPr>
          <w:del w:author="Craig Parker" w:date="2024-09-03T16:02:00Z" w16du:dateUtc="2024-09-03T14:02:00Z" w:id="1086"/>
          <w:rFonts w:eastAsiaTheme="minorHAnsi"/>
          <w:kern w:val="0"/>
          <w:sz w:val="22"/>
          <w:lang w:val="en-ZA"/>
        </w:rPr>
        <w:pPrChange w:author="Craig Parker" w:date="2024-09-03T17:26:00Z" w16du:dateUtc="2024-09-03T15:26:00Z" w:id="1087">
          <w:pPr>
            <w:pStyle w:val="Heading2"/>
            <w:numPr>
              <w:ilvl w:val="0"/>
              <w:numId w:val="0"/>
            </w:numPr>
            <w:tabs>
              <w:tab w:val="clear" w:pos="1440"/>
              <w:tab w:val="left" w:pos="567"/>
            </w:tabs>
            <w:spacing w:after="0" w:line="276" w:lineRule="auto"/>
            <w:ind w:left="0" w:firstLine="0"/>
            <w:contextualSpacing/>
          </w:pPr>
        </w:pPrChange>
      </w:pPr>
    </w:p>
    <w:p w:rsidRPr="008A1AAD" w:rsidR="009457A7" w:rsidDel="00A723EE" w:rsidRDefault="004857FE" w14:paraId="203F742E" w14:textId="602CF7F2">
      <w:pPr>
        <w:pStyle w:val="Heading2"/>
        <w:rPr>
          <w:del w:author="Craig Parker" w:date="2024-09-03T16:02:00Z" w16du:dateUtc="2024-09-03T14:02:00Z" w:id="1088"/>
          <w:rFonts w:eastAsiaTheme="minorHAnsi"/>
          <w:kern w:val="0"/>
          <w:sz w:val="22"/>
          <w:lang w:val="en-ZA"/>
        </w:rPr>
        <w:pPrChange w:author="Craig Parker" w:date="2024-09-03T17:26:00Z" w16du:dateUtc="2024-09-03T15:26:00Z" w:id="1089">
          <w:pPr>
            <w:pStyle w:val="Heading2"/>
            <w:numPr>
              <w:ilvl w:val="0"/>
              <w:numId w:val="0"/>
            </w:numPr>
            <w:tabs>
              <w:tab w:val="clear" w:pos="1440"/>
              <w:tab w:val="left" w:pos="720"/>
            </w:tabs>
            <w:spacing w:after="0" w:line="276" w:lineRule="auto"/>
            <w:ind w:left="720" w:hanging="720"/>
            <w:contextualSpacing/>
          </w:pPr>
        </w:pPrChange>
      </w:pPr>
      <w:del w:author="Craig Parker" w:date="2024-09-03T16:02:00Z" w16du:dateUtc="2024-09-03T14:02:00Z" w:id="1090">
        <w:r w:rsidRPr="008A1AAD" w:rsidDel="00A723EE">
          <w:rPr>
            <w:rFonts w:eastAsiaTheme="minorHAnsi"/>
            <w:kern w:val="0"/>
            <w:lang w:val="en-ZA"/>
          </w:rPr>
          <w:delText>13.</w:delText>
        </w:r>
        <w:r w:rsidRPr="008A1AAD" w:rsidDel="00A723EE">
          <w:rPr>
            <w:rFonts w:eastAsiaTheme="minorHAnsi"/>
            <w:kern w:val="0"/>
            <w:lang w:val="en-ZA"/>
          </w:rPr>
          <w:tab/>
        </w:r>
        <w:r w:rsidRPr="008A1AAD" w:rsidDel="00A723EE">
          <w:rPr>
            <w:rFonts w:eastAsiaTheme="minorHAnsi"/>
            <w:kern w:val="0"/>
            <w:lang w:val="en-ZA"/>
          </w:rPr>
          <w:delText>DATA PROTECTION IMPACT ASSESSMENT</w:delText>
        </w:r>
        <w:r w:rsidRPr="008A1AAD" w:rsidDel="00A723EE">
          <w:rPr>
            <w:rFonts w:eastAsiaTheme="minorHAnsi"/>
            <w:kern w:val="0"/>
            <w:lang w:val="en-ZA"/>
          </w:rPr>
          <w:tab/>
        </w:r>
        <w:r w:rsidRPr="008A1AAD" w:rsidDel="00A723EE">
          <w:rPr>
            <w:rFonts w:eastAsiaTheme="minorHAnsi"/>
            <w:kern w:val="0"/>
            <w:lang w:val="en-ZA"/>
          </w:rPr>
          <w:tab/>
        </w:r>
      </w:del>
    </w:p>
    <w:p w:rsidRPr="008A1AAD" w:rsidR="009457A7" w:rsidDel="00A723EE" w:rsidRDefault="009457A7" w14:paraId="203F742F" w14:textId="3830FA8C">
      <w:pPr>
        <w:pStyle w:val="Heading2"/>
        <w:rPr>
          <w:del w:author="Craig Parker" w:date="2024-09-03T16:02:00Z" w16du:dateUtc="2024-09-03T14:02:00Z" w:id="1091"/>
          <w:rFonts w:eastAsiaTheme="minorHAnsi"/>
          <w:kern w:val="0"/>
          <w:sz w:val="22"/>
          <w:lang w:val="en-ZA"/>
        </w:rPr>
        <w:pPrChange w:author="Craig Parker" w:date="2024-09-03T17:26:00Z" w16du:dateUtc="2024-09-03T15:26:00Z" w:id="1092">
          <w:pPr>
            <w:pStyle w:val="Heading2"/>
            <w:numPr>
              <w:ilvl w:val="0"/>
              <w:numId w:val="0"/>
            </w:numPr>
            <w:tabs>
              <w:tab w:val="clear" w:pos="1440"/>
              <w:tab w:val="left" w:pos="567"/>
            </w:tabs>
            <w:spacing w:after="0" w:line="276" w:lineRule="auto"/>
            <w:ind w:left="0" w:firstLine="0"/>
            <w:contextualSpacing/>
          </w:pPr>
        </w:pPrChange>
      </w:pPr>
    </w:p>
    <w:p w:rsidRPr="009A2AD2" w:rsidR="009457A7" w:rsidDel="00A723EE" w:rsidRDefault="004857FE" w14:paraId="203F7430" w14:textId="1AFC8AD2">
      <w:pPr>
        <w:pStyle w:val="Heading2"/>
        <w:rPr>
          <w:del w:author="Craig Parker" w:date="2024-09-03T16:02:00Z" w16du:dateUtc="2024-09-03T14:02:00Z" w:id="1093"/>
        </w:rPr>
        <w:pPrChange w:author="Craig Parker" w:date="2024-09-03T17:26:00Z" w16du:dateUtc="2024-09-03T15:26:00Z" w:id="1094">
          <w:pPr>
            <w:ind w:left="0" w:firstLine="0"/>
            <w:contextualSpacing/>
          </w:pPr>
        </w:pPrChange>
      </w:pPr>
      <w:del w:author="Craig Parker" w:date="2024-09-03T16:02:00Z" w16du:dateUtc="2024-09-03T14:02:00Z" w:id="1095">
        <w:r w:rsidRPr="009A2AD2" w:rsidDel="00A723EE">
          <w:delText>Data Recipient shall develop and maintain a data protection impact assessment regarding the Processing of Personal Data under this Agreement.  Data Provider shall cooperate with and assist Data Recipient in the development of the data protection impact assessment and/or with prior consultations with government authorities that may be required.</w:delText>
        </w:r>
      </w:del>
    </w:p>
    <w:p w:rsidRPr="002A5C79" w:rsidR="009457A7" w:rsidDel="00A723EE" w:rsidRDefault="009457A7" w14:paraId="203F7431" w14:textId="01182D62">
      <w:pPr>
        <w:pStyle w:val="Heading2"/>
        <w:numPr>
          <w:ilvl w:val="0"/>
          <w:numId w:val="0"/>
        </w:numPr>
        <w:ind w:left="360"/>
        <w:rPr>
          <w:del w:author="Craig Parker" w:date="2024-09-03T16:02:00Z" w16du:dateUtc="2024-09-03T14:02:00Z" w:id="1096"/>
        </w:rPr>
        <w:pPrChange w:author="Craig Parker" w:date="2024-09-03T17:26:00Z" w16du:dateUtc="2024-09-03T15:26:00Z" w:id="1097">
          <w:pPr>
            <w:contextualSpacing/>
          </w:pPr>
        </w:pPrChange>
      </w:pPr>
    </w:p>
    <w:p w:rsidRPr="002A5C79" w:rsidR="009457A7" w:rsidDel="000A629E" w:rsidRDefault="004857FE" w14:paraId="203F7432" w14:textId="10721FC0">
      <w:pPr>
        <w:pStyle w:val="Heading2"/>
        <w:numPr>
          <w:ilvl w:val="0"/>
          <w:numId w:val="0"/>
        </w:numPr>
        <w:ind w:left="360"/>
        <w:rPr>
          <w:del w:author="Craig Parker" w:date="2024-09-03T16:41:00Z" w16du:dateUtc="2024-09-03T14:41:00Z" w:id="1098"/>
        </w:rPr>
        <w:pPrChange w:author="Craig Parker" w:date="2024-09-03T17:26:00Z" w16du:dateUtc="2024-09-03T15:26:00Z" w:id="1099">
          <w:pPr>
            <w:contextualSpacing/>
          </w:pPr>
        </w:pPrChange>
      </w:pPr>
      <w:del w:author="Craig Parker" w:date="2024-09-03T16:02:00Z" w16du:dateUtc="2024-09-03T14:02:00Z" w:id="1100">
        <w:r w:rsidRPr="002A5C79" w:rsidDel="00A723EE">
          <w:delText>14.</w:delText>
        </w:r>
        <w:r w:rsidRPr="002A5C79" w:rsidDel="00A723EE">
          <w:tab/>
        </w:r>
      </w:del>
      <w:del w:author="Craig Parker" w:date="2024-09-03T17:26:00Z" w16du:dateUtc="2024-09-03T15:26:00Z" w:id="1101">
        <w:r w:rsidRPr="002A5C79" w:rsidDel="009A2AD2">
          <w:rPr>
            <w:b w:val="0"/>
            <w:u w:val="none"/>
            <w:rPrChange w:author="Craig Parker" w:date="2024-09-03T17:25:00Z" w16du:dateUtc="2024-09-03T15:25:00Z" w:id="1102">
              <w:rPr>
                <w:b/>
                <w:u w:val="single"/>
              </w:rPr>
            </w:rPrChange>
          </w:rPr>
          <w:delText>NOTICES</w:delText>
        </w:r>
      </w:del>
    </w:p>
    <w:p w:rsidRPr="002A00F9" w:rsidR="009457A7" w:rsidDel="008A1AAD" w:rsidRDefault="009457A7" w14:paraId="203F7433" w14:textId="4E0098CB">
      <w:pPr>
        <w:pStyle w:val="Heading2"/>
        <w:numPr>
          <w:ilvl w:val="0"/>
          <w:numId w:val="0"/>
        </w:numPr>
        <w:ind w:left="360"/>
        <w:rPr>
          <w:del w:author="Craig Parker" w:date="2024-09-03T17:26:00Z" w16du:dateUtc="2024-09-03T15:26:00Z" w:id="1103"/>
          <w:u w:val="none"/>
          <w:rPrChange w:author="Craig Parker" w:date="2024-09-03T16:23:00Z" w16du:dateUtc="2024-09-03T14:23:00Z" w:id="1104">
            <w:rPr>
              <w:del w:author="Craig Parker" w:date="2024-09-03T17:26:00Z" w16du:dateUtc="2024-09-03T15:26:00Z" w:id="1105"/>
              <w:rFonts w:asciiTheme="minorHAnsi" w:hAnsiTheme="minorHAnsi" w:cstheme="minorHAnsi"/>
              <w:sz w:val="22"/>
              <w:u w:val="single"/>
            </w:rPr>
          </w:rPrChange>
        </w:rPr>
        <w:pPrChange w:author="Craig Parker" w:date="2024-09-03T17:26:00Z" w16du:dateUtc="2024-09-03T15:26:00Z" w:id="1106">
          <w:pPr>
            <w:pStyle w:val="Heading2"/>
            <w:numPr>
              <w:ilvl w:val="0"/>
              <w:numId w:val="0"/>
            </w:numPr>
            <w:tabs>
              <w:tab w:val="clear" w:pos="1440"/>
            </w:tabs>
            <w:spacing w:after="0" w:line="276" w:lineRule="auto"/>
            <w:ind w:left="0" w:firstLine="0"/>
            <w:contextualSpacing/>
          </w:pPr>
        </w:pPrChange>
      </w:pPr>
    </w:p>
    <w:p w:rsidRPr="00A86745" w:rsidR="009457A7" w:rsidRDefault="004857FE" w14:paraId="203F7434" w14:textId="77777777">
      <w:pPr>
        <w:pStyle w:val="NoSpacing"/>
        <w:spacing w:line="360" w:lineRule="auto"/>
        <w:jc w:val="center"/>
        <w:pPrChange w:author="Craig Parker" w:date="2024-09-03T17:03:00Z" w16du:dateUtc="2024-09-03T15:03:00Z" w:id="1107">
          <w:pPr>
            <w:pStyle w:val="Heading2"/>
            <w:numPr>
              <w:ilvl w:val="0"/>
              <w:numId w:val="0"/>
            </w:numPr>
            <w:tabs>
              <w:tab w:val="clear" w:pos="1440"/>
            </w:tabs>
            <w:spacing w:after="0" w:line="276" w:lineRule="auto"/>
            <w:ind w:left="720" w:firstLine="0"/>
            <w:contextualSpacing/>
          </w:pPr>
        </w:pPrChange>
      </w:pPr>
      <w:r w:rsidRPr="00A86745">
        <w:t>Notices under this Agreement will be given by personal delivery, certified mail, or recognized overnight courier service to the person designated below:</w:t>
      </w:r>
    </w:p>
    <w:p w:rsidRPr="00A86745" w:rsidR="009457A7" w:rsidRDefault="009457A7" w14:paraId="203F7435" w14:textId="77777777">
      <w:pPr>
        <w:pStyle w:val="NoSpacing"/>
        <w:spacing w:line="360" w:lineRule="auto"/>
        <w:jc w:val="center"/>
        <w:pPrChange w:author="Craig Parker" w:date="2024-09-03T17:03:00Z" w16du:dateUtc="2024-09-03T15:03:00Z" w:id="1108">
          <w:pPr>
            <w:pStyle w:val="Heading2"/>
            <w:numPr>
              <w:ilvl w:val="0"/>
              <w:numId w:val="0"/>
            </w:numPr>
            <w:tabs>
              <w:tab w:val="clear" w:pos="1440"/>
            </w:tabs>
            <w:spacing w:after="0" w:line="276" w:lineRule="auto"/>
            <w:ind w:left="720" w:firstLine="0"/>
            <w:contextualSpacing/>
          </w:pPr>
        </w:pPrChange>
      </w:pPr>
    </w:p>
    <w:p w:rsidRPr="00A86745" w:rsidR="009457A7" w:rsidRDefault="004857FE" w14:paraId="203F7436" w14:textId="15941E22">
      <w:pPr>
        <w:pStyle w:val="NoSpacing"/>
        <w:spacing w:line="360" w:lineRule="auto"/>
        <w:jc w:val="center"/>
        <w:pPrChange w:author="Craig Parker" w:date="2024-09-03T17:03:00Z" w16du:dateUtc="2024-09-03T15:03:00Z" w:id="1109">
          <w:pPr>
            <w:pStyle w:val="Heading2"/>
            <w:numPr>
              <w:ilvl w:val="0"/>
              <w:numId w:val="0"/>
            </w:numPr>
            <w:tabs>
              <w:tab w:val="clear" w:pos="1440"/>
            </w:tabs>
            <w:spacing w:after="0" w:line="276" w:lineRule="auto"/>
            <w:ind w:left="0" w:firstLine="0"/>
            <w:contextualSpacing/>
            <w:jc w:val="left"/>
          </w:pPr>
        </w:pPrChange>
      </w:pPr>
      <w:r w:rsidRPr="002A00F9">
        <w:rPr>
          <w:b/>
          <w:rPrChange w:author="Craig Parker" w:date="2024-09-03T16:23:00Z" w16du:dateUtc="2024-09-03T14:23:00Z" w:id="1110">
            <w:rPr>
              <w:rFonts w:asciiTheme="majorHAnsi" w:hAnsiTheme="majorHAnsi" w:cstheme="minorHAnsi"/>
            </w:rPr>
          </w:rPrChange>
        </w:rPr>
        <w:t>If to Data Recipient Principal Investigator</w:t>
      </w:r>
      <w:r w:rsidRPr="00A86745">
        <w:t>:</w:t>
      </w:r>
    </w:p>
    <w:p w:rsidRPr="00A86745" w:rsidR="005A3C8F" w:rsidRDefault="005A3C8F" w14:paraId="6E54ABC1" w14:textId="414E0E2A">
      <w:pPr>
        <w:pStyle w:val="NoSpacing"/>
        <w:spacing w:line="360" w:lineRule="auto"/>
        <w:jc w:val="center"/>
        <w:pPrChange w:author="Craig Parker" w:date="2024-09-03T17:03:00Z" w16du:dateUtc="2024-09-03T15:03:00Z" w:id="1111">
          <w:pPr>
            <w:pStyle w:val="Heading2"/>
            <w:numPr>
              <w:ilvl w:val="0"/>
              <w:numId w:val="0"/>
            </w:numPr>
            <w:tabs>
              <w:tab w:val="clear" w:pos="1440"/>
            </w:tabs>
            <w:spacing w:after="0" w:line="276" w:lineRule="auto"/>
            <w:ind w:left="0" w:firstLine="0"/>
            <w:contextualSpacing/>
            <w:jc w:val="left"/>
          </w:pPr>
        </w:pPrChange>
      </w:pPr>
    </w:p>
    <w:p w:rsidRPr="00A86745" w:rsidR="005A3C8F" w:rsidRDefault="005A3C8F" w14:paraId="6A822F42" w14:textId="7C20749C">
      <w:pPr>
        <w:pStyle w:val="NoSpacing"/>
        <w:spacing w:line="360" w:lineRule="auto"/>
        <w:jc w:val="center"/>
        <w:pPrChange w:author="Craig Parker" w:date="2024-09-03T17:03:00Z" w16du:dateUtc="2024-09-03T15:03:00Z" w:id="1112">
          <w:pPr>
            <w:pStyle w:val="Heading2"/>
            <w:numPr>
              <w:ilvl w:val="0"/>
              <w:numId w:val="0"/>
            </w:numPr>
            <w:tabs>
              <w:tab w:val="clear" w:pos="1440"/>
            </w:tabs>
            <w:spacing w:after="0" w:line="276" w:lineRule="auto"/>
            <w:ind w:left="0" w:firstLine="0"/>
            <w:contextualSpacing/>
            <w:jc w:val="left"/>
          </w:pPr>
        </w:pPrChange>
      </w:pPr>
      <w:r w:rsidRPr="00A86745">
        <w:t>Attention: Matthew Francis Chersich (Research Professor)</w:t>
      </w:r>
    </w:p>
    <w:p w:rsidRPr="00A86745" w:rsidR="01365542" w:rsidRDefault="01365542" w14:paraId="5ED05F12" w14:textId="6564DC2D">
      <w:pPr>
        <w:pStyle w:val="NoSpacing"/>
        <w:spacing w:line="360" w:lineRule="auto"/>
        <w:jc w:val="center"/>
        <w:pPrChange w:author="Craig Parker" w:date="2024-09-03T17:03:00Z" w16du:dateUtc="2024-09-03T15:03:00Z" w:id="1113">
          <w:pPr>
            <w:pStyle w:val="Heading2"/>
            <w:numPr>
              <w:ilvl w:val="0"/>
              <w:numId w:val="0"/>
            </w:numPr>
            <w:tabs>
              <w:tab w:val="clear" w:pos="1440"/>
            </w:tabs>
            <w:spacing w:after="0" w:line="276" w:lineRule="auto"/>
            <w:ind w:left="0" w:firstLine="0"/>
            <w:contextualSpacing/>
            <w:jc w:val="left"/>
          </w:pPr>
        </w:pPrChange>
      </w:pPr>
      <w:r w:rsidRPr="00A86745">
        <w:t>Wits Planetary Health Research</w:t>
      </w:r>
    </w:p>
    <w:p w:rsidRPr="00A86745" w:rsidR="01365542" w:rsidRDefault="01365542" w14:paraId="1D66AE79" w14:textId="40688A92">
      <w:pPr>
        <w:pStyle w:val="NoSpacing"/>
        <w:spacing w:line="360" w:lineRule="auto"/>
        <w:jc w:val="center"/>
        <w:pPrChange w:author="Craig Parker" w:date="2024-09-03T17:03:00Z" w16du:dateUtc="2024-09-03T15:03:00Z" w:id="1114">
          <w:pPr>
            <w:pStyle w:val="Heading2"/>
            <w:numPr>
              <w:ilvl w:val="0"/>
              <w:numId w:val="0"/>
            </w:numPr>
            <w:tabs>
              <w:tab w:val="clear" w:pos="1440"/>
            </w:tabs>
            <w:spacing w:after="0" w:line="276" w:lineRule="auto"/>
            <w:ind w:left="0" w:firstLine="0"/>
            <w:contextualSpacing/>
            <w:jc w:val="left"/>
          </w:pPr>
        </w:pPrChange>
      </w:pPr>
      <w:r w:rsidRPr="00A86745">
        <w:t>27 St Andrews Road</w:t>
      </w:r>
    </w:p>
    <w:p w:rsidRPr="00A86745" w:rsidR="01365542" w:rsidRDefault="01365542" w14:paraId="0D759D9D" w14:textId="6800D559">
      <w:pPr>
        <w:pStyle w:val="NoSpacing"/>
        <w:spacing w:line="360" w:lineRule="auto"/>
        <w:jc w:val="center"/>
        <w:pPrChange w:author="Craig Parker" w:date="2024-09-03T17:03:00Z" w16du:dateUtc="2024-09-03T15:03:00Z" w:id="1115">
          <w:pPr>
            <w:pStyle w:val="Heading2"/>
            <w:numPr>
              <w:ilvl w:val="0"/>
              <w:numId w:val="0"/>
            </w:numPr>
            <w:tabs>
              <w:tab w:val="clear" w:pos="1440"/>
            </w:tabs>
            <w:spacing w:after="0" w:line="276" w:lineRule="auto"/>
            <w:ind w:left="0" w:firstLine="0"/>
            <w:contextualSpacing/>
            <w:jc w:val="left"/>
          </w:pPr>
        </w:pPrChange>
      </w:pPr>
      <w:r w:rsidRPr="00A86745">
        <w:t>Parktown 2193</w:t>
      </w:r>
    </w:p>
    <w:p w:rsidRPr="00A86745" w:rsidR="005A3C8F" w:rsidRDefault="005A3C8F" w14:paraId="02E46D48" w14:textId="04268434">
      <w:pPr>
        <w:pStyle w:val="NoSpacing"/>
        <w:spacing w:line="360" w:lineRule="auto"/>
        <w:jc w:val="center"/>
        <w:pPrChange w:author="Craig Parker" w:date="2024-09-03T17:03:00Z" w16du:dateUtc="2024-09-03T15:03:00Z" w:id="1116">
          <w:pPr>
            <w:pStyle w:val="Heading2"/>
            <w:numPr>
              <w:ilvl w:val="0"/>
              <w:numId w:val="0"/>
            </w:numPr>
            <w:tabs>
              <w:tab w:val="clear" w:pos="1440"/>
            </w:tabs>
            <w:spacing w:after="0" w:line="276" w:lineRule="auto"/>
            <w:ind w:left="0" w:firstLine="0"/>
            <w:contextualSpacing/>
            <w:jc w:val="left"/>
          </w:pPr>
        </w:pPrChange>
      </w:pPr>
      <w:r w:rsidRPr="00A86745">
        <w:t xml:space="preserve">Email: </w:t>
      </w:r>
      <w:ins w:author="Craig Parker" w:date="2024-09-03T16:06:00Z" w16du:dateUtc="2024-09-03T14:06:00Z" w:id="1117">
        <w:r w:rsidRPr="00A86745" w:rsidR="00A723EE">
          <w:t>Matthew.Chersich@tcd.ie</w:t>
        </w:r>
      </w:ins>
      <w:del w:author="Craig Parker" w:date="2024-09-03T16:06:00Z" w16du:dateUtc="2024-09-03T14:06:00Z" w:id="1118">
        <w:r w:rsidRPr="002A00F9" w:rsidDel="00A723EE">
          <w:rPr>
            <w:rPrChange w:author="Craig Parker" w:date="2024-09-03T16:23:00Z" w16du:dateUtc="2024-09-03T14:23:00Z" w:id="1119">
              <w:rPr>
                <w:rStyle w:val="Hyperlink"/>
                <w:rFonts w:asciiTheme="majorHAnsi" w:hAnsiTheme="majorHAnsi" w:cstheme="minorHAnsi"/>
              </w:rPr>
            </w:rPrChange>
          </w:rPr>
          <w:delText>mch</w:delText>
        </w:r>
      </w:del>
      <w:del w:author="Craig Parker" w:date="2024-09-03T16:05:00Z" w16du:dateUtc="2024-09-03T14:05:00Z" w:id="1120">
        <w:r w:rsidRPr="002A00F9" w:rsidDel="00A723EE">
          <w:rPr>
            <w:rPrChange w:author="Craig Parker" w:date="2024-09-03T16:23:00Z" w16du:dateUtc="2024-09-03T14:23:00Z" w:id="1121">
              <w:rPr>
                <w:rStyle w:val="Hyperlink"/>
                <w:rFonts w:asciiTheme="majorHAnsi" w:hAnsiTheme="majorHAnsi" w:cstheme="minorHAnsi"/>
              </w:rPr>
            </w:rPrChange>
          </w:rPr>
          <w:delText>ersich@</w:delText>
        </w:r>
      </w:del>
      <w:del w:author="Craig Parker" w:date="2024-09-03T16:04:00Z" w16du:dateUtc="2024-09-03T14:04:00Z" w:id="1122">
        <w:r w:rsidRPr="002A00F9" w:rsidDel="00A723EE">
          <w:rPr>
            <w:rPrChange w:author="Craig Parker" w:date="2024-09-03T16:23:00Z" w16du:dateUtc="2024-09-03T14:23:00Z" w:id="1123">
              <w:rPr>
                <w:rStyle w:val="Hyperlink"/>
                <w:rFonts w:asciiTheme="majorHAnsi" w:hAnsiTheme="majorHAnsi" w:cstheme="minorHAnsi"/>
              </w:rPr>
            </w:rPrChange>
          </w:rPr>
          <w:delText>wrhi.ac.za</w:delText>
        </w:r>
      </w:del>
    </w:p>
    <w:p w:rsidRPr="00A86745" w:rsidR="005A3C8F" w:rsidRDefault="005A3C8F" w14:paraId="4613B8E4" w14:textId="77777777">
      <w:pPr>
        <w:pStyle w:val="NoSpacing"/>
        <w:spacing w:line="360" w:lineRule="auto"/>
        <w:jc w:val="center"/>
        <w:pPrChange w:author="Craig Parker" w:date="2024-09-03T17:03:00Z" w16du:dateUtc="2024-09-03T15:03:00Z" w:id="1124">
          <w:pPr>
            <w:pStyle w:val="Heading2"/>
            <w:numPr>
              <w:ilvl w:val="0"/>
              <w:numId w:val="0"/>
            </w:numPr>
            <w:tabs>
              <w:tab w:val="clear" w:pos="1440"/>
            </w:tabs>
            <w:spacing w:after="0" w:line="276" w:lineRule="auto"/>
            <w:ind w:left="0" w:firstLine="0"/>
            <w:contextualSpacing/>
            <w:jc w:val="left"/>
          </w:pPr>
        </w:pPrChange>
      </w:pPr>
    </w:p>
    <w:p w:rsidRPr="00A86745" w:rsidR="009457A7" w:rsidRDefault="009457A7" w14:paraId="203F743A" w14:textId="77777777">
      <w:pPr>
        <w:pStyle w:val="NoSpacing"/>
        <w:spacing w:line="360" w:lineRule="auto"/>
        <w:jc w:val="center"/>
        <w:pPrChange w:author="Craig Parker" w:date="2024-09-03T17:03:00Z" w16du:dateUtc="2024-09-03T15:03:00Z" w:id="1125">
          <w:pPr>
            <w:pStyle w:val="Heading2"/>
            <w:numPr>
              <w:ilvl w:val="0"/>
              <w:numId w:val="0"/>
            </w:numPr>
            <w:tabs>
              <w:tab w:val="clear" w:pos="1440"/>
            </w:tabs>
            <w:spacing w:after="0" w:line="276" w:lineRule="auto"/>
            <w:ind w:left="0" w:firstLine="0"/>
            <w:contextualSpacing/>
            <w:jc w:val="left"/>
          </w:pPr>
        </w:pPrChange>
      </w:pPr>
    </w:p>
    <w:p w:rsidRPr="002A00F9" w:rsidR="009457A7" w:rsidRDefault="004857FE" w14:paraId="203F743B" w14:textId="77777777">
      <w:pPr>
        <w:pStyle w:val="NoSpacing"/>
        <w:spacing w:line="360" w:lineRule="auto"/>
        <w:jc w:val="center"/>
        <w:rPr>
          <w:b/>
          <w:rPrChange w:author="Craig Parker" w:date="2024-09-03T16:23:00Z" w16du:dateUtc="2024-09-03T14:23:00Z" w:id="1126">
            <w:rPr>
              <w:rFonts w:asciiTheme="minorHAnsi" w:hAnsiTheme="minorHAnsi" w:cstheme="minorHAnsi"/>
              <w:b w:val="0"/>
              <w:bCs/>
              <w:sz w:val="22"/>
            </w:rPr>
          </w:rPrChange>
        </w:rPr>
        <w:pPrChange w:author="Craig Parker" w:date="2024-09-03T17:03:00Z" w16du:dateUtc="2024-09-03T15:03:00Z" w:id="1127">
          <w:pPr>
            <w:pStyle w:val="Heading2"/>
            <w:numPr>
              <w:ilvl w:val="0"/>
              <w:numId w:val="0"/>
            </w:numPr>
            <w:tabs>
              <w:tab w:val="clear" w:pos="1440"/>
            </w:tabs>
            <w:spacing w:after="0" w:line="276" w:lineRule="auto"/>
            <w:ind w:left="0" w:firstLine="0"/>
            <w:contextualSpacing/>
            <w:jc w:val="left"/>
          </w:pPr>
        </w:pPrChange>
      </w:pPr>
      <w:r w:rsidRPr="002A00F9">
        <w:rPr>
          <w:b/>
          <w:rPrChange w:author="Craig Parker" w:date="2024-09-03T16:23:00Z" w16du:dateUtc="2024-09-03T14:23:00Z" w:id="1128">
            <w:rPr>
              <w:rFonts w:asciiTheme="majorHAnsi" w:hAnsiTheme="majorHAnsi" w:cstheme="minorHAnsi"/>
              <w:bCs/>
            </w:rPr>
          </w:rPrChange>
        </w:rPr>
        <w:t>If to Data Recipient (Legal):</w:t>
      </w:r>
    </w:p>
    <w:p w:rsidRPr="00A86745" w:rsidR="009457A7" w:rsidRDefault="009457A7" w14:paraId="203F743C" w14:textId="77777777">
      <w:pPr>
        <w:pStyle w:val="NoSpacing"/>
        <w:spacing w:line="360" w:lineRule="auto"/>
        <w:jc w:val="center"/>
        <w:pPrChange w:author="Craig Parker" w:date="2024-09-03T17:03:00Z" w16du:dateUtc="2024-09-03T15:03:00Z" w:id="1129">
          <w:pPr>
            <w:pStyle w:val="Heading2"/>
            <w:numPr>
              <w:ilvl w:val="0"/>
              <w:numId w:val="0"/>
            </w:numPr>
            <w:tabs>
              <w:tab w:val="clear" w:pos="1440"/>
            </w:tabs>
            <w:spacing w:after="0" w:line="276" w:lineRule="auto"/>
            <w:ind w:left="0" w:firstLine="0"/>
            <w:contextualSpacing/>
            <w:jc w:val="left"/>
          </w:pPr>
        </w:pPrChange>
      </w:pPr>
    </w:p>
    <w:p w:rsidRPr="00A86745" w:rsidR="009457A7" w:rsidRDefault="00EB5D24" w14:paraId="203F743F" w14:textId="73B8CA1A">
      <w:pPr>
        <w:pStyle w:val="NoSpacing"/>
        <w:spacing w:line="360" w:lineRule="auto"/>
        <w:jc w:val="center"/>
        <w:pPrChange w:author="Craig Parker" w:date="2024-09-03T17:03:00Z" w16du:dateUtc="2024-09-03T15:03:00Z" w:id="1130">
          <w:pPr>
            <w:pStyle w:val="Heading2"/>
            <w:numPr>
              <w:ilvl w:val="0"/>
              <w:numId w:val="0"/>
            </w:numPr>
            <w:tabs>
              <w:tab w:val="clear" w:pos="1440"/>
            </w:tabs>
            <w:spacing w:after="0" w:line="276" w:lineRule="auto"/>
            <w:ind w:left="0" w:firstLine="0"/>
            <w:contextualSpacing/>
            <w:jc w:val="left"/>
          </w:pPr>
        </w:pPrChange>
      </w:pPr>
      <w:r w:rsidRPr="00A86745">
        <w:t>Attention: Alfred Farrell (CEO)</w:t>
      </w:r>
    </w:p>
    <w:p w:rsidRPr="00A86745" w:rsidR="00EB5D24" w:rsidRDefault="00EB5D24" w14:paraId="132E445B" w14:textId="52E6B042">
      <w:pPr>
        <w:pStyle w:val="NoSpacing"/>
        <w:spacing w:line="360" w:lineRule="auto"/>
        <w:jc w:val="center"/>
        <w:pPrChange w:author="Craig Parker" w:date="2024-09-03T17:03:00Z" w16du:dateUtc="2024-09-03T15:03:00Z" w:id="1131">
          <w:pPr>
            <w:pStyle w:val="Heading2"/>
            <w:numPr>
              <w:ilvl w:val="0"/>
              <w:numId w:val="0"/>
            </w:numPr>
            <w:tabs>
              <w:tab w:val="clear" w:pos="1440"/>
            </w:tabs>
            <w:spacing w:after="0" w:line="276" w:lineRule="auto"/>
            <w:ind w:left="0" w:firstLine="0"/>
            <w:contextualSpacing/>
            <w:jc w:val="left"/>
          </w:pPr>
        </w:pPrChange>
      </w:pPr>
      <w:r w:rsidRPr="00A86745">
        <w:t>Wits Health Consortium (Pty) Ltd, 31 Princess of Wales Terrace, Parktown, Johannesburg, 2193</w:t>
      </w:r>
    </w:p>
    <w:p w:rsidRPr="00A86745" w:rsidR="009457A7" w:rsidRDefault="004857FE" w14:paraId="203F7440" w14:textId="54AA785C">
      <w:pPr>
        <w:pStyle w:val="NoSpacing"/>
        <w:spacing w:line="360" w:lineRule="auto"/>
        <w:jc w:val="center"/>
        <w:pPrChange w:author="Craig Parker" w:date="2024-09-03T17:03:00Z" w16du:dateUtc="2024-09-03T15:03:00Z" w:id="1132">
          <w:pPr>
            <w:pStyle w:val="Heading2"/>
            <w:numPr>
              <w:ilvl w:val="0"/>
              <w:numId w:val="0"/>
            </w:numPr>
            <w:tabs>
              <w:tab w:val="clear" w:pos="1440"/>
            </w:tabs>
            <w:spacing w:after="0" w:line="276" w:lineRule="auto"/>
            <w:ind w:left="0" w:firstLine="0"/>
            <w:contextualSpacing/>
            <w:jc w:val="left"/>
          </w:pPr>
        </w:pPrChange>
      </w:pPr>
      <w:r w:rsidRPr="002A00F9">
        <w:rPr>
          <w:rPrChange w:author="Craig Parker" w:date="2024-09-03T16:23:00Z" w16du:dateUtc="2024-09-03T14:23:00Z" w:id="1133">
            <w:rPr>
              <w:rFonts w:ascii="Calibri" w:hAnsi="Calibri" w:cstheme="minorHAnsi"/>
            </w:rPr>
          </w:rPrChange>
        </w:rPr>
        <w:t xml:space="preserve">Email: </w:t>
      </w:r>
      <w:r w:rsidRPr="002A00F9">
        <w:fldChar w:fldCharType="begin"/>
      </w:r>
      <w:r w:rsidRPr="002A00F9">
        <w:instrText>HYPERLINK "mailto:piet.barnard@uct.ac.za" \h</w:instrText>
      </w:r>
      <w:r w:rsidRPr="002A00F9">
        <w:fldChar w:fldCharType="separate"/>
      </w:r>
      <w:r w:rsidRPr="002A00F9" w:rsidR="00EB5D24">
        <w:rPr>
          <w:rStyle w:val="Hyperlink"/>
          <w:rFonts w:asciiTheme="majorHAnsi" w:hAnsiTheme="majorHAnsi" w:cstheme="majorHAnsi"/>
          <w:color w:val="auto"/>
          <w:rPrChange w:author="Craig Parker" w:date="2024-09-03T16:23:00Z" w16du:dateUtc="2024-09-03T14:23:00Z" w:id="1134">
            <w:rPr>
              <w:rStyle w:val="Hyperlink"/>
              <w:rFonts w:ascii="Calibri" w:hAnsi="Calibri" w:cstheme="minorHAnsi"/>
              <w:color w:val="auto"/>
            </w:rPr>
          </w:rPrChange>
        </w:rPr>
        <w:t>ceo@witshealth.co.za</w:t>
      </w:r>
      <w:r w:rsidRPr="002A00F9">
        <w:rPr>
          <w:rStyle w:val="Hyperlink"/>
          <w:rFonts w:asciiTheme="majorHAnsi" w:hAnsiTheme="majorHAnsi" w:cstheme="majorHAnsi"/>
          <w:color w:val="auto"/>
          <w:rPrChange w:author="Craig Parker" w:date="2024-09-03T16:23:00Z" w16du:dateUtc="2024-09-03T14:23:00Z" w:id="1135">
            <w:rPr>
              <w:rStyle w:val="Hyperlink"/>
              <w:rFonts w:ascii="Calibri" w:hAnsi="Calibri" w:cstheme="minorHAnsi"/>
              <w:color w:val="auto"/>
            </w:rPr>
          </w:rPrChange>
        </w:rPr>
        <w:fldChar w:fldCharType="end"/>
      </w:r>
    </w:p>
    <w:p w:rsidRPr="002A00F9" w:rsidR="009457A7" w:rsidRDefault="009457A7" w14:paraId="203F7441" w14:textId="77777777">
      <w:pPr>
        <w:pStyle w:val="NoSpacing"/>
        <w:spacing w:line="360" w:lineRule="auto"/>
        <w:jc w:val="center"/>
        <w:rPr>
          <w:b/>
          <w:rPrChange w:author="Craig Parker" w:date="2024-09-03T16:23:00Z" w16du:dateUtc="2024-09-03T14:23:00Z" w:id="1136">
            <w:rPr>
              <w:rFonts w:asciiTheme="minorHAnsi" w:hAnsiTheme="minorHAnsi" w:cstheme="minorHAnsi"/>
              <w:b w:val="0"/>
              <w:bCs/>
              <w:sz w:val="22"/>
            </w:rPr>
          </w:rPrChange>
        </w:rPr>
        <w:pPrChange w:author="Craig Parker" w:date="2024-09-03T17:03:00Z" w16du:dateUtc="2024-09-03T15:03:00Z" w:id="1137">
          <w:pPr>
            <w:pStyle w:val="Heading2"/>
            <w:numPr>
              <w:ilvl w:val="0"/>
              <w:numId w:val="0"/>
            </w:numPr>
            <w:tabs>
              <w:tab w:val="clear" w:pos="1440"/>
            </w:tabs>
            <w:spacing w:after="0" w:line="276" w:lineRule="auto"/>
            <w:ind w:left="0" w:firstLine="0"/>
            <w:contextualSpacing/>
          </w:pPr>
        </w:pPrChange>
      </w:pPr>
    </w:p>
    <w:p w:rsidRPr="002A00F9" w:rsidR="009457A7" w:rsidRDefault="004857FE" w14:paraId="203F7442" w14:textId="77777777">
      <w:pPr>
        <w:pStyle w:val="NoSpacing"/>
        <w:spacing w:line="360" w:lineRule="auto"/>
        <w:jc w:val="center"/>
        <w:rPr>
          <w:b/>
          <w:rPrChange w:author="Craig Parker" w:date="2024-09-03T16:23:00Z" w16du:dateUtc="2024-09-03T14:23:00Z" w:id="1138">
            <w:rPr>
              <w:rFonts w:asciiTheme="minorHAnsi" w:hAnsiTheme="minorHAnsi" w:cstheme="minorHAnsi"/>
              <w:b w:val="0"/>
              <w:bCs/>
              <w:sz w:val="22"/>
            </w:rPr>
          </w:rPrChange>
        </w:rPr>
        <w:pPrChange w:author="Craig Parker" w:date="2024-09-03T17:03:00Z" w16du:dateUtc="2024-09-03T15:03:00Z" w:id="1139">
          <w:pPr>
            <w:pStyle w:val="Heading2"/>
            <w:numPr>
              <w:ilvl w:val="0"/>
              <w:numId w:val="0"/>
            </w:numPr>
            <w:tabs>
              <w:tab w:val="clear" w:pos="1440"/>
            </w:tabs>
            <w:spacing w:after="0" w:line="276" w:lineRule="auto"/>
            <w:ind w:left="0" w:firstLine="0"/>
            <w:contextualSpacing/>
          </w:pPr>
        </w:pPrChange>
      </w:pPr>
      <w:r w:rsidRPr="002A00F9">
        <w:rPr>
          <w:b/>
          <w:rPrChange w:author="Craig Parker" w:date="2024-09-03T16:23:00Z" w16du:dateUtc="2024-09-03T14:23:00Z" w:id="1140">
            <w:rPr>
              <w:rFonts w:asciiTheme="majorHAnsi" w:hAnsiTheme="majorHAnsi" w:cstheme="minorHAnsi"/>
              <w:bCs/>
            </w:rPr>
          </w:rPrChange>
        </w:rPr>
        <w:t>If to Data Provider Investigator:</w:t>
      </w:r>
    </w:p>
    <w:p w:rsidRPr="00A86745" w:rsidR="009457A7" w:rsidRDefault="009457A7" w14:paraId="203F7443" w14:textId="77777777">
      <w:pPr>
        <w:pStyle w:val="NoSpacing"/>
        <w:spacing w:line="360" w:lineRule="auto"/>
        <w:jc w:val="center"/>
        <w:rPr>
          <w:highlight w:val="yellow"/>
        </w:rPr>
        <w:pPrChange w:author="Craig Parker" w:date="2024-09-03T17:03:00Z" w16du:dateUtc="2024-09-03T15:03:00Z" w:id="1141">
          <w:pPr>
            <w:pStyle w:val="Heading2"/>
            <w:numPr>
              <w:ilvl w:val="0"/>
              <w:numId w:val="0"/>
            </w:numPr>
            <w:tabs>
              <w:tab w:val="clear" w:pos="1440"/>
            </w:tabs>
            <w:spacing w:after="0" w:line="276" w:lineRule="auto"/>
            <w:ind w:left="0" w:firstLine="0"/>
            <w:contextualSpacing/>
          </w:pPr>
        </w:pPrChange>
      </w:pPr>
    </w:p>
    <w:p w:rsidRPr="002A00F9" w:rsidR="009457A7" w:rsidRDefault="004857FE" w14:paraId="203F7444" w14:textId="77777777">
      <w:pPr>
        <w:pStyle w:val="NoSpacing"/>
        <w:spacing w:line="360" w:lineRule="auto"/>
        <w:jc w:val="center"/>
        <w:rPr>
          <w:b/>
          <w:rPrChange w:author="Craig Parker" w:date="2024-09-03T16:23:00Z" w16du:dateUtc="2024-09-03T14:23:00Z" w:id="1142">
            <w:rPr>
              <w:rFonts w:asciiTheme="minorHAnsi" w:hAnsiTheme="minorHAnsi" w:cstheme="minorHAnsi"/>
              <w:b w:val="0"/>
              <w:bCs/>
              <w:sz w:val="22"/>
            </w:rPr>
          </w:rPrChange>
        </w:rPr>
        <w:pPrChange w:author="Craig Parker" w:date="2024-09-03T17:03:00Z" w16du:dateUtc="2024-09-03T15:03:00Z" w:id="1143">
          <w:pPr>
            <w:pStyle w:val="Heading2"/>
            <w:numPr>
              <w:ilvl w:val="0"/>
              <w:numId w:val="0"/>
            </w:numPr>
            <w:tabs>
              <w:tab w:val="clear" w:pos="1440"/>
            </w:tabs>
            <w:spacing w:after="0" w:line="276" w:lineRule="auto"/>
            <w:ind w:left="0" w:firstLine="0"/>
            <w:contextualSpacing/>
          </w:pPr>
        </w:pPrChange>
      </w:pPr>
      <w:r w:rsidRPr="002A00F9">
        <w:rPr>
          <w:b/>
          <w:rPrChange w:author="Craig Parker" w:date="2024-09-03T16:23:00Z" w16du:dateUtc="2024-09-03T14:23:00Z" w:id="1144">
            <w:rPr>
              <w:rFonts w:asciiTheme="majorHAnsi" w:hAnsiTheme="majorHAnsi" w:cstheme="minorHAnsi"/>
              <w:bCs/>
            </w:rPr>
          </w:rPrChange>
        </w:rPr>
        <w:t>If to Data Provider (Legal):</w:t>
      </w:r>
    </w:p>
    <w:p w:rsidRPr="00A86745" w:rsidR="009457A7" w:rsidRDefault="004857FE" w14:paraId="203F7445" w14:textId="77777777">
      <w:pPr>
        <w:pStyle w:val="NoSpacing"/>
        <w:spacing w:line="360" w:lineRule="auto"/>
        <w:jc w:val="center"/>
        <w:pPrChange w:author="Craig Parker" w:date="2024-09-03T17:03:00Z" w16du:dateUtc="2024-09-03T15:03:00Z" w:id="1145">
          <w:pPr>
            <w:pStyle w:val="Heading2"/>
            <w:numPr>
              <w:ilvl w:val="0"/>
              <w:numId w:val="0"/>
            </w:numPr>
            <w:tabs>
              <w:tab w:val="clear" w:pos="1440"/>
            </w:tabs>
            <w:spacing w:after="0" w:line="276" w:lineRule="auto"/>
            <w:ind w:left="0" w:firstLine="0"/>
            <w:contextualSpacing/>
          </w:pPr>
        </w:pPrChange>
      </w:pPr>
      <w:r w:rsidRPr="00A86745">
        <w:rPr>
          <w:highlight w:val="yellow"/>
        </w:rPr>
        <w:t>[Provider legal contact details]</w:t>
      </w:r>
    </w:p>
    <w:p w:rsidRPr="00A86745" w:rsidR="009457A7" w:rsidRDefault="004857FE" w14:paraId="203F7446" w14:textId="77777777">
      <w:pPr>
        <w:pStyle w:val="NoSpacing"/>
        <w:spacing w:line="360" w:lineRule="auto"/>
        <w:jc w:val="center"/>
        <w:rPr>
          <w:highlight w:val="yellow"/>
        </w:rPr>
        <w:pPrChange w:author="Craig Parker" w:date="2024-09-03T17:03:00Z" w16du:dateUtc="2024-09-03T15:03:00Z" w:id="1146">
          <w:pPr>
            <w:pStyle w:val="Heading2"/>
            <w:numPr>
              <w:ilvl w:val="0"/>
              <w:numId w:val="0"/>
            </w:numPr>
            <w:tabs>
              <w:tab w:val="clear" w:pos="1440"/>
            </w:tabs>
            <w:spacing w:after="0" w:line="276" w:lineRule="auto"/>
            <w:ind w:left="0" w:firstLine="0"/>
            <w:contextualSpacing/>
          </w:pPr>
        </w:pPrChange>
      </w:pPr>
      <w:r w:rsidRPr="00A86745">
        <w:rPr>
          <w:highlight w:val="yellow"/>
        </w:rPr>
        <w:t>Attention:</w:t>
      </w:r>
    </w:p>
    <w:p w:rsidRPr="00A86745" w:rsidR="009457A7" w:rsidRDefault="004857FE" w14:paraId="203F7447" w14:textId="77777777">
      <w:pPr>
        <w:pStyle w:val="NoSpacing"/>
        <w:spacing w:line="360" w:lineRule="auto"/>
        <w:jc w:val="center"/>
        <w:rPr>
          <w:highlight w:val="yellow"/>
        </w:rPr>
        <w:pPrChange w:author="Craig Parker" w:date="2024-09-03T17:03:00Z" w16du:dateUtc="2024-09-03T15:03:00Z" w:id="1147">
          <w:pPr>
            <w:pStyle w:val="Heading2"/>
            <w:numPr>
              <w:ilvl w:val="0"/>
              <w:numId w:val="0"/>
            </w:numPr>
            <w:tabs>
              <w:tab w:val="clear" w:pos="1440"/>
            </w:tabs>
            <w:spacing w:after="0" w:line="276" w:lineRule="auto"/>
            <w:ind w:left="0" w:firstLine="0"/>
            <w:contextualSpacing/>
          </w:pPr>
        </w:pPrChange>
      </w:pPr>
      <w:r w:rsidRPr="00A86745">
        <w:rPr>
          <w:highlight w:val="yellow"/>
        </w:rPr>
        <w:t>Address:</w:t>
      </w:r>
    </w:p>
    <w:p w:rsidRPr="00A86745" w:rsidR="009457A7" w:rsidP="008D4B57" w:rsidRDefault="004857FE" w14:paraId="203F7448" w14:textId="77777777">
      <w:pPr>
        <w:pStyle w:val="NoSpacing"/>
        <w:spacing w:line="360" w:lineRule="auto"/>
        <w:jc w:val="center"/>
        <w:pPrChange w:author="Craig Parker" w:date="2024-09-03T21:19:00Z" w16du:dateUtc="2024-09-03T19:19:00Z" w:id="1148">
          <w:pPr>
            <w:pStyle w:val="Heading2"/>
            <w:numPr>
              <w:ilvl w:val="0"/>
              <w:numId w:val="0"/>
            </w:numPr>
            <w:tabs>
              <w:tab w:val="clear" w:pos="1440"/>
            </w:tabs>
            <w:spacing w:after="0" w:line="276" w:lineRule="auto"/>
            <w:ind w:left="0" w:firstLine="0"/>
            <w:contextualSpacing/>
          </w:pPr>
        </w:pPrChange>
      </w:pPr>
      <w:r w:rsidRPr="002A00F9">
        <w:rPr>
          <w:highlight w:val="yellow"/>
          <w:rPrChange w:author="Craig Parker" w:date="2024-09-03T16:23:00Z" w16du:dateUtc="2024-09-03T14:23:00Z" w:id="1149">
            <w:rPr>
              <w:rFonts w:ascii="Calibri" w:hAnsi="Calibri" w:cstheme="minorHAnsi"/>
              <w:highlight w:val="yellow"/>
            </w:rPr>
          </w:rPrChange>
        </w:rPr>
        <w:t>Email:</w:t>
      </w:r>
    </w:p>
    <w:p w:rsidRPr="002A00F9" w:rsidR="009457A7" w:rsidRDefault="009457A7" w14:paraId="203F7449" w14:textId="77777777">
      <w:pPr>
        <w:spacing w:line="360" w:lineRule="auto"/>
        <w:contextualSpacing/>
        <w:rPr>
          <w:rFonts w:asciiTheme="majorHAnsi" w:hAnsiTheme="majorHAnsi" w:cstheme="majorHAnsi"/>
          <w:rPrChange w:author="Craig Parker" w:date="2024-09-03T16:23:00Z" w16du:dateUtc="2024-09-03T14:23:00Z" w:id="1150">
            <w:rPr>
              <w:rFonts w:cstheme="minorHAnsi"/>
            </w:rPr>
          </w:rPrChange>
        </w:rPr>
        <w:pPrChange w:author="Craig Parker" w:date="2024-09-03T17:03:00Z" w16du:dateUtc="2024-09-03T15:03:00Z" w:id="1151">
          <w:pPr>
            <w:contextualSpacing/>
          </w:pPr>
        </w:pPrChange>
      </w:pPr>
    </w:p>
    <w:p w:rsidRPr="000B559E" w:rsidR="009457A7" w:rsidP="008C2E7C" w:rsidRDefault="004857FE" w14:paraId="203F744A" w14:textId="0CB1971C">
      <w:pPr>
        <w:pStyle w:val="Heading2"/>
        <w:pPrChange w:author="Craig Parker" w:date="2024-09-03T21:11:00Z" w16du:dateUtc="2024-09-03T19:11:00Z" w:id="1152">
          <w:pPr>
            <w:ind w:left="720" w:hanging="720"/>
            <w:contextualSpacing/>
          </w:pPr>
        </w:pPrChange>
      </w:pPr>
      <w:del w:author="Craig Parker" w:date="2024-09-03T16:06:00Z" w16du:dateUtc="2024-09-03T14:06:00Z" w:id="1153">
        <w:r w:rsidRPr="000B559E" w:rsidDel="00A723EE">
          <w:delText>15.</w:delText>
        </w:r>
        <w:r w:rsidRPr="000B559E" w:rsidDel="00A723EE">
          <w:tab/>
        </w:r>
      </w:del>
      <w:r w:rsidRPr="00426704">
        <w:t>GENERAL</w:t>
      </w:r>
    </w:p>
    <w:p w:rsidRPr="00E64DB9" w:rsidR="00A723EE" w:rsidRDefault="00A723EE" w14:paraId="1901C74E" w14:textId="4D976825">
      <w:pPr>
        <w:pStyle w:val="OTL-level2"/>
        <w:numPr>
          <w:ilvl w:val="1"/>
          <w:numId w:val="43"/>
        </w:numPr>
        <w:rPr>
          <w:ins w:author="Craig Parker" w:date="2024-09-03T16:07:00Z" w:id="1154"/>
        </w:rPr>
        <w:pPrChange w:author="Craig Parker" w:date="2024-09-03T17:27:00Z" w16du:dateUtc="2024-09-03T15:27:00Z" w:id="1155">
          <w:pPr>
            <w:ind w:left="720" w:hanging="720"/>
            <w:contextualSpacing/>
          </w:pPr>
        </w:pPrChange>
      </w:pPr>
      <w:ins w:author="Craig Parker" w:date="2024-09-03T16:07:00Z" w:id="1156">
        <w:r w:rsidRPr="00E64DB9">
          <w:t>In no event shall the Data Provider be liable for any use by the Data Recipient of the Original Study Data or for any loss, claim, damage, or liability, of any kind or nature, that may arise from or in connection with this Agreement or the Data Recipient’s use, handling, or storage of the Data.</w:t>
        </w:r>
      </w:ins>
    </w:p>
    <w:p w:rsidRPr="00E64DB9" w:rsidR="00A723EE" w:rsidRDefault="00A723EE" w14:paraId="7447CD01" w14:textId="77777777">
      <w:pPr>
        <w:pStyle w:val="OTL-level2"/>
        <w:rPr>
          <w:ins w:author="Craig Parker" w:date="2024-09-03T16:07:00Z" w:id="1157"/>
        </w:rPr>
        <w:pPrChange w:author="Craig Parker" w:date="2024-09-03T17:22:00Z" w16du:dateUtc="2024-09-03T15:22:00Z" w:id="1158">
          <w:pPr>
            <w:ind w:left="720" w:hanging="720"/>
            <w:contextualSpacing/>
          </w:pPr>
        </w:pPrChange>
      </w:pPr>
      <w:ins w:author="Craig Parker" w:date="2024-09-03T16:07:00Z" w:id="1159">
        <w:r w:rsidRPr="00E64DB9">
          <w:t>12.2 This Agreement does not constitute, grant, nor confer any license under any patents or other proprietary interests of one Party to the other, except as explicitly stated in this Agreement.</w:t>
        </w:r>
      </w:ins>
    </w:p>
    <w:p w:rsidRPr="00E64DB9" w:rsidR="00A723EE" w:rsidRDefault="00A723EE" w14:paraId="01909F1F" w14:textId="77777777">
      <w:pPr>
        <w:pStyle w:val="OTL-level2"/>
        <w:rPr>
          <w:ins w:author="Craig Parker" w:date="2024-09-03T16:07:00Z" w:id="1160"/>
        </w:rPr>
        <w:pPrChange w:author="Craig Parker" w:date="2024-09-03T17:22:00Z" w16du:dateUtc="2024-09-03T15:22:00Z" w:id="1161">
          <w:pPr>
            <w:ind w:left="720" w:hanging="720"/>
            <w:contextualSpacing/>
          </w:pPr>
        </w:pPrChange>
      </w:pPr>
      <w:ins w:author="Craig Parker" w:date="2024-09-03T16:07:00Z" w:id="1162">
        <w:r w:rsidRPr="00E64DB9">
          <w:t>12.3 This Agreement may be amended by written agreement between the Parties.</w:t>
        </w:r>
      </w:ins>
    </w:p>
    <w:p w:rsidRPr="00E64DB9" w:rsidR="00A723EE" w:rsidRDefault="00A723EE" w14:paraId="24351033" w14:textId="77777777">
      <w:pPr>
        <w:pStyle w:val="OTL-level2"/>
        <w:rPr>
          <w:ins w:author="Craig Parker" w:date="2024-09-03T16:07:00Z" w:id="1163"/>
        </w:rPr>
        <w:pPrChange w:author="Craig Parker" w:date="2024-09-03T17:22:00Z" w16du:dateUtc="2024-09-03T15:22:00Z" w:id="1164">
          <w:pPr>
            <w:ind w:left="720" w:hanging="720"/>
            <w:contextualSpacing/>
          </w:pPr>
        </w:pPrChange>
      </w:pPr>
      <w:ins w:author="Craig Parker" w:date="2024-09-03T16:07:00Z" w:id="1165">
        <w:r w:rsidRPr="00E64DB9">
          <w:t>12.4 This Agreement may be executed in one or more counterparts, each of which shall be deemed an original, but all of which together shall constitute one and the same instrument. A signed copy of this Agreement delivered by electronic transmission shall be deemed to have the same legal effect as delivery of an original signed copy of this Agreement.</w:t>
        </w:r>
      </w:ins>
    </w:p>
    <w:p w:rsidRPr="00CC713E" w:rsidR="00A723EE" w:rsidRDefault="00A723EE" w14:paraId="22BB4740" w14:textId="77777777">
      <w:pPr>
        <w:pStyle w:val="OTL-level2"/>
        <w:rPr>
          <w:ins w:author="Craig Parker" w:date="2024-09-03T16:07:00Z" w:id="1166"/>
        </w:rPr>
        <w:pPrChange w:author="Craig Parker" w:date="2024-09-03T17:22:00Z" w16du:dateUtc="2024-09-03T15:22:00Z" w:id="1167">
          <w:pPr>
            <w:ind w:left="720" w:hanging="720"/>
            <w:contextualSpacing/>
          </w:pPr>
        </w:pPrChange>
      </w:pPr>
      <w:ins w:author="Craig Parker" w:date="2024-09-03T16:07:00Z" w:id="1168">
        <w:r w:rsidRPr="00D91AF1">
          <w:t>12.5 The provisions of this Agreement that by their nature are intended to survive termination or expiration of the Agreement shall survive such termination or expiration and shall remain in full force and effect.</w:t>
        </w:r>
      </w:ins>
    </w:p>
    <w:p w:rsidRPr="00CC713E" w:rsidR="00A723EE" w:rsidRDefault="00A723EE" w14:paraId="05A9359D" w14:textId="77777777">
      <w:pPr>
        <w:pStyle w:val="OTL-level2"/>
        <w:rPr>
          <w:ins w:author="Craig Parker" w:date="2024-09-03T16:07:00Z" w:id="1169"/>
        </w:rPr>
        <w:pPrChange w:author="Craig Parker" w:date="2024-09-03T17:22:00Z" w16du:dateUtc="2024-09-03T15:22:00Z" w:id="1170">
          <w:pPr>
            <w:ind w:left="720" w:hanging="720"/>
            <w:contextualSpacing/>
          </w:pPr>
        </w:pPrChange>
      </w:pPr>
      <w:ins w:author="Craig Parker" w:date="2024-09-03T16:07:00Z" w:id="1171">
        <w:r w:rsidRPr="00D91AF1">
          <w:t>12.6 The Data Recipient hereby acknowledges and accepts that the signatory of this Data Transfer Agreement on behalf of the Data Provider represents and warrants that they have the full authority and capacity to enter into and bind the Data Provider to the terms of this Agreement. The Data Recipient shall not be held liable or responsible in any manner for any breach of authority or lack thereof by the signatory. Should it be determined that the signatory did not possess the requisite authority to execute this Agreement, the Data Recipient shall remain indemnified and free from any and all claims, liabilities, losses, damages, or expenses arising therefrom.</w:t>
        </w:r>
      </w:ins>
    </w:p>
    <w:p w:rsidRPr="002A00F9" w:rsidR="009457A7" w:rsidRDefault="009457A7" w14:paraId="203F744B" w14:textId="77777777">
      <w:pPr>
        <w:spacing w:line="360" w:lineRule="auto"/>
        <w:ind w:left="720" w:hanging="720"/>
        <w:contextualSpacing/>
        <w:rPr>
          <w:ins w:author="Craig Parker" w:date="2024-09-03T16:08:00Z" w16du:dateUtc="2024-09-03T14:08:00Z" w:id="1172"/>
          <w:rFonts w:asciiTheme="majorHAnsi" w:hAnsiTheme="majorHAnsi" w:cstheme="majorHAnsi"/>
          <w:rPrChange w:author="Craig Parker" w:date="2024-09-03T16:23:00Z" w16du:dateUtc="2024-09-03T14:23:00Z" w:id="1173">
            <w:rPr>
              <w:ins w:author="Craig Parker" w:date="2024-09-03T16:08:00Z" w16du:dateUtc="2024-09-03T14:08:00Z" w:id="1174"/>
              <w:rFonts w:cstheme="minorHAnsi"/>
            </w:rPr>
          </w:rPrChange>
        </w:rPr>
        <w:pPrChange w:author="Craig Parker" w:date="2024-09-03T17:03:00Z" w16du:dateUtc="2024-09-03T15:03:00Z" w:id="1175">
          <w:pPr>
            <w:ind w:left="720" w:hanging="720"/>
            <w:contextualSpacing/>
          </w:pPr>
        </w:pPrChange>
      </w:pPr>
    </w:p>
    <w:tbl>
      <w:tblPr>
        <w:tblStyle w:val="TableGrid"/>
        <w:tblW w:w="0" w:type="auto"/>
        <w:tblLayout w:type="fixed"/>
        <w:tblLook w:val="04A0" w:firstRow="1" w:lastRow="0" w:firstColumn="1" w:lastColumn="0" w:noHBand="0" w:noVBand="1"/>
      </w:tblPr>
      <w:tblGrid>
        <w:gridCol w:w="4508"/>
        <w:gridCol w:w="4508"/>
      </w:tblGrid>
      <w:tr w:rsidRPr="002A00F9" w:rsidR="00210F51" w:rsidTr="005310DC" w14:paraId="13B41852" w14:textId="77777777">
        <w:trPr>
          <w:trHeight w:val="300"/>
          <w:ins w:author="Craig Parker" w:date="2024-09-03T16:08:00Z" w:id="1176"/>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Pr="002A00F9" w:rsidR="00210F51" w:rsidRDefault="00210F51" w14:paraId="032159BF" w14:textId="77777777">
            <w:pPr>
              <w:tabs>
                <w:tab w:val="left" w:pos="4140"/>
                <w:tab w:val="left" w:pos="5220"/>
                <w:tab w:val="left" w:pos="6300"/>
              </w:tabs>
              <w:spacing w:line="360" w:lineRule="auto"/>
              <w:rPr>
                <w:ins w:author="Craig Parker" w:date="2024-09-03T16:08:00Z" w16du:dateUtc="2024-09-03T14:08:00Z" w:id="1177"/>
                <w:rFonts w:asciiTheme="majorHAnsi" w:hAnsiTheme="majorHAnsi" w:cstheme="majorHAnsi"/>
                <w:rPrChange w:author="Craig Parker" w:date="2024-09-03T16:23:00Z" w16du:dateUtc="2024-09-03T14:23:00Z" w:id="1178">
                  <w:rPr>
                    <w:ins w:author="Craig Parker" w:date="2024-09-03T16:08:00Z" w16du:dateUtc="2024-09-03T14:08:00Z" w:id="1179"/>
                  </w:rPr>
                </w:rPrChange>
              </w:rPr>
              <w:pPrChange w:author="Craig Parker" w:date="2024-09-03T17:03:00Z" w16du:dateUtc="2024-09-03T15:03:00Z" w:id="1180">
                <w:pPr>
                  <w:tabs>
                    <w:tab w:val="left" w:pos="4140"/>
                    <w:tab w:val="left" w:pos="5220"/>
                    <w:tab w:val="left" w:pos="6300"/>
                  </w:tabs>
                </w:pPr>
              </w:pPrChange>
            </w:pPr>
            <w:ins w:author="Craig Parker" w:date="2024-09-03T16:08:00Z" w16du:dateUtc="2024-09-03T14:08:00Z" w:id="1181">
              <w:r w:rsidRPr="002A00F9">
                <w:rPr>
                  <w:rFonts w:eastAsia="Calibri Light" w:asciiTheme="majorHAnsi" w:hAnsiTheme="majorHAnsi" w:cstheme="majorHAnsi"/>
                  <w:b/>
                  <w:bCs/>
                  <w:rPrChange w:author="Craig Parker" w:date="2024-09-03T16:23:00Z" w16du:dateUtc="2024-09-03T14:23:00Z" w:id="1182">
                    <w:rPr>
                      <w:rFonts w:ascii="Calibri Light" w:hAnsi="Calibri Light" w:eastAsia="Calibri Light" w:cs="Calibri Light"/>
                      <w:b/>
                      <w:bCs/>
                    </w:rPr>
                  </w:rPrChange>
                </w:rPr>
                <w:t>DATA PROVIDER</w:t>
              </w:r>
            </w:ins>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Pr="002A00F9" w:rsidR="00210F51" w:rsidRDefault="00210F51" w14:paraId="317C96DB" w14:textId="77777777">
            <w:pPr>
              <w:tabs>
                <w:tab w:val="left" w:pos="4140"/>
                <w:tab w:val="left" w:pos="5220"/>
                <w:tab w:val="left" w:pos="6300"/>
              </w:tabs>
              <w:spacing w:line="360" w:lineRule="auto"/>
              <w:rPr>
                <w:ins w:author="Craig Parker" w:date="2024-09-03T16:08:00Z" w16du:dateUtc="2024-09-03T14:08:00Z" w:id="1183"/>
                <w:rFonts w:asciiTheme="majorHAnsi" w:hAnsiTheme="majorHAnsi" w:cstheme="majorHAnsi"/>
                <w:rPrChange w:author="Craig Parker" w:date="2024-09-03T16:23:00Z" w16du:dateUtc="2024-09-03T14:23:00Z" w:id="1184">
                  <w:rPr>
                    <w:ins w:author="Craig Parker" w:date="2024-09-03T16:08:00Z" w16du:dateUtc="2024-09-03T14:08:00Z" w:id="1185"/>
                  </w:rPr>
                </w:rPrChange>
              </w:rPr>
              <w:pPrChange w:author="Craig Parker" w:date="2024-09-03T17:03:00Z" w16du:dateUtc="2024-09-03T15:03:00Z" w:id="1186">
                <w:pPr>
                  <w:tabs>
                    <w:tab w:val="left" w:pos="4140"/>
                    <w:tab w:val="left" w:pos="5220"/>
                    <w:tab w:val="left" w:pos="6300"/>
                  </w:tabs>
                </w:pPr>
              </w:pPrChange>
            </w:pPr>
            <w:ins w:author="Craig Parker" w:date="2024-09-03T16:08:00Z" w16du:dateUtc="2024-09-03T14:08:00Z" w:id="1187">
              <w:r w:rsidRPr="002A00F9">
                <w:rPr>
                  <w:rFonts w:eastAsia="Calibri Light" w:asciiTheme="majorHAnsi" w:hAnsiTheme="majorHAnsi" w:cstheme="majorHAnsi"/>
                  <w:b/>
                  <w:bCs/>
                  <w:rPrChange w:author="Craig Parker" w:date="2024-09-03T16:23:00Z" w16du:dateUtc="2024-09-03T14:23:00Z" w:id="1188">
                    <w:rPr>
                      <w:rFonts w:ascii="Calibri Light" w:hAnsi="Calibri Light" w:eastAsia="Calibri Light" w:cs="Calibri Light"/>
                      <w:b/>
                      <w:bCs/>
                    </w:rPr>
                  </w:rPrChange>
                </w:rPr>
                <w:t>DATA RECIPIENT</w:t>
              </w:r>
            </w:ins>
          </w:p>
        </w:tc>
      </w:tr>
      <w:tr w:rsidRPr="002A00F9" w:rsidR="00210F51" w:rsidTr="005310DC" w14:paraId="5CB6C9ED" w14:textId="77777777">
        <w:trPr>
          <w:trHeight w:val="300"/>
          <w:ins w:author="Craig Parker" w:date="2024-09-03T16:08:00Z" w:id="1189"/>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Pr="002A00F9" w:rsidR="00210F51" w:rsidRDefault="00210F51" w14:paraId="7F15B436" w14:textId="77777777">
            <w:pPr>
              <w:tabs>
                <w:tab w:val="left" w:pos="4140"/>
                <w:tab w:val="left" w:pos="5220"/>
                <w:tab w:val="left" w:pos="6300"/>
              </w:tabs>
              <w:spacing w:line="360" w:lineRule="auto"/>
              <w:rPr>
                <w:ins w:author="Craig Parker" w:date="2024-09-03T16:08:00Z" w16du:dateUtc="2024-09-03T14:08:00Z" w:id="1190"/>
                <w:rFonts w:asciiTheme="majorHAnsi" w:hAnsiTheme="majorHAnsi" w:cstheme="majorHAnsi"/>
                <w:rPrChange w:author="Craig Parker" w:date="2024-09-03T16:23:00Z" w16du:dateUtc="2024-09-03T14:23:00Z" w:id="1191">
                  <w:rPr>
                    <w:ins w:author="Craig Parker" w:date="2024-09-03T16:08:00Z" w16du:dateUtc="2024-09-03T14:08:00Z" w:id="1192"/>
                  </w:rPr>
                </w:rPrChange>
              </w:rPr>
              <w:pPrChange w:author="Craig Parker" w:date="2024-09-03T17:03:00Z" w16du:dateUtc="2024-09-03T15:03:00Z" w:id="1193">
                <w:pPr>
                  <w:tabs>
                    <w:tab w:val="left" w:pos="4140"/>
                    <w:tab w:val="left" w:pos="5220"/>
                    <w:tab w:val="left" w:pos="6300"/>
                  </w:tabs>
                </w:pPr>
              </w:pPrChange>
            </w:pPr>
            <w:ins w:author="Craig Parker" w:date="2024-09-03T16:08:00Z" w16du:dateUtc="2024-09-03T14:08:00Z" w:id="1194">
              <w:r w:rsidRPr="002A00F9">
                <w:rPr>
                  <w:rFonts w:eastAsia="Calibri Light" w:asciiTheme="majorHAnsi" w:hAnsiTheme="majorHAnsi" w:cstheme="majorHAnsi"/>
                  <w:rPrChange w:author="Craig Parker" w:date="2024-09-03T16:23:00Z" w16du:dateUtc="2024-09-03T14:23:00Z" w:id="1195">
                    <w:rPr>
                      <w:rFonts w:ascii="Calibri Light" w:hAnsi="Calibri Light" w:eastAsia="Calibri Light" w:cs="Calibri Light"/>
                    </w:rPr>
                  </w:rPrChange>
                </w:rPr>
                <w:t xml:space="preserve"> </w:t>
              </w:r>
            </w:ins>
          </w:p>
          <w:p w:rsidRPr="002A00F9" w:rsidR="00210F51" w:rsidRDefault="00210F51" w14:paraId="7EAF852F" w14:textId="77777777">
            <w:pPr>
              <w:tabs>
                <w:tab w:val="left" w:pos="4140"/>
                <w:tab w:val="left" w:pos="5220"/>
                <w:tab w:val="left" w:pos="6300"/>
              </w:tabs>
              <w:spacing w:line="360" w:lineRule="auto"/>
              <w:rPr>
                <w:ins w:author="Craig Parker" w:date="2024-09-03T16:08:00Z" w16du:dateUtc="2024-09-03T14:08:00Z" w:id="1196"/>
                <w:rFonts w:asciiTheme="majorHAnsi" w:hAnsiTheme="majorHAnsi" w:cstheme="majorHAnsi"/>
                <w:rPrChange w:author="Craig Parker" w:date="2024-09-03T16:23:00Z" w16du:dateUtc="2024-09-03T14:23:00Z" w:id="1197">
                  <w:rPr>
                    <w:ins w:author="Craig Parker" w:date="2024-09-03T16:08:00Z" w16du:dateUtc="2024-09-03T14:08:00Z" w:id="1198"/>
                  </w:rPr>
                </w:rPrChange>
              </w:rPr>
              <w:pPrChange w:author="Craig Parker" w:date="2024-09-03T17:03:00Z" w16du:dateUtc="2024-09-03T15:03:00Z" w:id="1199">
                <w:pPr>
                  <w:tabs>
                    <w:tab w:val="left" w:pos="4140"/>
                    <w:tab w:val="left" w:pos="5220"/>
                    <w:tab w:val="left" w:pos="6300"/>
                  </w:tabs>
                </w:pPr>
              </w:pPrChange>
            </w:pPr>
            <w:ins w:author="Craig Parker" w:date="2024-09-03T16:08:00Z" w16du:dateUtc="2024-09-03T14:08:00Z" w:id="1200">
              <w:r w:rsidRPr="002A00F9">
                <w:rPr>
                  <w:rFonts w:eastAsia="Calibri Light" w:asciiTheme="majorHAnsi" w:hAnsiTheme="majorHAnsi" w:cstheme="majorHAnsi"/>
                  <w:rPrChange w:author="Craig Parker" w:date="2024-09-03T16:23:00Z" w16du:dateUtc="2024-09-03T14:23:00Z" w:id="1201">
                    <w:rPr>
                      <w:rFonts w:ascii="Calibri Light" w:hAnsi="Calibri Light" w:eastAsia="Calibri Light" w:cs="Calibri Light"/>
                    </w:rPr>
                  </w:rPrChange>
                </w:rPr>
                <w:t xml:space="preserve"> </w:t>
              </w:r>
            </w:ins>
          </w:p>
          <w:p w:rsidRPr="002A00F9" w:rsidR="00210F51" w:rsidRDefault="00210F51" w14:paraId="2E9548CC" w14:textId="77777777">
            <w:pPr>
              <w:tabs>
                <w:tab w:val="left" w:pos="4140"/>
                <w:tab w:val="left" w:pos="5220"/>
                <w:tab w:val="left" w:pos="6300"/>
              </w:tabs>
              <w:spacing w:line="360" w:lineRule="auto"/>
              <w:jc w:val="center"/>
              <w:rPr>
                <w:ins w:author="Craig Parker" w:date="2024-09-03T16:08:00Z" w16du:dateUtc="2024-09-03T14:08:00Z" w:id="1202"/>
                <w:rFonts w:asciiTheme="majorHAnsi" w:hAnsiTheme="majorHAnsi" w:cstheme="majorHAnsi"/>
                <w:rPrChange w:author="Craig Parker" w:date="2024-09-03T16:23:00Z" w16du:dateUtc="2024-09-03T14:23:00Z" w:id="1203">
                  <w:rPr>
                    <w:ins w:author="Craig Parker" w:date="2024-09-03T16:08:00Z" w16du:dateUtc="2024-09-03T14:08:00Z" w:id="1204"/>
                  </w:rPr>
                </w:rPrChange>
              </w:rPr>
              <w:pPrChange w:author="Craig Parker" w:date="2024-09-03T17:03:00Z" w16du:dateUtc="2024-09-03T15:03:00Z" w:id="1205">
                <w:pPr>
                  <w:tabs>
                    <w:tab w:val="left" w:pos="4140"/>
                    <w:tab w:val="left" w:pos="5220"/>
                    <w:tab w:val="left" w:pos="6300"/>
                  </w:tabs>
                  <w:jc w:val="center"/>
                </w:pPr>
              </w:pPrChange>
            </w:pPr>
            <w:ins w:author="Craig Parker" w:date="2024-09-03T16:08:00Z" w16du:dateUtc="2024-09-03T14:08:00Z" w:id="1206">
              <w:r w:rsidRPr="002A00F9">
                <w:rPr>
                  <w:rFonts w:eastAsia="Calibri Light" w:asciiTheme="majorHAnsi" w:hAnsiTheme="majorHAnsi" w:cstheme="majorHAnsi"/>
                  <w:rPrChange w:author="Craig Parker" w:date="2024-09-03T16:23:00Z" w16du:dateUtc="2024-09-03T14:23:00Z" w:id="1207">
                    <w:rPr>
                      <w:rFonts w:ascii="Calibri Light" w:hAnsi="Calibri Light" w:eastAsia="Calibri Light" w:cs="Calibri Light"/>
                    </w:rPr>
                  </w:rPrChange>
                </w:rPr>
                <w:t>(signature)</w:t>
              </w:r>
            </w:ins>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Pr="002A00F9" w:rsidR="00210F51" w:rsidRDefault="00210F51" w14:paraId="3016832A" w14:textId="77777777">
            <w:pPr>
              <w:tabs>
                <w:tab w:val="left" w:pos="4140"/>
                <w:tab w:val="left" w:pos="5220"/>
                <w:tab w:val="left" w:pos="6300"/>
              </w:tabs>
              <w:spacing w:line="360" w:lineRule="auto"/>
              <w:rPr>
                <w:ins w:author="Craig Parker" w:date="2024-09-03T16:08:00Z" w16du:dateUtc="2024-09-03T14:08:00Z" w:id="1208"/>
                <w:rFonts w:asciiTheme="majorHAnsi" w:hAnsiTheme="majorHAnsi" w:cstheme="majorHAnsi"/>
                <w:rPrChange w:author="Craig Parker" w:date="2024-09-03T16:23:00Z" w16du:dateUtc="2024-09-03T14:23:00Z" w:id="1209">
                  <w:rPr>
                    <w:ins w:author="Craig Parker" w:date="2024-09-03T16:08:00Z" w16du:dateUtc="2024-09-03T14:08:00Z" w:id="1210"/>
                  </w:rPr>
                </w:rPrChange>
              </w:rPr>
              <w:pPrChange w:author="Craig Parker" w:date="2024-09-03T17:03:00Z" w16du:dateUtc="2024-09-03T15:03:00Z" w:id="1211">
                <w:pPr>
                  <w:tabs>
                    <w:tab w:val="left" w:pos="4140"/>
                    <w:tab w:val="left" w:pos="5220"/>
                    <w:tab w:val="left" w:pos="6300"/>
                  </w:tabs>
                </w:pPr>
              </w:pPrChange>
            </w:pPr>
            <w:ins w:author="Craig Parker" w:date="2024-09-03T16:08:00Z" w16du:dateUtc="2024-09-03T14:08:00Z" w:id="1212">
              <w:r w:rsidRPr="002A00F9">
                <w:rPr>
                  <w:rFonts w:eastAsia="Calibri Light" w:asciiTheme="majorHAnsi" w:hAnsiTheme="majorHAnsi" w:cstheme="majorHAnsi"/>
                  <w:rPrChange w:author="Craig Parker" w:date="2024-09-03T16:23:00Z" w16du:dateUtc="2024-09-03T14:23:00Z" w:id="1213">
                    <w:rPr>
                      <w:rFonts w:ascii="Calibri Light" w:hAnsi="Calibri Light" w:eastAsia="Calibri Light" w:cs="Calibri Light"/>
                    </w:rPr>
                  </w:rPrChange>
                </w:rPr>
                <w:t xml:space="preserve"> </w:t>
              </w:r>
            </w:ins>
          </w:p>
          <w:p w:rsidRPr="002A00F9" w:rsidR="00210F51" w:rsidRDefault="00210F51" w14:paraId="6AB2BFEA" w14:textId="77777777">
            <w:pPr>
              <w:tabs>
                <w:tab w:val="left" w:pos="4140"/>
                <w:tab w:val="left" w:pos="5220"/>
                <w:tab w:val="left" w:pos="6300"/>
              </w:tabs>
              <w:spacing w:line="360" w:lineRule="auto"/>
              <w:rPr>
                <w:ins w:author="Craig Parker" w:date="2024-09-03T16:08:00Z" w16du:dateUtc="2024-09-03T14:08:00Z" w:id="1214"/>
                <w:rFonts w:asciiTheme="majorHAnsi" w:hAnsiTheme="majorHAnsi" w:cstheme="majorHAnsi"/>
                <w:rPrChange w:author="Craig Parker" w:date="2024-09-03T16:23:00Z" w16du:dateUtc="2024-09-03T14:23:00Z" w:id="1215">
                  <w:rPr>
                    <w:ins w:author="Craig Parker" w:date="2024-09-03T16:08:00Z" w16du:dateUtc="2024-09-03T14:08:00Z" w:id="1216"/>
                  </w:rPr>
                </w:rPrChange>
              </w:rPr>
              <w:pPrChange w:author="Craig Parker" w:date="2024-09-03T17:03:00Z" w16du:dateUtc="2024-09-03T15:03:00Z" w:id="1217">
                <w:pPr>
                  <w:tabs>
                    <w:tab w:val="left" w:pos="4140"/>
                    <w:tab w:val="left" w:pos="5220"/>
                    <w:tab w:val="left" w:pos="6300"/>
                  </w:tabs>
                </w:pPr>
              </w:pPrChange>
            </w:pPr>
            <w:ins w:author="Craig Parker" w:date="2024-09-03T16:08:00Z" w16du:dateUtc="2024-09-03T14:08:00Z" w:id="1218">
              <w:r w:rsidRPr="002A00F9">
                <w:rPr>
                  <w:rFonts w:eastAsia="Calibri Light" w:asciiTheme="majorHAnsi" w:hAnsiTheme="majorHAnsi" w:cstheme="majorHAnsi"/>
                  <w:rPrChange w:author="Craig Parker" w:date="2024-09-03T16:23:00Z" w16du:dateUtc="2024-09-03T14:23:00Z" w:id="1219">
                    <w:rPr>
                      <w:rFonts w:ascii="Calibri Light" w:hAnsi="Calibri Light" w:eastAsia="Calibri Light" w:cs="Calibri Light"/>
                    </w:rPr>
                  </w:rPrChange>
                </w:rPr>
                <w:t xml:space="preserve"> </w:t>
              </w:r>
            </w:ins>
          </w:p>
          <w:p w:rsidRPr="002A00F9" w:rsidR="00210F51" w:rsidRDefault="00210F51" w14:paraId="66797628" w14:textId="77777777">
            <w:pPr>
              <w:tabs>
                <w:tab w:val="left" w:pos="4140"/>
                <w:tab w:val="left" w:pos="5220"/>
                <w:tab w:val="left" w:pos="6300"/>
              </w:tabs>
              <w:spacing w:line="360" w:lineRule="auto"/>
              <w:jc w:val="center"/>
              <w:rPr>
                <w:ins w:author="Craig Parker" w:date="2024-09-03T16:08:00Z" w16du:dateUtc="2024-09-03T14:08:00Z" w:id="1220"/>
                <w:rFonts w:asciiTheme="majorHAnsi" w:hAnsiTheme="majorHAnsi" w:cstheme="majorHAnsi"/>
                <w:rPrChange w:author="Craig Parker" w:date="2024-09-03T16:23:00Z" w16du:dateUtc="2024-09-03T14:23:00Z" w:id="1221">
                  <w:rPr>
                    <w:ins w:author="Craig Parker" w:date="2024-09-03T16:08:00Z" w16du:dateUtc="2024-09-03T14:08:00Z" w:id="1222"/>
                  </w:rPr>
                </w:rPrChange>
              </w:rPr>
              <w:pPrChange w:author="Craig Parker" w:date="2024-09-03T17:03:00Z" w16du:dateUtc="2024-09-03T15:03:00Z" w:id="1223">
                <w:pPr>
                  <w:tabs>
                    <w:tab w:val="left" w:pos="4140"/>
                    <w:tab w:val="left" w:pos="5220"/>
                    <w:tab w:val="left" w:pos="6300"/>
                  </w:tabs>
                  <w:jc w:val="center"/>
                </w:pPr>
              </w:pPrChange>
            </w:pPr>
            <w:ins w:author="Craig Parker" w:date="2024-09-03T16:08:00Z" w16du:dateUtc="2024-09-03T14:08:00Z" w:id="1224">
              <w:r w:rsidRPr="002A00F9">
                <w:rPr>
                  <w:rFonts w:eastAsia="Calibri Light" w:asciiTheme="majorHAnsi" w:hAnsiTheme="majorHAnsi" w:cstheme="majorHAnsi"/>
                  <w:rPrChange w:author="Craig Parker" w:date="2024-09-03T16:23:00Z" w16du:dateUtc="2024-09-03T14:23:00Z" w:id="1225">
                    <w:rPr>
                      <w:rFonts w:ascii="Calibri Light" w:hAnsi="Calibri Light" w:eastAsia="Calibri Light" w:cs="Calibri Light"/>
                    </w:rPr>
                  </w:rPrChange>
                </w:rPr>
                <w:t>(signature)</w:t>
              </w:r>
            </w:ins>
          </w:p>
        </w:tc>
      </w:tr>
      <w:tr w:rsidRPr="002A00F9" w:rsidR="00210F51" w:rsidTr="005310DC" w14:paraId="0553C888" w14:textId="77777777">
        <w:trPr>
          <w:trHeight w:val="300"/>
          <w:ins w:author="Craig Parker" w:date="2024-09-03T16:08:00Z" w:id="1226"/>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Pr="002A00F9" w:rsidR="00210F51" w:rsidRDefault="00210F51" w14:paraId="6B6D6A6D" w14:textId="77777777">
            <w:pPr>
              <w:tabs>
                <w:tab w:val="left" w:pos="4140"/>
                <w:tab w:val="left" w:pos="5220"/>
                <w:tab w:val="left" w:pos="6300"/>
              </w:tabs>
              <w:spacing w:line="360" w:lineRule="auto"/>
              <w:rPr>
                <w:ins w:author="Craig Parker" w:date="2024-09-03T16:08:00Z" w16du:dateUtc="2024-09-03T14:08:00Z" w:id="1227"/>
                <w:rFonts w:asciiTheme="majorHAnsi" w:hAnsiTheme="majorHAnsi" w:cstheme="majorHAnsi"/>
                <w:rPrChange w:author="Craig Parker" w:date="2024-09-03T16:23:00Z" w16du:dateUtc="2024-09-03T14:23:00Z" w:id="1228">
                  <w:rPr>
                    <w:ins w:author="Craig Parker" w:date="2024-09-03T16:08:00Z" w16du:dateUtc="2024-09-03T14:08:00Z" w:id="1229"/>
                  </w:rPr>
                </w:rPrChange>
              </w:rPr>
              <w:pPrChange w:author="Craig Parker" w:date="2024-09-03T17:03:00Z" w16du:dateUtc="2024-09-03T15:03:00Z" w:id="1230">
                <w:pPr>
                  <w:tabs>
                    <w:tab w:val="left" w:pos="4140"/>
                    <w:tab w:val="left" w:pos="5220"/>
                    <w:tab w:val="left" w:pos="6300"/>
                  </w:tabs>
                </w:pPr>
              </w:pPrChange>
            </w:pPr>
            <w:ins w:author="Craig Parker" w:date="2024-09-03T16:08:00Z" w16du:dateUtc="2024-09-03T14:08:00Z" w:id="1231">
              <w:r w:rsidRPr="002A00F9">
                <w:rPr>
                  <w:rFonts w:eastAsia="Calibri Light" w:asciiTheme="majorHAnsi" w:hAnsiTheme="majorHAnsi" w:cstheme="majorHAnsi"/>
                  <w:rPrChange w:author="Craig Parker" w:date="2024-09-03T16:23:00Z" w16du:dateUtc="2024-09-03T14:23:00Z" w:id="1232">
                    <w:rPr>
                      <w:rFonts w:ascii="Calibri Light" w:hAnsi="Calibri Light" w:eastAsia="Calibri Light" w:cs="Calibri Light"/>
                    </w:rPr>
                  </w:rPrChange>
                </w:rPr>
                <w:t>Name:</w:t>
              </w:r>
            </w:ins>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Pr="002A00F9" w:rsidR="00210F51" w:rsidRDefault="00210F51" w14:paraId="5F98D5ED" w14:textId="77777777">
            <w:pPr>
              <w:tabs>
                <w:tab w:val="left" w:pos="4140"/>
                <w:tab w:val="left" w:pos="5220"/>
                <w:tab w:val="left" w:pos="6300"/>
              </w:tabs>
              <w:spacing w:line="360" w:lineRule="auto"/>
              <w:rPr>
                <w:ins w:author="Craig Parker" w:date="2024-09-03T16:08:00Z" w16du:dateUtc="2024-09-03T14:08:00Z" w:id="1233"/>
                <w:rFonts w:asciiTheme="majorHAnsi" w:hAnsiTheme="majorHAnsi" w:cstheme="majorHAnsi"/>
                <w:rPrChange w:author="Craig Parker" w:date="2024-09-03T16:23:00Z" w16du:dateUtc="2024-09-03T14:23:00Z" w:id="1234">
                  <w:rPr>
                    <w:ins w:author="Craig Parker" w:date="2024-09-03T16:08:00Z" w16du:dateUtc="2024-09-03T14:08:00Z" w:id="1235"/>
                  </w:rPr>
                </w:rPrChange>
              </w:rPr>
              <w:pPrChange w:author="Craig Parker" w:date="2024-09-03T17:03:00Z" w16du:dateUtc="2024-09-03T15:03:00Z" w:id="1236">
                <w:pPr>
                  <w:tabs>
                    <w:tab w:val="left" w:pos="4140"/>
                    <w:tab w:val="left" w:pos="5220"/>
                    <w:tab w:val="left" w:pos="6300"/>
                  </w:tabs>
                </w:pPr>
              </w:pPrChange>
            </w:pPr>
            <w:ins w:author="Craig Parker" w:date="2024-09-03T16:08:00Z" w16du:dateUtc="2024-09-03T14:08:00Z" w:id="1237">
              <w:r w:rsidRPr="002A00F9">
                <w:rPr>
                  <w:rFonts w:eastAsia="Calibri Light" w:asciiTheme="majorHAnsi" w:hAnsiTheme="majorHAnsi" w:cstheme="majorHAnsi"/>
                  <w:rPrChange w:author="Craig Parker" w:date="2024-09-03T16:23:00Z" w16du:dateUtc="2024-09-03T14:23:00Z" w:id="1238">
                    <w:rPr>
                      <w:rFonts w:ascii="Calibri Light" w:hAnsi="Calibri Light" w:eastAsia="Calibri Light" w:cs="Calibri Light"/>
                    </w:rPr>
                  </w:rPrChange>
                </w:rPr>
                <w:t>Name:</w:t>
              </w:r>
            </w:ins>
          </w:p>
        </w:tc>
      </w:tr>
      <w:tr w:rsidRPr="002A00F9" w:rsidR="00210F51" w:rsidTr="005310DC" w14:paraId="23F39052" w14:textId="77777777">
        <w:trPr>
          <w:trHeight w:val="300"/>
          <w:ins w:author="Craig Parker" w:date="2024-09-03T16:08:00Z" w:id="1239"/>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Pr="002A00F9" w:rsidR="00210F51" w:rsidRDefault="00210F51" w14:paraId="7A40BE4D" w14:textId="77777777">
            <w:pPr>
              <w:tabs>
                <w:tab w:val="left" w:pos="4140"/>
                <w:tab w:val="left" w:pos="5220"/>
                <w:tab w:val="left" w:pos="6300"/>
              </w:tabs>
              <w:spacing w:line="360" w:lineRule="auto"/>
              <w:rPr>
                <w:ins w:author="Craig Parker" w:date="2024-09-03T16:08:00Z" w16du:dateUtc="2024-09-03T14:08:00Z" w:id="1240"/>
                <w:rFonts w:asciiTheme="majorHAnsi" w:hAnsiTheme="majorHAnsi" w:cstheme="majorHAnsi"/>
                <w:rPrChange w:author="Craig Parker" w:date="2024-09-03T16:23:00Z" w16du:dateUtc="2024-09-03T14:23:00Z" w:id="1241">
                  <w:rPr>
                    <w:ins w:author="Craig Parker" w:date="2024-09-03T16:08:00Z" w16du:dateUtc="2024-09-03T14:08:00Z" w:id="1242"/>
                  </w:rPr>
                </w:rPrChange>
              </w:rPr>
              <w:pPrChange w:author="Craig Parker" w:date="2024-09-03T17:03:00Z" w16du:dateUtc="2024-09-03T15:03:00Z" w:id="1243">
                <w:pPr>
                  <w:tabs>
                    <w:tab w:val="left" w:pos="4140"/>
                    <w:tab w:val="left" w:pos="5220"/>
                    <w:tab w:val="left" w:pos="6300"/>
                  </w:tabs>
                </w:pPr>
              </w:pPrChange>
            </w:pPr>
            <w:ins w:author="Craig Parker" w:date="2024-09-03T16:08:00Z" w16du:dateUtc="2024-09-03T14:08:00Z" w:id="1244">
              <w:r w:rsidRPr="002A00F9">
                <w:rPr>
                  <w:rFonts w:eastAsia="Calibri Light" w:asciiTheme="majorHAnsi" w:hAnsiTheme="majorHAnsi" w:cstheme="majorHAnsi"/>
                  <w:rPrChange w:author="Craig Parker" w:date="2024-09-03T16:23:00Z" w16du:dateUtc="2024-09-03T14:23:00Z" w:id="1245">
                    <w:rPr>
                      <w:rFonts w:ascii="Calibri Light" w:hAnsi="Calibri Light" w:eastAsia="Calibri Light" w:cs="Calibri Light"/>
                    </w:rPr>
                  </w:rPrChange>
                </w:rPr>
                <w:t>Title:</w:t>
              </w:r>
            </w:ins>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Pr="002A00F9" w:rsidR="00210F51" w:rsidRDefault="00210F51" w14:paraId="20D19952" w14:textId="77777777">
            <w:pPr>
              <w:tabs>
                <w:tab w:val="left" w:pos="4140"/>
                <w:tab w:val="left" w:pos="5220"/>
                <w:tab w:val="left" w:pos="6300"/>
              </w:tabs>
              <w:spacing w:line="360" w:lineRule="auto"/>
              <w:rPr>
                <w:ins w:author="Craig Parker" w:date="2024-09-03T16:08:00Z" w16du:dateUtc="2024-09-03T14:08:00Z" w:id="1246"/>
                <w:rFonts w:asciiTheme="majorHAnsi" w:hAnsiTheme="majorHAnsi" w:cstheme="majorHAnsi"/>
                <w:rPrChange w:author="Craig Parker" w:date="2024-09-03T16:23:00Z" w16du:dateUtc="2024-09-03T14:23:00Z" w:id="1247">
                  <w:rPr>
                    <w:ins w:author="Craig Parker" w:date="2024-09-03T16:08:00Z" w16du:dateUtc="2024-09-03T14:08:00Z" w:id="1248"/>
                  </w:rPr>
                </w:rPrChange>
              </w:rPr>
              <w:pPrChange w:author="Craig Parker" w:date="2024-09-03T17:03:00Z" w16du:dateUtc="2024-09-03T15:03:00Z" w:id="1249">
                <w:pPr>
                  <w:tabs>
                    <w:tab w:val="left" w:pos="4140"/>
                    <w:tab w:val="left" w:pos="5220"/>
                    <w:tab w:val="left" w:pos="6300"/>
                  </w:tabs>
                </w:pPr>
              </w:pPrChange>
            </w:pPr>
            <w:ins w:author="Craig Parker" w:date="2024-09-03T16:08:00Z" w16du:dateUtc="2024-09-03T14:08:00Z" w:id="1250">
              <w:r w:rsidRPr="002A00F9">
                <w:rPr>
                  <w:rFonts w:eastAsia="Calibri Light" w:asciiTheme="majorHAnsi" w:hAnsiTheme="majorHAnsi" w:cstheme="majorHAnsi"/>
                  <w:rPrChange w:author="Craig Parker" w:date="2024-09-03T16:23:00Z" w16du:dateUtc="2024-09-03T14:23:00Z" w:id="1251">
                    <w:rPr>
                      <w:rFonts w:ascii="Calibri Light" w:hAnsi="Calibri Light" w:eastAsia="Calibri Light" w:cs="Calibri Light"/>
                    </w:rPr>
                  </w:rPrChange>
                </w:rPr>
                <w:t>Title:</w:t>
              </w:r>
            </w:ins>
          </w:p>
        </w:tc>
      </w:tr>
      <w:tr w:rsidRPr="002A00F9" w:rsidR="00210F51" w:rsidTr="005310DC" w14:paraId="3C8011A8" w14:textId="77777777">
        <w:trPr>
          <w:trHeight w:val="300"/>
          <w:ins w:author="Craig Parker" w:date="2024-09-03T16:08:00Z" w:id="1252"/>
        </w:trPr>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Pr="002A00F9" w:rsidR="00210F51" w:rsidRDefault="00210F51" w14:paraId="51F44FBD" w14:textId="77777777">
            <w:pPr>
              <w:tabs>
                <w:tab w:val="left" w:pos="4140"/>
                <w:tab w:val="left" w:pos="5220"/>
                <w:tab w:val="left" w:pos="6300"/>
              </w:tabs>
              <w:spacing w:line="360" w:lineRule="auto"/>
              <w:rPr>
                <w:ins w:author="Craig Parker" w:date="2024-09-03T16:08:00Z" w16du:dateUtc="2024-09-03T14:08:00Z" w:id="1253"/>
                <w:rFonts w:asciiTheme="majorHAnsi" w:hAnsiTheme="majorHAnsi" w:cstheme="majorHAnsi"/>
                <w:rPrChange w:author="Craig Parker" w:date="2024-09-03T16:23:00Z" w16du:dateUtc="2024-09-03T14:23:00Z" w:id="1254">
                  <w:rPr>
                    <w:ins w:author="Craig Parker" w:date="2024-09-03T16:08:00Z" w16du:dateUtc="2024-09-03T14:08:00Z" w:id="1255"/>
                  </w:rPr>
                </w:rPrChange>
              </w:rPr>
              <w:pPrChange w:author="Craig Parker" w:date="2024-09-03T17:03:00Z" w16du:dateUtc="2024-09-03T15:03:00Z" w:id="1256">
                <w:pPr>
                  <w:tabs>
                    <w:tab w:val="left" w:pos="4140"/>
                    <w:tab w:val="left" w:pos="5220"/>
                    <w:tab w:val="left" w:pos="6300"/>
                  </w:tabs>
                </w:pPr>
              </w:pPrChange>
            </w:pPr>
            <w:ins w:author="Craig Parker" w:date="2024-09-03T16:08:00Z" w16du:dateUtc="2024-09-03T14:08:00Z" w:id="1257">
              <w:r w:rsidRPr="002A00F9">
                <w:rPr>
                  <w:rFonts w:eastAsia="Calibri Light" w:asciiTheme="majorHAnsi" w:hAnsiTheme="majorHAnsi" w:cstheme="majorHAnsi"/>
                  <w:rPrChange w:author="Craig Parker" w:date="2024-09-03T16:23:00Z" w16du:dateUtc="2024-09-03T14:23:00Z" w:id="1258">
                    <w:rPr>
                      <w:rFonts w:ascii="Calibri Light" w:hAnsi="Calibri Light" w:eastAsia="Calibri Light" w:cs="Calibri Light"/>
                    </w:rPr>
                  </w:rPrChange>
                </w:rPr>
                <w:t>Date:</w:t>
              </w:r>
            </w:ins>
          </w:p>
        </w:tc>
        <w:tc>
          <w:tcPr>
            <w:tcW w:w="4508" w:type="dxa"/>
            <w:tcBorders>
              <w:top w:val="single" w:color="auto" w:sz="8" w:space="0"/>
              <w:left w:val="single" w:color="auto" w:sz="8" w:space="0"/>
              <w:bottom w:val="single" w:color="auto" w:sz="8" w:space="0"/>
              <w:right w:val="single" w:color="auto" w:sz="8" w:space="0"/>
            </w:tcBorders>
            <w:tcMar>
              <w:left w:w="108" w:type="dxa"/>
              <w:right w:w="108" w:type="dxa"/>
            </w:tcMar>
          </w:tcPr>
          <w:p w:rsidRPr="002A00F9" w:rsidR="00210F51" w:rsidRDefault="00210F51" w14:paraId="24A3D71C" w14:textId="77777777">
            <w:pPr>
              <w:tabs>
                <w:tab w:val="left" w:pos="4140"/>
                <w:tab w:val="left" w:pos="5220"/>
                <w:tab w:val="left" w:pos="6300"/>
              </w:tabs>
              <w:spacing w:line="360" w:lineRule="auto"/>
              <w:rPr>
                <w:ins w:author="Craig Parker" w:date="2024-09-03T16:08:00Z" w16du:dateUtc="2024-09-03T14:08:00Z" w:id="1259"/>
                <w:rFonts w:asciiTheme="majorHAnsi" w:hAnsiTheme="majorHAnsi" w:cstheme="majorHAnsi"/>
                <w:rPrChange w:author="Craig Parker" w:date="2024-09-03T16:23:00Z" w16du:dateUtc="2024-09-03T14:23:00Z" w:id="1260">
                  <w:rPr>
                    <w:ins w:author="Craig Parker" w:date="2024-09-03T16:08:00Z" w16du:dateUtc="2024-09-03T14:08:00Z" w:id="1261"/>
                  </w:rPr>
                </w:rPrChange>
              </w:rPr>
              <w:pPrChange w:author="Craig Parker" w:date="2024-09-03T17:03:00Z" w16du:dateUtc="2024-09-03T15:03:00Z" w:id="1262">
                <w:pPr>
                  <w:tabs>
                    <w:tab w:val="left" w:pos="4140"/>
                    <w:tab w:val="left" w:pos="5220"/>
                    <w:tab w:val="left" w:pos="6300"/>
                  </w:tabs>
                </w:pPr>
              </w:pPrChange>
            </w:pPr>
            <w:ins w:author="Craig Parker" w:date="2024-09-03T16:08:00Z" w16du:dateUtc="2024-09-03T14:08:00Z" w:id="1263">
              <w:r w:rsidRPr="002A00F9">
                <w:rPr>
                  <w:rFonts w:eastAsia="Calibri Light" w:asciiTheme="majorHAnsi" w:hAnsiTheme="majorHAnsi" w:cstheme="majorHAnsi"/>
                  <w:rPrChange w:author="Craig Parker" w:date="2024-09-03T16:23:00Z" w16du:dateUtc="2024-09-03T14:23:00Z" w:id="1264">
                    <w:rPr>
                      <w:rFonts w:ascii="Calibri Light" w:hAnsi="Calibri Light" w:eastAsia="Calibri Light" w:cs="Calibri Light"/>
                    </w:rPr>
                  </w:rPrChange>
                </w:rPr>
                <w:t>Date:</w:t>
              </w:r>
            </w:ins>
          </w:p>
        </w:tc>
      </w:tr>
    </w:tbl>
    <w:p w:rsidRPr="002A00F9" w:rsidR="00210F51" w:rsidRDefault="00210F51" w14:paraId="68709A94" w14:textId="77777777">
      <w:pPr>
        <w:spacing w:line="360" w:lineRule="auto"/>
        <w:ind w:left="720" w:hanging="720"/>
        <w:contextualSpacing/>
        <w:rPr>
          <w:rFonts w:asciiTheme="majorHAnsi" w:hAnsiTheme="majorHAnsi" w:cstheme="majorHAnsi"/>
          <w:rPrChange w:author="Craig Parker" w:date="2024-09-03T16:23:00Z" w16du:dateUtc="2024-09-03T14:23:00Z" w:id="1265">
            <w:rPr>
              <w:rFonts w:cstheme="minorHAnsi"/>
            </w:rPr>
          </w:rPrChange>
        </w:rPr>
        <w:pPrChange w:author="Craig Parker" w:date="2024-09-03T17:03:00Z" w16du:dateUtc="2024-09-03T15:03:00Z" w:id="1266">
          <w:pPr>
            <w:ind w:left="720" w:hanging="720"/>
            <w:contextualSpacing/>
          </w:pPr>
        </w:pPrChange>
      </w:pPr>
    </w:p>
    <w:p w:rsidRPr="002A00F9" w:rsidR="009457A7" w:rsidDel="00A723EE" w:rsidRDefault="004857FE" w14:paraId="203F744C" w14:textId="22F337AC">
      <w:pPr>
        <w:spacing w:line="360" w:lineRule="auto"/>
        <w:ind w:left="720" w:hanging="720"/>
        <w:contextualSpacing/>
        <w:rPr>
          <w:del w:author="Craig Parker" w:date="2024-09-03T16:07:00Z" w16du:dateUtc="2024-09-03T14:07:00Z" w:id="1267"/>
          <w:rFonts w:asciiTheme="majorHAnsi" w:hAnsiTheme="majorHAnsi" w:cstheme="majorHAnsi"/>
          <w:rPrChange w:author="Craig Parker" w:date="2024-09-03T16:23:00Z" w16du:dateUtc="2024-09-03T14:23:00Z" w:id="1268">
            <w:rPr>
              <w:del w:author="Craig Parker" w:date="2024-09-03T16:07:00Z" w16du:dateUtc="2024-09-03T14:07:00Z" w:id="1269"/>
              <w:rFonts w:cstheme="minorHAnsi"/>
            </w:rPr>
          </w:rPrChange>
        </w:rPr>
        <w:pPrChange w:author="Craig Parker" w:date="2024-09-03T17:03:00Z" w16du:dateUtc="2024-09-03T15:03:00Z" w:id="1270">
          <w:pPr>
            <w:ind w:left="720" w:hanging="720"/>
            <w:contextualSpacing/>
          </w:pPr>
        </w:pPrChange>
      </w:pPr>
      <w:del w:author="Craig Parker" w:date="2024-09-03T16:07:00Z" w16du:dateUtc="2024-09-03T14:07:00Z" w:id="1271">
        <w:r w:rsidRPr="002A00F9" w:rsidDel="00A723EE">
          <w:rPr>
            <w:rFonts w:asciiTheme="majorHAnsi" w:hAnsiTheme="majorHAnsi" w:cstheme="majorHAnsi"/>
            <w:rPrChange w:author="Craig Parker" w:date="2024-09-03T16:23:00Z" w16du:dateUtc="2024-09-03T14:23:00Z" w:id="1272">
              <w:rPr>
                <w:rFonts w:cstheme="minorHAnsi"/>
              </w:rPr>
            </w:rPrChange>
          </w:rPr>
          <w:delText>15.1</w:delText>
        </w:r>
        <w:r w:rsidRPr="002A00F9" w:rsidDel="00A723EE">
          <w:rPr>
            <w:rFonts w:asciiTheme="majorHAnsi" w:hAnsiTheme="majorHAnsi" w:cstheme="majorHAnsi"/>
            <w:rPrChange w:author="Craig Parker" w:date="2024-09-03T16:23:00Z" w16du:dateUtc="2024-09-03T14:23:00Z" w:id="1273">
              <w:rPr>
                <w:rFonts w:cstheme="minorHAnsi"/>
              </w:rPr>
            </w:rPrChange>
          </w:rPr>
          <w:tab/>
        </w:r>
        <w:r w:rsidRPr="002A00F9" w:rsidDel="00A723EE">
          <w:rPr>
            <w:rFonts w:asciiTheme="majorHAnsi" w:hAnsiTheme="majorHAnsi" w:cstheme="majorHAnsi"/>
            <w:rPrChange w:author="Craig Parker" w:date="2024-09-03T16:23:00Z" w16du:dateUtc="2024-09-03T14:23:00Z" w:id="1273">
              <w:rPr>
                <w:rFonts w:cstheme="minorHAnsi"/>
              </w:rPr>
            </w:rPrChange>
          </w:rPr>
          <w:delText xml:space="preserve">In no event shall </w:delText>
        </w:r>
        <w:r w:rsidRPr="002A00F9" w:rsidDel="00A723EE">
          <w:rPr>
            <w:rFonts w:asciiTheme="majorHAnsi" w:hAnsiTheme="majorHAnsi" w:cstheme="majorHAnsi"/>
            <w:lang w:val="en-US"/>
            <w:rPrChange w:author="Craig Parker" w:date="2024-09-03T16:23:00Z" w16du:dateUtc="2024-09-03T14:23:00Z" w:id="1274">
              <w:rPr>
                <w:rFonts w:cstheme="minorHAnsi"/>
                <w:lang w:val="en-US"/>
              </w:rPr>
            </w:rPrChange>
          </w:rPr>
          <w:delText>Data Provider</w:delText>
        </w:r>
        <w:r w:rsidRPr="002A00F9" w:rsidDel="00A723EE">
          <w:rPr>
            <w:rFonts w:asciiTheme="majorHAnsi" w:hAnsiTheme="majorHAnsi" w:cstheme="majorHAnsi"/>
            <w:rPrChange w:author="Craig Parker" w:date="2024-09-03T16:23:00Z" w16du:dateUtc="2024-09-03T14:23:00Z" w:id="1275">
              <w:rPr>
                <w:rFonts w:cstheme="minorHAnsi"/>
              </w:rPr>
            </w:rPrChange>
          </w:rPr>
          <w:delText xml:space="preserve"> be liable for any use by </w:delText>
        </w:r>
        <w:r w:rsidRPr="002A00F9" w:rsidDel="00A723EE">
          <w:rPr>
            <w:rFonts w:asciiTheme="majorHAnsi" w:hAnsiTheme="majorHAnsi" w:cstheme="majorHAnsi"/>
            <w:lang w:val="en-US"/>
            <w:rPrChange w:author="Craig Parker" w:date="2024-09-03T16:23:00Z" w16du:dateUtc="2024-09-03T14:23:00Z" w:id="1276">
              <w:rPr>
                <w:rFonts w:cstheme="minorHAnsi"/>
                <w:lang w:val="en-US"/>
              </w:rPr>
            </w:rPrChange>
          </w:rPr>
          <w:delText xml:space="preserve">the Data Recipient </w:delText>
        </w:r>
        <w:r w:rsidRPr="002A00F9" w:rsidDel="00A723EE">
          <w:rPr>
            <w:rFonts w:asciiTheme="majorHAnsi" w:hAnsiTheme="majorHAnsi" w:cstheme="majorHAnsi"/>
            <w:rPrChange w:author="Craig Parker" w:date="2024-09-03T16:23:00Z" w16du:dateUtc="2024-09-03T14:23:00Z" w:id="1277">
              <w:rPr>
                <w:rFonts w:cstheme="minorHAnsi"/>
              </w:rPr>
            </w:rPrChange>
          </w:rPr>
          <w:delText xml:space="preserve">of Data or Study Data or for any loss, claim, damage, or liability, of any kind or nature, that may arise from or in connection with this Agreement or </w:delText>
        </w:r>
        <w:r w:rsidRPr="002A00F9" w:rsidDel="00A723EE">
          <w:rPr>
            <w:rFonts w:asciiTheme="majorHAnsi" w:hAnsiTheme="majorHAnsi" w:cstheme="majorHAnsi"/>
            <w:lang w:val="en-US"/>
            <w:rPrChange w:author="Craig Parker" w:date="2024-09-03T16:23:00Z" w16du:dateUtc="2024-09-03T14:23:00Z" w:id="1278">
              <w:rPr>
                <w:rFonts w:cstheme="minorHAnsi"/>
                <w:lang w:val="en-US"/>
              </w:rPr>
            </w:rPrChange>
          </w:rPr>
          <w:delText xml:space="preserve">Data Recipient’s </w:delText>
        </w:r>
        <w:r w:rsidRPr="002A00F9" w:rsidDel="00A723EE">
          <w:rPr>
            <w:rFonts w:asciiTheme="majorHAnsi" w:hAnsiTheme="majorHAnsi" w:cstheme="majorHAnsi"/>
            <w:rPrChange w:author="Craig Parker" w:date="2024-09-03T16:23:00Z" w16du:dateUtc="2024-09-03T14:23:00Z" w:id="1279">
              <w:rPr>
                <w:rFonts w:cstheme="minorHAnsi"/>
              </w:rPr>
            </w:rPrChange>
          </w:rPr>
          <w:delText xml:space="preserve">use, handling, or storage of Data.  </w:delText>
        </w:r>
      </w:del>
    </w:p>
    <w:p w:rsidRPr="002A00F9" w:rsidR="009457A7" w:rsidDel="00A723EE" w:rsidRDefault="009457A7" w14:paraId="203F744D" w14:textId="67AB7781">
      <w:pPr>
        <w:spacing w:line="360" w:lineRule="auto"/>
        <w:ind w:left="720" w:hanging="720"/>
        <w:contextualSpacing/>
        <w:rPr>
          <w:del w:author="Craig Parker" w:date="2024-09-03T16:07:00Z" w16du:dateUtc="2024-09-03T14:07:00Z" w:id="1280"/>
          <w:rFonts w:asciiTheme="majorHAnsi" w:hAnsiTheme="majorHAnsi" w:cstheme="majorHAnsi"/>
          <w:rPrChange w:author="Craig Parker" w:date="2024-09-03T16:23:00Z" w16du:dateUtc="2024-09-03T14:23:00Z" w:id="1281">
            <w:rPr>
              <w:del w:author="Craig Parker" w:date="2024-09-03T16:07:00Z" w16du:dateUtc="2024-09-03T14:07:00Z" w:id="1282"/>
              <w:rFonts w:cstheme="minorHAnsi"/>
            </w:rPr>
          </w:rPrChange>
        </w:rPr>
        <w:pPrChange w:author="Craig Parker" w:date="2024-09-03T17:03:00Z" w16du:dateUtc="2024-09-03T15:03:00Z" w:id="1283">
          <w:pPr>
            <w:ind w:left="720" w:hanging="720"/>
            <w:contextualSpacing/>
          </w:pPr>
        </w:pPrChange>
      </w:pPr>
    </w:p>
    <w:p w:rsidRPr="002A00F9" w:rsidR="009457A7" w:rsidDel="00A723EE" w:rsidRDefault="004857FE" w14:paraId="203F744E" w14:textId="7B6B6842">
      <w:pPr>
        <w:spacing w:line="360" w:lineRule="auto"/>
        <w:ind w:left="720" w:hanging="720"/>
        <w:contextualSpacing/>
        <w:rPr>
          <w:del w:author="Craig Parker" w:date="2024-09-03T16:07:00Z" w16du:dateUtc="2024-09-03T14:07:00Z" w:id="1284"/>
          <w:rFonts w:asciiTheme="majorHAnsi" w:hAnsiTheme="majorHAnsi" w:cstheme="majorHAnsi"/>
          <w:rPrChange w:author="Craig Parker" w:date="2024-09-03T16:23:00Z" w16du:dateUtc="2024-09-03T14:23:00Z" w:id="1285">
            <w:rPr>
              <w:del w:author="Craig Parker" w:date="2024-09-03T16:07:00Z" w16du:dateUtc="2024-09-03T14:07:00Z" w:id="1286"/>
              <w:rFonts w:cstheme="minorHAnsi"/>
            </w:rPr>
          </w:rPrChange>
        </w:rPr>
        <w:pPrChange w:author="Craig Parker" w:date="2024-09-03T17:03:00Z" w16du:dateUtc="2024-09-03T15:03:00Z" w:id="1287">
          <w:pPr>
            <w:ind w:left="720" w:hanging="720"/>
            <w:contextualSpacing/>
          </w:pPr>
        </w:pPrChange>
      </w:pPr>
      <w:del w:author="Craig Parker" w:date="2024-09-03T16:07:00Z" w16du:dateUtc="2024-09-03T14:07:00Z" w:id="1288">
        <w:r w:rsidRPr="002A00F9" w:rsidDel="00A723EE">
          <w:rPr>
            <w:rFonts w:asciiTheme="majorHAnsi" w:hAnsiTheme="majorHAnsi" w:cstheme="majorHAnsi"/>
            <w:rPrChange w:author="Craig Parker" w:date="2024-09-03T16:23:00Z" w16du:dateUtc="2024-09-03T14:23:00Z" w:id="1289">
              <w:rPr>
                <w:rFonts w:cstheme="minorHAnsi"/>
              </w:rPr>
            </w:rPrChange>
          </w:rPr>
          <w:delText>15.2</w:delText>
        </w:r>
        <w:r w:rsidRPr="002A00F9" w:rsidDel="00A723EE">
          <w:rPr>
            <w:rFonts w:asciiTheme="majorHAnsi" w:hAnsiTheme="majorHAnsi" w:cstheme="majorHAnsi"/>
            <w:rPrChange w:author="Craig Parker" w:date="2024-09-03T16:23:00Z" w16du:dateUtc="2024-09-03T14:23:00Z" w:id="1290">
              <w:rPr>
                <w:rFonts w:cstheme="minorHAnsi"/>
              </w:rPr>
            </w:rPrChange>
          </w:rPr>
          <w:tab/>
        </w:r>
        <w:r w:rsidRPr="002A00F9" w:rsidDel="00A723EE">
          <w:rPr>
            <w:rFonts w:asciiTheme="majorHAnsi" w:hAnsiTheme="majorHAnsi" w:cstheme="majorHAnsi"/>
            <w:lang w:val="en-US"/>
            <w:rPrChange w:author="Craig Parker" w:date="2024-09-03T16:23:00Z" w16du:dateUtc="2024-09-03T14:23:00Z" w:id="1291">
              <w:rPr>
                <w:rFonts w:cstheme="minorHAnsi"/>
                <w:lang w:val="en-US"/>
              </w:rPr>
            </w:rPrChange>
          </w:rPr>
          <w:delText>T</w:delText>
        </w:r>
        <w:r w:rsidRPr="002A00F9" w:rsidDel="00A723EE">
          <w:rPr>
            <w:rFonts w:asciiTheme="majorHAnsi" w:hAnsiTheme="majorHAnsi" w:cstheme="majorHAnsi"/>
            <w:rPrChange w:author="Craig Parker" w:date="2024-09-03T16:23:00Z" w16du:dateUtc="2024-09-03T14:23:00Z" w:id="1292">
              <w:rPr>
                <w:rFonts w:cstheme="minorHAnsi"/>
              </w:rPr>
            </w:rPrChange>
          </w:rPr>
          <w:delText xml:space="preserve">his Agreement does not constitute, grant nor confer any license under any patents or </w:delText>
        </w:r>
        <w:r w:rsidRPr="002A00F9" w:rsidDel="00A723EE">
          <w:rPr>
            <w:rFonts w:asciiTheme="majorHAnsi" w:hAnsiTheme="majorHAnsi" w:cstheme="majorHAnsi"/>
            <w:lang w:val="en-US"/>
            <w:rPrChange w:author="Craig Parker" w:date="2024-09-03T16:23:00Z" w16du:dateUtc="2024-09-03T14:23:00Z" w:id="1293">
              <w:rPr>
                <w:rFonts w:cstheme="minorHAnsi"/>
                <w:lang w:val="en-US"/>
              </w:rPr>
            </w:rPrChange>
          </w:rPr>
          <w:delText xml:space="preserve">other </w:delText>
        </w:r>
        <w:r w:rsidRPr="002A00F9" w:rsidDel="00A723EE">
          <w:rPr>
            <w:rFonts w:asciiTheme="majorHAnsi" w:hAnsiTheme="majorHAnsi" w:cstheme="majorHAnsi"/>
            <w:rPrChange w:author="Craig Parker" w:date="2024-09-03T16:23:00Z" w16du:dateUtc="2024-09-03T14:23:00Z" w:id="1294">
              <w:rPr>
                <w:rFonts w:cstheme="minorHAnsi"/>
              </w:rPr>
            </w:rPrChange>
          </w:rPr>
          <w:delText>proprietary interests of one party to the other</w:delText>
        </w:r>
        <w:r w:rsidRPr="002A00F9" w:rsidDel="00A723EE">
          <w:rPr>
            <w:rFonts w:asciiTheme="majorHAnsi" w:hAnsiTheme="majorHAnsi" w:cstheme="majorHAnsi"/>
            <w:lang w:val="en-US"/>
            <w:rPrChange w:author="Craig Parker" w:date="2024-09-03T16:23:00Z" w16du:dateUtc="2024-09-03T14:23:00Z" w:id="1295">
              <w:rPr>
                <w:rFonts w:cstheme="minorHAnsi"/>
                <w:lang w:val="en-US"/>
              </w:rPr>
            </w:rPrChange>
          </w:rPr>
          <w:delText>, except as explicitly stated in this Agreement</w:delText>
        </w:r>
        <w:r w:rsidRPr="002A00F9" w:rsidDel="00A723EE">
          <w:rPr>
            <w:rFonts w:asciiTheme="majorHAnsi" w:hAnsiTheme="majorHAnsi" w:cstheme="majorHAnsi"/>
            <w:rPrChange w:author="Craig Parker" w:date="2024-09-03T16:23:00Z" w16du:dateUtc="2024-09-03T14:23:00Z" w:id="1296">
              <w:rPr>
                <w:rFonts w:cstheme="minorHAnsi"/>
              </w:rPr>
            </w:rPrChange>
          </w:rPr>
          <w:delText>.</w:delText>
        </w:r>
      </w:del>
    </w:p>
    <w:p w:rsidRPr="002A00F9" w:rsidR="009457A7" w:rsidDel="00A723EE" w:rsidRDefault="009457A7" w14:paraId="203F744F" w14:textId="628BA8F5">
      <w:pPr>
        <w:spacing w:line="360" w:lineRule="auto"/>
        <w:ind w:left="720" w:hanging="720"/>
        <w:contextualSpacing/>
        <w:rPr>
          <w:del w:author="Craig Parker" w:date="2024-09-03T16:07:00Z" w16du:dateUtc="2024-09-03T14:07:00Z" w:id="1297"/>
          <w:rFonts w:asciiTheme="majorHAnsi" w:hAnsiTheme="majorHAnsi" w:cstheme="majorHAnsi"/>
          <w:lang w:val="en-US"/>
          <w:rPrChange w:author="Craig Parker" w:date="2024-09-03T16:23:00Z" w16du:dateUtc="2024-09-03T14:23:00Z" w:id="1298">
            <w:rPr>
              <w:del w:author="Craig Parker" w:date="2024-09-03T16:07:00Z" w16du:dateUtc="2024-09-03T14:07:00Z" w:id="1299"/>
              <w:rFonts w:cstheme="minorHAnsi"/>
              <w:lang w:val="en-US"/>
            </w:rPr>
          </w:rPrChange>
        </w:rPr>
        <w:pPrChange w:author="Craig Parker" w:date="2024-09-03T17:03:00Z" w16du:dateUtc="2024-09-03T15:03:00Z" w:id="1300">
          <w:pPr>
            <w:ind w:left="720" w:hanging="720"/>
            <w:contextualSpacing/>
          </w:pPr>
        </w:pPrChange>
      </w:pPr>
    </w:p>
    <w:p w:rsidRPr="002A00F9" w:rsidR="009457A7" w:rsidDel="00A723EE" w:rsidRDefault="004857FE" w14:paraId="203F7450" w14:textId="2A1AE9B2">
      <w:pPr>
        <w:spacing w:line="360" w:lineRule="auto"/>
        <w:ind w:left="720" w:hanging="720"/>
        <w:contextualSpacing/>
        <w:rPr>
          <w:del w:author="Craig Parker" w:date="2024-09-03T16:07:00Z" w16du:dateUtc="2024-09-03T14:07:00Z" w:id="1301"/>
          <w:rFonts w:asciiTheme="majorHAnsi" w:hAnsiTheme="majorHAnsi" w:cstheme="majorHAnsi"/>
          <w:lang w:val="en-US"/>
          <w:rPrChange w:author="Craig Parker" w:date="2024-09-03T16:23:00Z" w16du:dateUtc="2024-09-03T14:23:00Z" w:id="1302">
            <w:rPr>
              <w:del w:author="Craig Parker" w:date="2024-09-03T16:07:00Z" w16du:dateUtc="2024-09-03T14:07:00Z" w:id="1303"/>
              <w:rFonts w:cstheme="minorHAnsi"/>
              <w:lang w:val="en-US"/>
            </w:rPr>
          </w:rPrChange>
        </w:rPr>
        <w:pPrChange w:author="Craig Parker" w:date="2024-09-03T17:03:00Z" w16du:dateUtc="2024-09-03T15:03:00Z" w:id="1304">
          <w:pPr>
            <w:ind w:left="720" w:hanging="720"/>
            <w:contextualSpacing/>
          </w:pPr>
        </w:pPrChange>
      </w:pPr>
      <w:del w:author="Craig Parker" w:date="2024-09-03T16:07:00Z" w16du:dateUtc="2024-09-03T14:07:00Z" w:id="1305">
        <w:r w:rsidRPr="002A00F9" w:rsidDel="00A723EE">
          <w:rPr>
            <w:rFonts w:asciiTheme="majorHAnsi" w:hAnsiTheme="majorHAnsi" w:cstheme="majorHAnsi"/>
            <w:lang w:val="en-US"/>
            <w:rPrChange w:author="Craig Parker" w:date="2024-09-03T16:23:00Z" w16du:dateUtc="2024-09-03T14:23:00Z" w:id="1306">
              <w:rPr>
                <w:rFonts w:cstheme="minorHAnsi"/>
                <w:lang w:val="en-US"/>
              </w:rPr>
            </w:rPrChange>
          </w:rPr>
          <w:delText>15.3</w:delText>
        </w:r>
        <w:r w:rsidRPr="002A00F9" w:rsidDel="00A723EE">
          <w:rPr>
            <w:rFonts w:asciiTheme="majorHAnsi" w:hAnsiTheme="majorHAnsi" w:cstheme="majorHAnsi"/>
            <w:lang w:val="en-US"/>
            <w:rPrChange w:author="Craig Parker" w:date="2024-09-03T16:23:00Z" w16du:dateUtc="2024-09-03T14:23:00Z" w:id="1307">
              <w:rPr>
                <w:rFonts w:cstheme="minorHAnsi"/>
                <w:lang w:val="en-US"/>
              </w:rPr>
            </w:rPrChange>
          </w:rPr>
          <w:tab/>
        </w:r>
        <w:r w:rsidRPr="002A00F9" w:rsidDel="00A723EE">
          <w:rPr>
            <w:rFonts w:asciiTheme="majorHAnsi" w:hAnsiTheme="majorHAnsi" w:cstheme="majorHAnsi"/>
            <w:lang w:val="en-US"/>
            <w:rPrChange w:author="Craig Parker" w:date="2024-09-03T16:23:00Z" w16du:dateUtc="2024-09-03T14:23:00Z" w:id="1307">
              <w:rPr>
                <w:rFonts w:cstheme="minorHAnsi"/>
                <w:lang w:val="en-US"/>
              </w:rPr>
            </w:rPrChange>
          </w:rPr>
          <w:delText>This Agreement may be amended by written agreement between the Parties.</w:delText>
        </w:r>
      </w:del>
    </w:p>
    <w:p w:rsidRPr="002A00F9" w:rsidR="009457A7" w:rsidDel="00A723EE" w:rsidRDefault="009457A7" w14:paraId="203F7451" w14:textId="65840FC7">
      <w:pPr>
        <w:spacing w:line="360" w:lineRule="auto"/>
        <w:ind w:left="720" w:hanging="720"/>
        <w:contextualSpacing/>
        <w:rPr>
          <w:del w:author="Craig Parker" w:date="2024-09-03T16:07:00Z" w16du:dateUtc="2024-09-03T14:07:00Z" w:id="1308"/>
          <w:rFonts w:asciiTheme="majorHAnsi" w:hAnsiTheme="majorHAnsi" w:cstheme="majorHAnsi"/>
          <w:lang w:val="en-US"/>
          <w:rPrChange w:author="Craig Parker" w:date="2024-09-03T16:23:00Z" w16du:dateUtc="2024-09-03T14:23:00Z" w:id="1309">
            <w:rPr>
              <w:del w:author="Craig Parker" w:date="2024-09-03T16:07:00Z" w16du:dateUtc="2024-09-03T14:07:00Z" w:id="1310"/>
              <w:rFonts w:cstheme="minorHAnsi"/>
              <w:lang w:val="en-US"/>
            </w:rPr>
          </w:rPrChange>
        </w:rPr>
        <w:pPrChange w:author="Craig Parker" w:date="2024-09-03T17:03:00Z" w16du:dateUtc="2024-09-03T15:03:00Z" w:id="1311">
          <w:pPr>
            <w:ind w:left="720" w:hanging="720"/>
            <w:contextualSpacing/>
          </w:pPr>
        </w:pPrChange>
      </w:pPr>
    </w:p>
    <w:p w:rsidRPr="002A00F9" w:rsidR="009457A7" w:rsidDel="00A723EE" w:rsidRDefault="004857FE" w14:paraId="203F7452" w14:textId="3732E69D">
      <w:pPr>
        <w:spacing w:line="360" w:lineRule="auto"/>
        <w:ind w:left="720" w:hanging="720"/>
        <w:contextualSpacing/>
        <w:rPr>
          <w:del w:author="Craig Parker" w:date="2024-09-03T16:07:00Z" w16du:dateUtc="2024-09-03T14:07:00Z" w:id="1312"/>
          <w:rFonts w:asciiTheme="majorHAnsi" w:hAnsiTheme="majorHAnsi" w:cstheme="majorHAnsi"/>
          <w:lang w:val="en-US"/>
          <w:rPrChange w:author="Craig Parker" w:date="2024-09-03T16:23:00Z" w16du:dateUtc="2024-09-03T14:23:00Z" w:id="1313">
            <w:rPr>
              <w:del w:author="Craig Parker" w:date="2024-09-03T16:07:00Z" w16du:dateUtc="2024-09-03T14:07:00Z" w:id="1314"/>
              <w:rFonts w:cstheme="minorHAnsi"/>
              <w:lang w:val="en-US"/>
            </w:rPr>
          </w:rPrChange>
        </w:rPr>
        <w:pPrChange w:author="Craig Parker" w:date="2024-09-03T17:03:00Z" w16du:dateUtc="2024-09-03T15:03:00Z" w:id="1315">
          <w:pPr>
            <w:ind w:left="720" w:hanging="720"/>
            <w:contextualSpacing/>
          </w:pPr>
        </w:pPrChange>
      </w:pPr>
      <w:del w:author="Craig Parker" w:date="2024-09-03T16:07:00Z" w16du:dateUtc="2024-09-03T14:07:00Z" w:id="1316">
        <w:r w:rsidRPr="002A00F9" w:rsidDel="00A723EE">
          <w:rPr>
            <w:rFonts w:asciiTheme="majorHAnsi" w:hAnsiTheme="majorHAnsi" w:cstheme="majorHAnsi"/>
            <w:lang w:val="en-US"/>
            <w:rPrChange w:author="Craig Parker" w:date="2024-09-03T16:23:00Z" w16du:dateUtc="2024-09-03T14:23:00Z" w:id="1317">
              <w:rPr>
                <w:rFonts w:cstheme="minorHAnsi"/>
                <w:lang w:val="en-US"/>
              </w:rPr>
            </w:rPrChange>
          </w:rPr>
          <w:delText>15.4</w:delText>
        </w:r>
        <w:r w:rsidRPr="002A00F9" w:rsidDel="00A723EE">
          <w:rPr>
            <w:rFonts w:asciiTheme="majorHAnsi" w:hAnsiTheme="majorHAnsi" w:cstheme="majorHAnsi"/>
            <w:lang w:val="en-US"/>
            <w:rPrChange w:author="Craig Parker" w:date="2024-09-03T16:23:00Z" w16du:dateUtc="2024-09-03T14:23:00Z" w:id="1318">
              <w:rPr>
                <w:rFonts w:cstheme="minorHAnsi"/>
                <w:lang w:val="en-US"/>
              </w:rPr>
            </w:rPrChange>
          </w:rPr>
          <w:tab/>
        </w:r>
        <w:r w:rsidRPr="002A00F9" w:rsidDel="00A723EE">
          <w:rPr>
            <w:rFonts w:asciiTheme="majorHAnsi" w:hAnsiTheme="majorHAnsi" w:cstheme="majorHAnsi"/>
            <w:lang w:val="en-US"/>
            <w:rPrChange w:author="Craig Parker" w:date="2024-09-03T16:23:00Z" w16du:dateUtc="2024-09-03T14:23:00Z" w:id="1318">
              <w:rPr>
                <w:rFonts w:cstheme="minorHAnsi"/>
                <w:lang w:val="en-US"/>
              </w:rPr>
            </w:rPrChange>
          </w:rPr>
          <w:delText>This Agreement may be executed in one or more counterparts, each of which shall be deemed an original, but all of which together shall constitute one and the same instrument. A signed copy of this Agreement delivered by electronic transmission shall be deemed to have the same legal effect as delivery of an original signed copy of this Agreement.</w:delText>
        </w:r>
      </w:del>
    </w:p>
    <w:p w:rsidRPr="002A00F9" w:rsidR="009457A7" w:rsidDel="00210F51" w:rsidRDefault="009457A7" w14:paraId="203F7453" w14:textId="606E564E">
      <w:pPr>
        <w:spacing w:line="360" w:lineRule="auto"/>
        <w:ind w:left="720" w:hanging="720"/>
        <w:contextualSpacing/>
        <w:rPr>
          <w:del w:author="Craig Parker" w:date="2024-09-03T16:08:00Z" w16du:dateUtc="2024-09-03T14:08:00Z" w:id="1319"/>
          <w:rFonts w:asciiTheme="majorHAnsi" w:hAnsiTheme="majorHAnsi" w:cstheme="majorHAnsi"/>
          <w:lang w:val="en-US"/>
          <w:rPrChange w:author="Craig Parker" w:date="2024-09-03T16:23:00Z" w16du:dateUtc="2024-09-03T14:23:00Z" w:id="1320">
            <w:rPr>
              <w:del w:author="Craig Parker" w:date="2024-09-03T16:08:00Z" w16du:dateUtc="2024-09-03T14:08:00Z" w:id="1321"/>
              <w:rFonts w:cstheme="minorHAnsi"/>
              <w:lang w:val="en-US"/>
            </w:rPr>
          </w:rPrChange>
        </w:rPr>
        <w:pPrChange w:author="Craig Parker" w:date="2024-09-03T17:03:00Z" w16du:dateUtc="2024-09-03T15:03:00Z" w:id="1322">
          <w:pPr>
            <w:ind w:left="720" w:hanging="720"/>
            <w:contextualSpacing/>
          </w:pPr>
        </w:pPrChange>
      </w:pPr>
    </w:p>
    <w:p w:rsidRPr="002A00F9" w:rsidR="009457A7" w:rsidDel="00210F51" w:rsidRDefault="009457A7" w14:paraId="203F7454" w14:textId="03F1E09B">
      <w:pPr>
        <w:spacing w:line="360" w:lineRule="auto"/>
        <w:ind w:left="720" w:hanging="720"/>
        <w:contextualSpacing/>
        <w:rPr>
          <w:del w:author="Craig Parker" w:date="2024-09-03T16:08:00Z" w16du:dateUtc="2024-09-03T14:08:00Z" w:id="1323"/>
          <w:rFonts w:asciiTheme="majorHAnsi" w:hAnsiTheme="majorHAnsi" w:cstheme="majorHAnsi"/>
          <w:lang w:val="en-US"/>
          <w:rPrChange w:author="Craig Parker" w:date="2024-09-03T16:23:00Z" w16du:dateUtc="2024-09-03T14:23:00Z" w:id="1324">
            <w:rPr>
              <w:del w:author="Craig Parker" w:date="2024-09-03T16:08:00Z" w16du:dateUtc="2024-09-03T14:08:00Z" w:id="1325"/>
              <w:rFonts w:cstheme="minorHAnsi"/>
              <w:lang w:val="en-US"/>
            </w:rPr>
          </w:rPrChange>
        </w:rPr>
        <w:pPrChange w:author="Craig Parker" w:date="2024-09-03T17:03:00Z" w16du:dateUtc="2024-09-03T15:03:00Z" w:id="1326">
          <w:pPr>
            <w:ind w:left="720" w:hanging="720"/>
            <w:contextualSpacing/>
          </w:pPr>
        </w:pPrChange>
      </w:pPr>
    </w:p>
    <w:p w:rsidRPr="002A00F9" w:rsidR="009457A7" w:rsidDel="00210F51" w:rsidRDefault="004857FE" w14:paraId="203F7455" w14:textId="17B1C991">
      <w:pPr>
        <w:tabs>
          <w:tab w:val="left" w:pos="4140"/>
          <w:tab w:val="left" w:pos="5220"/>
        </w:tabs>
        <w:spacing w:line="360" w:lineRule="auto"/>
        <w:ind w:left="5040" w:hanging="5040"/>
        <w:contextualSpacing/>
        <w:rPr>
          <w:del w:author="Craig Parker" w:date="2024-09-03T16:08:00Z" w16du:dateUtc="2024-09-03T14:08:00Z" w:id="1327"/>
          <w:rFonts w:asciiTheme="majorHAnsi" w:hAnsiTheme="majorHAnsi" w:cstheme="majorHAnsi"/>
          <w:b/>
          <w:spacing w:val="-2"/>
          <w:highlight w:val="yellow"/>
          <w:lang w:eastAsia="zh-CN"/>
          <w:rPrChange w:author="Craig Parker" w:date="2024-09-03T16:23:00Z" w16du:dateUtc="2024-09-03T14:23:00Z" w:id="1328">
            <w:rPr>
              <w:del w:author="Craig Parker" w:date="2024-09-03T16:08:00Z" w16du:dateUtc="2024-09-03T14:08:00Z" w:id="1329"/>
              <w:rFonts w:cstheme="minorHAnsi"/>
              <w:b/>
              <w:spacing w:val="-2"/>
              <w:highlight w:val="yellow"/>
              <w:lang w:eastAsia="zh-CN"/>
            </w:rPr>
          </w:rPrChange>
        </w:rPr>
        <w:pPrChange w:author="Craig Parker" w:date="2024-09-03T17:03:00Z" w16du:dateUtc="2024-09-03T15:03:00Z" w:id="1330">
          <w:pPr>
            <w:tabs>
              <w:tab w:val="left" w:pos="4140"/>
              <w:tab w:val="left" w:pos="5220"/>
            </w:tabs>
            <w:ind w:left="5040" w:hanging="5040"/>
            <w:contextualSpacing/>
          </w:pPr>
        </w:pPrChange>
      </w:pPr>
      <w:del w:author="Craig Parker" w:date="2024-09-03T16:08:00Z" w16du:dateUtc="2024-09-03T14:08:00Z" w:id="1331">
        <w:r w:rsidRPr="002A00F9" w:rsidDel="00210F51">
          <w:rPr>
            <w:rFonts w:asciiTheme="majorHAnsi" w:hAnsiTheme="majorHAnsi" w:cstheme="majorHAnsi"/>
            <w:b/>
            <w:spacing w:val="-2"/>
            <w:highlight w:val="yellow"/>
            <w:lang w:eastAsia="zh-CN"/>
            <w:rPrChange w:author="Craig Parker" w:date="2024-09-03T16:23:00Z" w16du:dateUtc="2024-09-03T14:23:00Z" w:id="1332">
              <w:rPr>
                <w:rFonts w:cstheme="minorHAnsi"/>
                <w:b/>
                <w:spacing w:val="-2"/>
                <w:highlight w:val="yellow"/>
                <w:lang w:eastAsia="zh-CN"/>
              </w:rPr>
            </w:rPrChange>
          </w:rPr>
          <w:delText xml:space="preserve">DATA PROVIDER: </w:delText>
        </w:r>
        <w:r w:rsidRPr="002A00F9" w:rsidDel="00210F51">
          <w:rPr>
            <w:rFonts w:asciiTheme="majorHAnsi" w:hAnsiTheme="majorHAnsi" w:cstheme="majorHAnsi"/>
            <w:b/>
            <w:spacing w:val="-2"/>
            <w:highlight w:val="yellow"/>
            <w:lang w:eastAsia="zh-CN"/>
            <w:rPrChange w:author="Craig Parker" w:date="2024-09-03T16:23:00Z" w16du:dateUtc="2024-09-03T14:23:00Z" w:id="1333">
              <w:rPr>
                <w:rFonts w:cstheme="minorHAnsi"/>
                <w:b/>
                <w:spacing w:val="-2"/>
                <w:highlight w:val="yellow"/>
                <w:lang w:eastAsia="zh-CN"/>
              </w:rPr>
            </w:rPrChange>
          </w:rPr>
          <w:tab/>
        </w:r>
        <w:r w:rsidRPr="002A00F9" w:rsidDel="00210F51">
          <w:rPr>
            <w:rFonts w:asciiTheme="majorHAnsi" w:hAnsiTheme="majorHAnsi" w:cstheme="majorHAnsi"/>
            <w:b/>
            <w:spacing w:val="-2"/>
            <w:highlight w:val="yellow"/>
            <w:lang w:eastAsia="zh-CN"/>
            <w:rPrChange w:author="Craig Parker" w:date="2024-09-03T16:23:00Z" w16du:dateUtc="2024-09-03T14:23:00Z" w:id="1334">
              <w:rPr>
                <w:rFonts w:cstheme="minorHAnsi"/>
                <w:b/>
                <w:spacing w:val="-2"/>
                <w:highlight w:val="yellow"/>
                <w:lang w:eastAsia="zh-CN"/>
              </w:rPr>
            </w:rPrChange>
          </w:rPr>
          <w:tab/>
        </w:r>
        <w:r w:rsidRPr="002A00F9" w:rsidDel="00210F51">
          <w:rPr>
            <w:rFonts w:asciiTheme="majorHAnsi" w:hAnsiTheme="majorHAnsi" w:cstheme="majorHAnsi"/>
            <w:b/>
            <w:spacing w:val="-2"/>
            <w:highlight w:val="yellow"/>
            <w:lang w:eastAsia="zh-CN"/>
            <w:rPrChange w:author="Craig Parker" w:date="2024-09-03T16:23:00Z" w16du:dateUtc="2024-09-03T14:23:00Z" w:id="1334">
              <w:rPr>
                <w:rFonts w:cstheme="minorHAnsi"/>
                <w:b/>
                <w:spacing w:val="-2"/>
                <w:highlight w:val="yellow"/>
                <w:lang w:eastAsia="zh-CN"/>
              </w:rPr>
            </w:rPrChange>
          </w:rPr>
          <w:delText>DATA RECIPIENT:</w:delText>
        </w:r>
      </w:del>
    </w:p>
    <w:p w:rsidRPr="002A00F9" w:rsidR="009457A7" w:rsidDel="00210F51" w:rsidRDefault="009457A7" w14:paraId="203F7456" w14:textId="1A8E6EA9">
      <w:pPr>
        <w:tabs>
          <w:tab w:val="left" w:pos="4140"/>
          <w:tab w:val="left" w:pos="6300"/>
        </w:tabs>
        <w:spacing w:line="360" w:lineRule="auto"/>
        <w:contextualSpacing/>
        <w:rPr>
          <w:del w:author="Craig Parker" w:date="2024-09-03T16:08:00Z" w16du:dateUtc="2024-09-03T14:08:00Z" w:id="1335"/>
          <w:rFonts w:asciiTheme="majorHAnsi" w:hAnsiTheme="majorHAnsi" w:cstheme="majorHAnsi"/>
          <w:spacing w:val="-2"/>
          <w:highlight w:val="yellow"/>
          <w:lang w:eastAsia="zh-CN"/>
          <w:rPrChange w:author="Craig Parker" w:date="2024-09-03T16:23:00Z" w16du:dateUtc="2024-09-03T14:23:00Z" w:id="1336">
            <w:rPr>
              <w:del w:author="Craig Parker" w:date="2024-09-03T16:08:00Z" w16du:dateUtc="2024-09-03T14:08:00Z" w:id="1337"/>
              <w:rFonts w:cstheme="minorHAnsi"/>
              <w:spacing w:val="-2"/>
              <w:highlight w:val="yellow"/>
              <w:lang w:eastAsia="zh-CN"/>
            </w:rPr>
          </w:rPrChange>
        </w:rPr>
        <w:pPrChange w:author="Craig Parker" w:date="2024-09-03T17:03:00Z" w16du:dateUtc="2024-09-03T15:03:00Z" w:id="1338">
          <w:pPr>
            <w:tabs>
              <w:tab w:val="left" w:pos="4140"/>
              <w:tab w:val="left" w:pos="6300"/>
            </w:tabs>
            <w:contextualSpacing/>
          </w:pPr>
        </w:pPrChange>
      </w:pPr>
    </w:p>
    <w:p w:rsidRPr="002A00F9" w:rsidR="009457A7" w:rsidDel="00210F51" w:rsidRDefault="004857FE" w14:paraId="203F7457" w14:textId="435785B9">
      <w:pPr>
        <w:tabs>
          <w:tab w:val="left" w:pos="4140"/>
          <w:tab w:val="left" w:pos="5220"/>
          <w:tab w:val="left" w:pos="6300"/>
        </w:tabs>
        <w:spacing w:line="360" w:lineRule="auto"/>
        <w:contextualSpacing/>
        <w:rPr>
          <w:del w:author="Craig Parker" w:date="2024-09-03T16:08:00Z" w16du:dateUtc="2024-09-03T14:08:00Z" w:id="1339"/>
          <w:rFonts w:asciiTheme="majorHAnsi" w:hAnsiTheme="majorHAnsi" w:cstheme="majorHAnsi"/>
          <w:spacing w:val="-2"/>
          <w:highlight w:val="yellow"/>
          <w:lang w:eastAsia="zh-CN"/>
          <w:rPrChange w:author="Craig Parker" w:date="2024-09-03T16:23:00Z" w16du:dateUtc="2024-09-03T14:23:00Z" w:id="1340">
            <w:rPr>
              <w:del w:author="Craig Parker" w:date="2024-09-03T16:08:00Z" w16du:dateUtc="2024-09-03T14:08:00Z" w:id="1341"/>
              <w:rFonts w:cstheme="minorHAnsi"/>
              <w:spacing w:val="-2"/>
              <w:highlight w:val="yellow"/>
              <w:lang w:eastAsia="zh-CN"/>
            </w:rPr>
          </w:rPrChange>
        </w:rPr>
        <w:pPrChange w:author="Craig Parker" w:date="2024-09-03T17:03:00Z" w16du:dateUtc="2024-09-03T15:03:00Z" w:id="1342">
          <w:pPr>
            <w:tabs>
              <w:tab w:val="left" w:pos="4140"/>
              <w:tab w:val="left" w:pos="5220"/>
              <w:tab w:val="left" w:pos="6300"/>
            </w:tabs>
            <w:contextualSpacing/>
          </w:pPr>
        </w:pPrChange>
      </w:pPr>
      <w:del w:author="Craig Parker" w:date="2024-09-03T16:08:00Z" w16du:dateUtc="2024-09-03T14:08:00Z" w:id="1343">
        <w:r w:rsidRPr="002A00F9" w:rsidDel="00210F51">
          <w:rPr>
            <w:rFonts w:asciiTheme="majorHAnsi" w:hAnsiTheme="majorHAnsi" w:cstheme="majorHAnsi"/>
            <w:spacing w:val="-2"/>
            <w:highlight w:val="yellow"/>
            <w:lang w:eastAsia="zh-CN"/>
            <w:rPrChange w:author="Craig Parker" w:date="2024-09-03T16:23:00Z" w16du:dateUtc="2024-09-03T14:23:00Z" w:id="1344">
              <w:rPr>
                <w:rFonts w:cstheme="minorHAnsi"/>
                <w:spacing w:val="-2"/>
                <w:highlight w:val="yellow"/>
                <w:lang w:eastAsia="zh-CN"/>
              </w:rPr>
            </w:rPrChange>
          </w:rPr>
          <w:delText xml:space="preserve">By: </w:delText>
        </w:r>
        <w:r w:rsidRPr="002A00F9" w:rsidDel="00210F51">
          <w:rPr>
            <w:rFonts w:asciiTheme="majorHAnsi" w:hAnsiTheme="majorHAnsi" w:cstheme="majorHAnsi"/>
            <w:spacing w:val="-2"/>
            <w:highlight w:val="yellow"/>
            <w:u w:val="single"/>
            <w:lang w:eastAsia="zh-CN"/>
            <w:rPrChange w:author="Craig Parker" w:date="2024-09-03T16:23:00Z" w16du:dateUtc="2024-09-03T14:23:00Z" w:id="1345">
              <w:rPr>
                <w:rFonts w:cstheme="minorHAnsi"/>
                <w:spacing w:val="-2"/>
                <w:highlight w:val="yellow"/>
                <w:u w:val="single"/>
                <w:lang w:eastAsia="zh-CN"/>
              </w:rPr>
            </w:rPrChange>
          </w:rPr>
          <w:tab/>
        </w:r>
        <w:r w:rsidRPr="002A00F9" w:rsidDel="00210F51">
          <w:rPr>
            <w:rFonts w:asciiTheme="majorHAnsi" w:hAnsiTheme="majorHAnsi" w:cstheme="majorHAnsi"/>
            <w:spacing w:val="-2"/>
            <w:highlight w:val="yellow"/>
            <w:lang w:eastAsia="zh-CN"/>
            <w:rPrChange w:author="Craig Parker" w:date="2024-09-03T16:23:00Z" w16du:dateUtc="2024-09-03T14:23:00Z" w:id="1346">
              <w:rPr>
                <w:rFonts w:cstheme="minorHAnsi"/>
                <w:spacing w:val="-2"/>
                <w:highlight w:val="yellow"/>
                <w:lang w:eastAsia="zh-CN"/>
              </w:rPr>
            </w:rPrChange>
          </w:rPr>
          <w:tab/>
        </w:r>
        <w:r w:rsidRPr="002A00F9" w:rsidDel="00210F51">
          <w:rPr>
            <w:rFonts w:asciiTheme="majorHAnsi" w:hAnsiTheme="majorHAnsi" w:cstheme="majorHAnsi"/>
            <w:spacing w:val="-2"/>
            <w:highlight w:val="yellow"/>
            <w:lang w:eastAsia="zh-CN"/>
            <w:rPrChange w:author="Craig Parker" w:date="2024-09-03T16:23:00Z" w16du:dateUtc="2024-09-03T14:23:00Z" w:id="1346">
              <w:rPr>
                <w:rFonts w:cstheme="minorHAnsi"/>
                <w:spacing w:val="-2"/>
                <w:highlight w:val="yellow"/>
                <w:lang w:eastAsia="zh-CN"/>
              </w:rPr>
            </w:rPrChange>
          </w:rPr>
          <w:delText xml:space="preserve">By: </w:delText>
        </w:r>
        <w:r w:rsidRPr="002A00F9" w:rsidDel="00210F51">
          <w:rPr>
            <w:rFonts w:asciiTheme="majorHAnsi" w:hAnsiTheme="majorHAnsi" w:cstheme="majorHAnsi"/>
            <w:spacing w:val="-2"/>
            <w:highlight w:val="yellow"/>
            <w:u w:val="single"/>
            <w:lang w:eastAsia="zh-CN"/>
            <w:rPrChange w:author="Craig Parker" w:date="2024-09-03T16:23:00Z" w16du:dateUtc="2024-09-03T14:23:00Z" w:id="1347">
              <w:rPr>
                <w:rFonts w:cstheme="minorHAnsi"/>
                <w:spacing w:val="-2"/>
                <w:highlight w:val="yellow"/>
                <w:u w:val="single"/>
                <w:lang w:eastAsia="zh-CN"/>
              </w:rPr>
            </w:rPrChange>
          </w:rPr>
          <w:tab/>
        </w:r>
        <w:r w:rsidRPr="002A00F9" w:rsidDel="00210F51">
          <w:rPr>
            <w:rFonts w:asciiTheme="majorHAnsi" w:hAnsiTheme="majorHAnsi" w:cstheme="majorHAnsi"/>
            <w:spacing w:val="-2"/>
            <w:highlight w:val="yellow"/>
            <w:u w:val="single"/>
            <w:lang w:eastAsia="zh-CN"/>
            <w:rPrChange w:author="Craig Parker" w:date="2024-09-03T16:23:00Z" w16du:dateUtc="2024-09-03T14:23:00Z" w:id="1348">
              <w:rPr>
                <w:rFonts w:cstheme="minorHAnsi"/>
                <w:spacing w:val="-2"/>
                <w:highlight w:val="yellow"/>
                <w:u w:val="single"/>
                <w:lang w:eastAsia="zh-CN"/>
              </w:rPr>
            </w:rPrChange>
          </w:rPr>
          <w:tab/>
        </w:r>
        <w:r w:rsidRPr="002A00F9" w:rsidDel="00210F51">
          <w:rPr>
            <w:rFonts w:asciiTheme="majorHAnsi" w:hAnsiTheme="majorHAnsi" w:cstheme="majorHAnsi"/>
            <w:spacing w:val="-2"/>
            <w:highlight w:val="yellow"/>
            <w:u w:val="single"/>
            <w:lang w:eastAsia="zh-CN"/>
            <w:rPrChange w:author="Craig Parker" w:date="2024-09-03T16:23:00Z" w16du:dateUtc="2024-09-03T14:23:00Z" w:id="1349">
              <w:rPr>
                <w:rFonts w:cstheme="minorHAnsi"/>
                <w:spacing w:val="-2"/>
                <w:highlight w:val="yellow"/>
                <w:u w:val="single"/>
                <w:lang w:eastAsia="zh-CN"/>
              </w:rPr>
            </w:rPrChange>
          </w:rPr>
          <w:tab/>
        </w:r>
        <w:r w:rsidRPr="002A00F9" w:rsidDel="00210F51">
          <w:rPr>
            <w:rFonts w:asciiTheme="majorHAnsi" w:hAnsiTheme="majorHAnsi" w:cstheme="majorHAnsi"/>
            <w:spacing w:val="-2"/>
            <w:highlight w:val="yellow"/>
            <w:u w:val="single"/>
            <w:lang w:eastAsia="zh-CN"/>
            <w:rPrChange w:author="Craig Parker" w:date="2024-09-03T16:23:00Z" w16du:dateUtc="2024-09-03T14:23:00Z" w:id="1350">
              <w:rPr>
                <w:rFonts w:cstheme="minorHAnsi"/>
                <w:spacing w:val="-2"/>
                <w:highlight w:val="yellow"/>
                <w:u w:val="single"/>
                <w:lang w:eastAsia="zh-CN"/>
              </w:rPr>
            </w:rPrChange>
          </w:rPr>
          <w:tab/>
        </w:r>
        <w:r w:rsidRPr="002A00F9" w:rsidDel="00210F51">
          <w:rPr>
            <w:rFonts w:asciiTheme="majorHAnsi" w:hAnsiTheme="majorHAnsi" w:cstheme="majorHAnsi"/>
            <w:spacing w:val="-2"/>
            <w:highlight w:val="yellow"/>
            <w:u w:val="single"/>
            <w:lang w:eastAsia="zh-CN"/>
            <w:rPrChange w:author="Craig Parker" w:date="2024-09-03T16:23:00Z" w16du:dateUtc="2024-09-03T14:23:00Z" w:id="1351">
              <w:rPr>
                <w:rFonts w:cstheme="minorHAnsi"/>
                <w:spacing w:val="-2"/>
                <w:highlight w:val="yellow"/>
                <w:u w:val="single"/>
                <w:lang w:eastAsia="zh-CN"/>
              </w:rPr>
            </w:rPrChange>
          </w:rPr>
          <w:tab/>
        </w:r>
      </w:del>
    </w:p>
    <w:p w:rsidRPr="002A00F9" w:rsidR="009457A7" w:rsidDel="00210F51" w:rsidRDefault="004857FE" w14:paraId="203F7458" w14:textId="37FC2138">
      <w:pPr>
        <w:tabs>
          <w:tab w:val="left" w:pos="1440"/>
          <w:tab w:val="left" w:pos="4140"/>
          <w:tab w:val="left" w:pos="5220"/>
          <w:tab w:val="left" w:pos="6660"/>
        </w:tabs>
        <w:spacing w:line="360" w:lineRule="auto"/>
        <w:contextualSpacing/>
        <w:rPr>
          <w:del w:author="Craig Parker" w:date="2024-09-03T16:08:00Z" w16du:dateUtc="2024-09-03T14:08:00Z" w:id="1352"/>
          <w:rFonts w:asciiTheme="majorHAnsi" w:hAnsiTheme="majorHAnsi" w:cstheme="majorHAnsi"/>
          <w:spacing w:val="-2"/>
          <w:highlight w:val="yellow"/>
          <w:lang w:eastAsia="zh-CN"/>
          <w:rPrChange w:author="Craig Parker" w:date="2024-09-03T16:23:00Z" w16du:dateUtc="2024-09-03T14:23:00Z" w:id="1353">
            <w:rPr>
              <w:del w:author="Craig Parker" w:date="2024-09-03T16:08:00Z" w16du:dateUtc="2024-09-03T14:08:00Z" w:id="1354"/>
              <w:rFonts w:cstheme="minorHAnsi"/>
              <w:spacing w:val="-2"/>
              <w:highlight w:val="yellow"/>
              <w:lang w:eastAsia="zh-CN"/>
            </w:rPr>
          </w:rPrChange>
        </w:rPr>
        <w:pPrChange w:author="Craig Parker" w:date="2024-09-03T17:03:00Z" w16du:dateUtc="2024-09-03T15:03:00Z" w:id="1355">
          <w:pPr>
            <w:tabs>
              <w:tab w:val="left" w:pos="1440"/>
              <w:tab w:val="left" w:pos="4140"/>
              <w:tab w:val="left" w:pos="5220"/>
              <w:tab w:val="left" w:pos="6660"/>
            </w:tabs>
            <w:contextualSpacing/>
          </w:pPr>
        </w:pPrChange>
      </w:pPr>
      <w:del w:author="Craig Parker" w:date="2024-09-03T16:08:00Z" w16du:dateUtc="2024-09-03T14:08:00Z" w:id="1356">
        <w:r w:rsidRPr="002A00F9" w:rsidDel="00210F51">
          <w:rPr>
            <w:rFonts w:asciiTheme="majorHAnsi" w:hAnsiTheme="majorHAnsi" w:cstheme="majorHAnsi"/>
            <w:spacing w:val="-2"/>
            <w:highlight w:val="yellow"/>
            <w:lang w:eastAsia="zh-CN"/>
            <w:rPrChange w:author="Craig Parker" w:date="2024-09-03T16:23:00Z" w16du:dateUtc="2024-09-03T14:23:00Z" w:id="1357">
              <w:rPr>
                <w:rFonts w:cstheme="minorHAnsi"/>
                <w:spacing w:val="-2"/>
                <w:highlight w:val="yellow"/>
                <w:lang w:eastAsia="zh-CN"/>
              </w:rPr>
            </w:rPrChange>
          </w:rPr>
          <w:tab/>
        </w:r>
        <w:r w:rsidRPr="002A00F9" w:rsidDel="00210F51">
          <w:rPr>
            <w:rFonts w:asciiTheme="majorHAnsi" w:hAnsiTheme="majorHAnsi" w:cstheme="majorHAnsi"/>
            <w:spacing w:val="-2"/>
            <w:highlight w:val="yellow"/>
            <w:lang w:eastAsia="zh-CN"/>
            <w:rPrChange w:author="Craig Parker" w:date="2024-09-03T16:23:00Z" w16du:dateUtc="2024-09-03T14:23:00Z" w:id="1357">
              <w:rPr>
                <w:rFonts w:cstheme="minorHAnsi"/>
                <w:spacing w:val="-2"/>
                <w:highlight w:val="yellow"/>
                <w:lang w:eastAsia="zh-CN"/>
              </w:rPr>
            </w:rPrChange>
          </w:rPr>
          <w:delText>(signature)</w:delText>
        </w:r>
        <w:r w:rsidRPr="002A00F9" w:rsidDel="00210F51">
          <w:rPr>
            <w:rFonts w:asciiTheme="majorHAnsi" w:hAnsiTheme="majorHAnsi" w:cstheme="majorHAnsi"/>
            <w:spacing w:val="-2"/>
            <w:highlight w:val="yellow"/>
            <w:lang w:eastAsia="zh-CN"/>
            <w:rPrChange w:author="Craig Parker" w:date="2024-09-03T16:23:00Z" w16du:dateUtc="2024-09-03T14:23:00Z" w:id="1358">
              <w:rPr>
                <w:rFonts w:cstheme="minorHAnsi"/>
                <w:spacing w:val="-2"/>
                <w:highlight w:val="yellow"/>
                <w:lang w:eastAsia="zh-CN"/>
              </w:rPr>
            </w:rPrChange>
          </w:rPr>
          <w:tab/>
        </w:r>
        <w:r w:rsidRPr="002A00F9" w:rsidDel="00210F51">
          <w:rPr>
            <w:rFonts w:asciiTheme="majorHAnsi" w:hAnsiTheme="majorHAnsi" w:cstheme="majorHAnsi"/>
            <w:spacing w:val="-2"/>
            <w:highlight w:val="yellow"/>
            <w:lang w:eastAsia="zh-CN"/>
            <w:rPrChange w:author="Craig Parker" w:date="2024-09-03T16:23:00Z" w16du:dateUtc="2024-09-03T14:23:00Z" w:id="1359">
              <w:rPr>
                <w:rFonts w:cstheme="minorHAnsi"/>
                <w:spacing w:val="-2"/>
                <w:highlight w:val="yellow"/>
                <w:lang w:eastAsia="zh-CN"/>
              </w:rPr>
            </w:rPrChange>
          </w:rPr>
          <w:tab/>
        </w:r>
        <w:r w:rsidRPr="002A00F9" w:rsidDel="00210F51">
          <w:rPr>
            <w:rFonts w:asciiTheme="majorHAnsi" w:hAnsiTheme="majorHAnsi" w:cstheme="majorHAnsi"/>
            <w:spacing w:val="-2"/>
            <w:highlight w:val="yellow"/>
            <w:lang w:eastAsia="zh-CN"/>
            <w:rPrChange w:author="Craig Parker" w:date="2024-09-03T16:23:00Z" w16du:dateUtc="2024-09-03T14:23:00Z" w:id="1360">
              <w:rPr>
                <w:rFonts w:cstheme="minorHAnsi"/>
                <w:spacing w:val="-2"/>
                <w:highlight w:val="yellow"/>
                <w:lang w:eastAsia="zh-CN"/>
              </w:rPr>
            </w:rPrChange>
          </w:rPr>
          <w:tab/>
        </w:r>
        <w:r w:rsidRPr="002A00F9" w:rsidDel="00210F51">
          <w:rPr>
            <w:rFonts w:asciiTheme="majorHAnsi" w:hAnsiTheme="majorHAnsi" w:cstheme="majorHAnsi"/>
            <w:spacing w:val="-2"/>
            <w:highlight w:val="yellow"/>
            <w:lang w:eastAsia="zh-CN"/>
            <w:rPrChange w:author="Craig Parker" w:date="2024-09-03T16:23:00Z" w16du:dateUtc="2024-09-03T14:23:00Z" w:id="1360">
              <w:rPr>
                <w:rFonts w:cstheme="minorHAnsi"/>
                <w:spacing w:val="-2"/>
                <w:highlight w:val="yellow"/>
                <w:lang w:eastAsia="zh-CN"/>
              </w:rPr>
            </w:rPrChange>
          </w:rPr>
          <w:delText>(signature)</w:delText>
        </w:r>
      </w:del>
    </w:p>
    <w:p w:rsidRPr="002A00F9" w:rsidR="009457A7" w:rsidDel="00210F51" w:rsidRDefault="004857FE" w14:paraId="203F7459" w14:textId="5174CA32">
      <w:pPr>
        <w:tabs>
          <w:tab w:val="left" w:pos="4140"/>
          <w:tab w:val="left" w:pos="5220"/>
          <w:tab w:val="left" w:pos="6300"/>
        </w:tabs>
        <w:spacing w:line="360" w:lineRule="auto"/>
        <w:contextualSpacing/>
        <w:rPr>
          <w:del w:author="Craig Parker" w:date="2024-09-03T16:08:00Z" w16du:dateUtc="2024-09-03T14:08:00Z" w:id="1361"/>
          <w:rFonts w:asciiTheme="majorHAnsi" w:hAnsiTheme="majorHAnsi" w:cstheme="majorHAnsi"/>
          <w:spacing w:val="-2"/>
          <w:highlight w:val="yellow"/>
          <w:lang w:eastAsia="zh-CN"/>
          <w:rPrChange w:author="Craig Parker" w:date="2024-09-03T16:23:00Z" w16du:dateUtc="2024-09-03T14:23:00Z" w:id="1362">
            <w:rPr>
              <w:del w:author="Craig Parker" w:date="2024-09-03T16:08:00Z" w16du:dateUtc="2024-09-03T14:08:00Z" w:id="1363"/>
              <w:rFonts w:cstheme="minorHAnsi"/>
              <w:spacing w:val="-2"/>
              <w:highlight w:val="yellow"/>
              <w:lang w:eastAsia="zh-CN"/>
            </w:rPr>
          </w:rPrChange>
        </w:rPr>
        <w:pPrChange w:author="Craig Parker" w:date="2024-09-03T17:03:00Z" w16du:dateUtc="2024-09-03T15:03:00Z" w:id="1364">
          <w:pPr>
            <w:tabs>
              <w:tab w:val="left" w:pos="4140"/>
              <w:tab w:val="left" w:pos="5220"/>
              <w:tab w:val="left" w:pos="6300"/>
            </w:tabs>
            <w:contextualSpacing/>
          </w:pPr>
        </w:pPrChange>
      </w:pPr>
      <w:del w:author="Craig Parker" w:date="2024-09-03T16:08:00Z" w16du:dateUtc="2024-09-03T14:08:00Z" w:id="1365">
        <w:r w:rsidRPr="002A00F9" w:rsidDel="00210F51">
          <w:rPr>
            <w:rFonts w:asciiTheme="majorHAnsi" w:hAnsiTheme="majorHAnsi" w:cstheme="majorHAnsi"/>
            <w:spacing w:val="-2"/>
            <w:highlight w:val="yellow"/>
            <w:lang w:eastAsia="zh-CN"/>
            <w:rPrChange w:author="Craig Parker" w:date="2024-09-03T16:23:00Z" w16du:dateUtc="2024-09-03T14:23:00Z" w:id="1366">
              <w:rPr>
                <w:rFonts w:cstheme="minorHAnsi"/>
                <w:spacing w:val="-2"/>
                <w:highlight w:val="yellow"/>
                <w:lang w:eastAsia="zh-CN"/>
              </w:rPr>
            </w:rPrChange>
          </w:rPr>
          <w:delText>Name: ________________________________</w:delText>
        </w:r>
        <w:r w:rsidRPr="002A00F9" w:rsidDel="00210F51">
          <w:rPr>
            <w:rFonts w:asciiTheme="majorHAnsi" w:hAnsiTheme="majorHAnsi" w:cstheme="majorHAnsi"/>
            <w:spacing w:val="-2"/>
            <w:highlight w:val="yellow"/>
            <w:lang w:eastAsia="zh-CN"/>
            <w:rPrChange w:author="Craig Parker" w:date="2024-09-03T16:23:00Z" w16du:dateUtc="2024-09-03T14:23:00Z" w:id="1367">
              <w:rPr>
                <w:rFonts w:cstheme="minorHAnsi"/>
                <w:spacing w:val="-2"/>
                <w:highlight w:val="yellow"/>
                <w:lang w:eastAsia="zh-CN"/>
              </w:rPr>
            </w:rPrChange>
          </w:rPr>
          <w:tab/>
        </w:r>
        <w:r w:rsidRPr="002A00F9" w:rsidDel="00210F51">
          <w:rPr>
            <w:rFonts w:asciiTheme="majorHAnsi" w:hAnsiTheme="majorHAnsi" w:cstheme="majorHAnsi"/>
            <w:spacing w:val="-2"/>
            <w:highlight w:val="yellow"/>
            <w:lang w:eastAsia="zh-CN"/>
            <w:rPrChange w:author="Craig Parker" w:date="2024-09-03T16:23:00Z" w16du:dateUtc="2024-09-03T14:23:00Z" w:id="1368">
              <w:rPr>
                <w:rFonts w:cstheme="minorHAnsi"/>
                <w:spacing w:val="-2"/>
                <w:highlight w:val="yellow"/>
                <w:lang w:eastAsia="zh-CN"/>
              </w:rPr>
            </w:rPrChange>
          </w:rPr>
          <w:tab/>
        </w:r>
        <w:r w:rsidRPr="002A00F9" w:rsidDel="00210F51">
          <w:rPr>
            <w:rFonts w:asciiTheme="majorHAnsi" w:hAnsiTheme="majorHAnsi" w:cstheme="majorHAnsi"/>
            <w:spacing w:val="-2"/>
            <w:highlight w:val="yellow"/>
            <w:lang w:eastAsia="zh-CN"/>
            <w:rPrChange w:author="Craig Parker" w:date="2024-09-03T16:23:00Z" w16du:dateUtc="2024-09-03T14:23:00Z" w:id="1368">
              <w:rPr>
                <w:rFonts w:cstheme="minorHAnsi"/>
                <w:spacing w:val="-2"/>
                <w:highlight w:val="yellow"/>
                <w:lang w:eastAsia="zh-CN"/>
              </w:rPr>
            </w:rPrChange>
          </w:rPr>
          <w:delText>Name: _____________________________</w:delText>
        </w:r>
      </w:del>
    </w:p>
    <w:p w:rsidRPr="002A00F9" w:rsidR="009457A7" w:rsidDel="00210F51" w:rsidRDefault="004857FE" w14:paraId="203F745A" w14:textId="4841A17F">
      <w:pPr>
        <w:tabs>
          <w:tab w:val="left" w:pos="4140"/>
          <w:tab w:val="left" w:pos="5220"/>
          <w:tab w:val="left" w:pos="6300"/>
        </w:tabs>
        <w:spacing w:line="360" w:lineRule="auto"/>
        <w:ind w:left="4320" w:hanging="4320"/>
        <w:contextualSpacing/>
        <w:rPr>
          <w:del w:author="Craig Parker" w:date="2024-09-03T16:08:00Z" w16du:dateUtc="2024-09-03T14:08:00Z" w:id="1369"/>
          <w:rFonts w:asciiTheme="majorHAnsi" w:hAnsiTheme="majorHAnsi" w:cstheme="majorHAnsi"/>
          <w:spacing w:val="-2"/>
          <w:highlight w:val="yellow"/>
          <w:lang w:eastAsia="zh-CN"/>
          <w:rPrChange w:author="Craig Parker" w:date="2024-09-03T16:23:00Z" w16du:dateUtc="2024-09-03T14:23:00Z" w:id="1370">
            <w:rPr>
              <w:del w:author="Craig Parker" w:date="2024-09-03T16:08:00Z" w16du:dateUtc="2024-09-03T14:08:00Z" w:id="1371"/>
              <w:rFonts w:cstheme="minorHAnsi"/>
              <w:spacing w:val="-2"/>
              <w:highlight w:val="yellow"/>
              <w:lang w:eastAsia="zh-CN"/>
            </w:rPr>
          </w:rPrChange>
        </w:rPr>
        <w:pPrChange w:author="Craig Parker" w:date="2024-09-03T17:03:00Z" w16du:dateUtc="2024-09-03T15:03:00Z" w:id="1372">
          <w:pPr>
            <w:tabs>
              <w:tab w:val="left" w:pos="4140"/>
              <w:tab w:val="left" w:pos="5220"/>
              <w:tab w:val="left" w:pos="6300"/>
            </w:tabs>
            <w:ind w:left="4320" w:hanging="4320"/>
            <w:contextualSpacing/>
          </w:pPr>
        </w:pPrChange>
      </w:pPr>
      <w:del w:author="Craig Parker" w:date="2024-09-03T16:08:00Z" w16du:dateUtc="2024-09-03T14:08:00Z" w:id="1373">
        <w:r w:rsidRPr="002A00F9" w:rsidDel="00210F51">
          <w:rPr>
            <w:rFonts w:asciiTheme="majorHAnsi" w:hAnsiTheme="majorHAnsi" w:cstheme="majorHAnsi"/>
            <w:spacing w:val="-2"/>
            <w:highlight w:val="yellow"/>
            <w:lang w:eastAsia="zh-CN"/>
            <w:rPrChange w:author="Craig Parker" w:date="2024-09-03T16:23:00Z" w16du:dateUtc="2024-09-03T14:23:00Z" w:id="1374">
              <w:rPr>
                <w:rFonts w:cstheme="minorHAnsi"/>
                <w:spacing w:val="-2"/>
                <w:highlight w:val="yellow"/>
                <w:lang w:eastAsia="zh-CN"/>
              </w:rPr>
            </w:rPrChange>
          </w:rPr>
          <w:delText>Title: ________________________________</w:delText>
        </w:r>
        <w:r w:rsidRPr="002A00F9" w:rsidDel="00210F51">
          <w:rPr>
            <w:rFonts w:asciiTheme="majorHAnsi" w:hAnsiTheme="majorHAnsi" w:cstheme="majorHAnsi"/>
            <w:spacing w:val="-2"/>
            <w:highlight w:val="yellow"/>
            <w:lang w:eastAsia="zh-CN"/>
            <w:rPrChange w:author="Craig Parker" w:date="2024-09-03T16:23:00Z" w16du:dateUtc="2024-09-03T14:23:00Z" w:id="1375">
              <w:rPr>
                <w:rFonts w:cstheme="minorHAnsi"/>
                <w:spacing w:val="-2"/>
                <w:highlight w:val="yellow"/>
                <w:lang w:eastAsia="zh-CN"/>
              </w:rPr>
            </w:rPrChange>
          </w:rPr>
          <w:tab/>
        </w:r>
        <w:r w:rsidRPr="002A00F9" w:rsidDel="00210F51">
          <w:rPr>
            <w:rFonts w:asciiTheme="majorHAnsi" w:hAnsiTheme="majorHAnsi" w:cstheme="majorHAnsi"/>
            <w:spacing w:val="-2"/>
            <w:highlight w:val="yellow"/>
            <w:lang w:eastAsia="zh-CN"/>
            <w:rPrChange w:author="Craig Parker" w:date="2024-09-03T16:23:00Z" w16du:dateUtc="2024-09-03T14:23:00Z" w:id="1376">
              <w:rPr>
                <w:rFonts w:cstheme="minorHAnsi"/>
                <w:spacing w:val="-2"/>
                <w:highlight w:val="yellow"/>
                <w:lang w:eastAsia="zh-CN"/>
              </w:rPr>
            </w:rPrChange>
          </w:rPr>
          <w:tab/>
        </w:r>
        <w:r w:rsidRPr="002A00F9" w:rsidDel="00210F51">
          <w:rPr>
            <w:rFonts w:asciiTheme="majorHAnsi" w:hAnsiTheme="majorHAnsi" w:cstheme="majorHAnsi"/>
            <w:spacing w:val="-2"/>
            <w:highlight w:val="yellow"/>
            <w:lang w:eastAsia="zh-CN"/>
            <w:rPrChange w:author="Craig Parker" w:date="2024-09-03T16:23:00Z" w16du:dateUtc="2024-09-03T14:23:00Z" w:id="1377">
              <w:rPr>
                <w:rFonts w:cstheme="minorHAnsi"/>
                <w:spacing w:val="-2"/>
                <w:highlight w:val="yellow"/>
                <w:lang w:eastAsia="zh-CN"/>
              </w:rPr>
            </w:rPrChange>
          </w:rPr>
          <w:tab/>
        </w:r>
        <w:r w:rsidRPr="002A00F9" w:rsidDel="00210F51">
          <w:rPr>
            <w:rFonts w:asciiTheme="majorHAnsi" w:hAnsiTheme="majorHAnsi" w:cstheme="majorHAnsi"/>
            <w:spacing w:val="-2"/>
            <w:highlight w:val="yellow"/>
            <w:lang w:eastAsia="zh-CN"/>
            <w:rPrChange w:author="Craig Parker" w:date="2024-09-03T16:23:00Z" w16du:dateUtc="2024-09-03T14:23:00Z" w:id="1377">
              <w:rPr>
                <w:rFonts w:cstheme="minorHAnsi"/>
                <w:spacing w:val="-2"/>
                <w:highlight w:val="yellow"/>
                <w:lang w:eastAsia="zh-CN"/>
              </w:rPr>
            </w:rPrChange>
          </w:rPr>
          <w:delText xml:space="preserve">Title: ______________________________                </w:delText>
        </w:r>
      </w:del>
    </w:p>
    <w:p w:rsidRPr="002A00F9" w:rsidR="009457A7" w:rsidDel="00210F51" w:rsidRDefault="004857FE" w14:paraId="203F745B" w14:textId="7D3D9655">
      <w:pPr>
        <w:tabs>
          <w:tab w:val="left" w:pos="4140"/>
          <w:tab w:val="left" w:pos="5220"/>
          <w:tab w:val="left" w:pos="6300"/>
        </w:tabs>
        <w:spacing w:line="360" w:lineRule="auto"/>
        <w:contextualSpacing/>
        <w:rPr>
          <w:del w:author="Craig Parker" w:date="2024-09-03T16:08:00Z" w16du:dateUtc="2024-09-03T14:08:00Z" w:id="1378"/>
          <w:rFonts w:asciiTheme="majorHAnsi" w:hAnsiTheme="majorHAnsi" w:cstheme="majorHAnsi"/>
          <w:spacing w:val="-2"/>
          <w:u w:val="single"/>
          <w:lang w:eastAsia="zh-CN"/>
          <w:rPrChange w:author="Craig Parker" w:date="2024-09-03T16:23:00Z" w16du:dateUtc="2024-09-03T14:23:00Z" w:id="1379">
            <w:rPr>
              <w:del w:author="Craig Parker" w:date="2024-09-03T16:08:00Z" w16du:dateUtc="2024-09-03T14:08:00Z" w:id="1380"/>
              <w:rFonts w:cstheme="minorHAnsi"/>
              <w:spacing w:val="-2"/>
              <w:u w:val="single"/>
              <w:lang w:eastAsia="zh-CN"/>
            </w:rPr>
          </w:rPrChange>
        </w:rPr>
        <w:pPrChange w:author="Craig Parker" w:date="2024-09-03T17:03:00Z" w16du:dateUtc="2024-09-03T15:03:00Z" w:id="1381">
          <w:pPr>
            <w:tabs>
              <w:tab w:val="left" w:pos="4140"/>
              <w:tab w:val="left" w:pos="5220"/>
              <w:tab w:val="left" w:pos="6300"/>
            </w:tabs>
            <w:contextualSpacing/>
          </w:pPr>
        </w:pPrChange>
      </w:pPr>
      <w:del w:author="Craig Parker" w:date="2024-09-03T16:08:00Z" w16du:dateUtc="2024-09-03T14:08:00Z" w:id="1382">
        <w:r w:rsidRPr="002A00F9" w:rsidDel="00210F51">
          <w:rPr>
            <w:rFonts w:asciiTheme="majorHAnsi" w:hAnsiTheme="majorHAnsi" w:cstheme="majorHAnsi"/>
            <w:spacing w:val="-2"/>
            <w:highlight w:val="yellow"/>
            <w:lang w:eastAsia="zh-CN"/>
            <w:rPrChange w:author="Craig Parker" w:date="2024-09-03T16:23:00Z" w16du:dateUtc="2024-09-03T14:23:00Z" w:id="1383">
              <w:rPr>
                <w:rFonts w:cstheme="minorHAnsi"/>
                <w:spacing w:val="-2"/>
                <w:highlight w:val="yellow"/>
                <w:lang w:eastAsia="zh-CN"/>
              </w:rPr>
            </w:rPrChange>
          </w:rPr>
          <w:delText xml:space="preserve">Date: </w:delText>
        </w:r>
        <w:r w:rsidRPr="002A00F9" w:rsidDel="00210F51">
          <w:rPr>
            <w:rFonts w:asciiTheme="majorHAnsi" w:hAnsiTheme="majorHAnsi" w:cstheme="majorHAnsi"/>
            <w:spacing w:val="-2"/>
            <w:highlight w:val="yellow"/>
            <w:u w:val="single"/>
            <w:lang w:eastAsia="zh-CN"/>
            <w:rPrChange w:author="Craig Parker" w:date="2024-09-03T16:23:00Z" w16du:dateUtc="2024-09-03T14:23:00Z" w:id="1384">
              <w:rPr>
                <w:rFonts w:cstheme="minorHAnsi"/>
                <w:spacing w:val="-2"/>
                <w:highlight w:val="yellow"/>
                <w:u w:val="single"/>
                <w:lang w:eastAsia="zh-CN"/>
              </w:rPr>
            </w:rPrChange>
          </w:rPr>
          <w:tab/>
        </w:r>
        <w:r w:rsidRPr="002A00F9" w:rsidDel="00210F51">
          <w:rPr>
            <w:rFonts w:asciiTheme="majorHAnsi" w:hAnsiTheme="majorHAnsi" w:cstheme="majorHAnsi"/>
            <w:spacing w:val="-2"/>
            <w:highlight w:val="yellow"/>
            <w:lang w:eastAsia="zh-CN"/>
            <w:rPrChange w:author="Craig Parker" w:date="2024-09-03T16:23:00Z" w16du:dateUtc="2024-09-03T14:23:00Z" w:id="1385">
              <w:rPr>
                <w:rFonts w:cstheme="minorHAnsi"/>
                <w:spacing w:val="-2"/>
                <w:highlight w:val="yellow"/>
                <w:lang w:eastAsia="zh-CN"/>
              </w:rPr>
            </w:rPrChange>
          </w:rPr>
          <w:tab/>
        </w:r>
        <w:r w:rsidRPr="002A00F9" w:rsidDel="00210F51">
          <w:rPr>
            <w:rFonts w:asciiTheme="majorHAnsi" w:hAnsiTheme="majorHAnsi" w:cstheme="majorHAnsi"/>
            <w:spacing w:val="-2"/>
            <w:highlight w:val="yellow"/>
            <w:lang w:eastAsia="zh-CN"/>
            <w:rPrChange w:author="Craig Parker" w:date="2024-09-03T16:23:00Z" w16du:dateUtc="2024-09-03T14:23:00Z" w:id="1385">
              <w:rPr>
                <w:rFonts w:cstheme="minorHAnsi"/>
                <w:spacing w:val="-2"/>
                <w:highlight w:val="yellow"/>
                <w:lang w:eastAsia="zh-CN"/>
              </w:rPr>
            </w:rPrChange>
          </w:rPr>
          <w:delText xml:space="preserve">Date: </w:delText>
        </w:r>
        <w:r w:rsidRPr="002A00F9" w:rsidDel="00210F51">
          <w:rPr>
            <w:rFonts w:asciiTheme="majorHAnsi" w:hAnsiTheme="majorHAnsi" w:cstheme="majorHAnsi"/>
            <w:spacing w:val="-2"/>
            <w:highlight w:val="yellow"/>
            <w:u w:val="single"/>
            <w:lang w:eastAsia="zh-CN"/>
            <w:rPrChange w:author="Craig Parker" w:date="2024-09-03T16:23:00Z" w16du:dateUtc="2024-09-03T14:23:00Z" w:id="1386">
              <w:rPr>
                <w:rFonts w:cstheme="minorHAnsi"/>
                <w:spacing w:val="-2"/>
                <w:highlight w:val="yellow"/>
                <w:u w:val="single"/>
                <w:lang w:eastAsia="zh-CN"/>
              </w:rPr>
            </w:rPrChange>
          </w:rPr>
          <w:tab/>
        </w:r>
        <w:r w:rsidRPr="002A00F9" w:rsidDel="00210F51">
          <w:rPr>
            <w:rFonts w:asciiTheme="majorHAnsi" w:hAnsiTheme="majorHAnsi" w:cstheme="majorHAnsi"/>
            <w:spacing w:val="-2"/>
            <w:highlight w:val="yellow"/>
            <w:u w:val="single"/>
            <w:lang w:eastAsia="zh-CN"/>
            <w:rPrChange w:author="Craig Parker" w:date="2024-09-03T16:23:00Z" w16du:dateUtc="2024-09-03T14:23:00Z" w:id="1387">
              <w:rPr>
                <w:rFonts w:cstheme="minorHAnsi"/>
                <w:spacing w:val="-2"/>
                <w:highlight w:val="yellow"/>
                <w:u w:val="single"/>
                <w:lang w:eastAsia="zh-CN"/>
              </w:rPr>
            </w:rPrChange>
          </w:rPr>
          <w:tab/>
        </w:r>
        <w:r w:rsidRPr="002A00F9" w:rsidDel="00210F51">
          <w:rPr>
            <w:rFonts w:asciiTheme="majorHAnsi" w:hAnsiTheme="majorHAnsi" w:cstheme="majorHAnsi"/>
            <w:spacing w:val="-2"/>
            <w:highlight w:val="yellow"/>
            <w:u w:val="single"/>
            <w:lang w:eastAsia="zh-CN"/>
            <w:rPrChange w:author="Craig Parker" w:date="2024-09-03T16:23:00Z" w16du:dateUtc="2024-09-03T14:23:00Z" w:id="1388">
              <w:rPr>
                <w:rFonts w:cstheme="minorHAnsi"/>
                <w:spacing w:val="-2"/>
                <w:highlight w:val="yellow"/>
                <w:u w:val="single"/>
                <w:lang w:eastAsia="zh-CN"/>
              </w:rPr>
            </w:rPrChange>
          </w:rPr>
          <w:tab/>
        </w:r>
        <w:r w:rsidRPr="002A00F9" w:rsidDel="00210F51">
          <w:rPr>
            <w:rFonts w:asciiTheme="majorHAnsi" w:hAnsiTheme="majorHAnsi" w:cstheme="majorHAnsi"/>
            <w:spacing w:val="-2"/>
            <w:highlight w:val="yellow"/>
            <w:u w:val="single"/>
            <w:lang w:eastAsia="zh-CN"/>
            <w:rPrChange w:author="Craig Parker" w:date="2024-09-03T16:23:00Z" w16du:dateUtc="2024-09-03T14:23:00Z" w:id="1389">
              <w:rPr>
                <w:rFonts w:cstheme="minorHAnsi"/>
                <w:spacing w:val="-2"/>
                <w:highlight w:val="yellow"/>
                <w:u w:val="single"/>
                <w:lang w:eastAsia="zh-CN"/>
              </w:rPr>
            </w:rPrChange>
          </w:rPr>
          <w:tab/>
        </w:r>
        <w:r w:rsidRPr="002A00F9" w:rsidDel="00210F51">
          <w:rPr>
            <w:rFonts w:asciiTheme="majorHAnsi" w:hAnsiTheme="majorHAnsi" w:cstheme="majorHAnsi"/>
            <w:spacing w:val="-2"/>
            <w:highlight w:val="yellow"/>
            <w:u w:val="single"/>
            <w:lang w:eastAsia="zh-CN"/>
            <w:rPrChange w:author="Craig Parker" w:date="2024-09-03T16:23:00Z" w16du:dateUtc="2024-09-03T14:23:00Z" w:id="1389">
              <w:rPr>
                <w:rFonts w:cstheme="minorHAnsi"/>
                <w:spacing w:val="-2"/>
                <w:highlight w:val="yellow"/>
                <w:u w:val="single"/>
                <w:lang w:eastAsia="zh-CN"/>
              </w:rPr>
            </w:rPrChange>
          </w:rPr>
          <w:delText>______</w:delText>
        </w:r>
        <w:r w:rsidRPr="002A00F9" w:rsidDel="00210F51">
          <w:rPr>
            <w:rFonts w:asciiTheme="majorHAnsi" w:hAnsiTheme="majorHAnsi" w:cstheme="majorHAnsi"/>
            <w:spacing w:val="-2"/>
            <w:u w:val="single"/>
            <w:lang w:eastAsia="zh-CN"/>
            <w:rPrChange w:author="Craig Parker" w:date="2024-09-03T16:23:00Z" w16du:dateUtc="2024-09-03T14:23:00Z" w:id="1390">
              <w:rPr>
                <w:rFonts w:cstheme="minorHAnsi"/>
                <w:spacing w:val="-2"/>
                <w:u w:val="single"/>
                <w:lang w:eastAsia="zh-CN"/>
              </w:rPr>
            </w:rPrChange>
          </w:rPr>
          <w:tab/>
        </w:r>
      </w:del>
    </w:p>
    <w:p w:rsidRPr="002A00F9" w:rsidR="009457A7" w:rsidRDefault="009457A7" w14:paraId="203F745C" w14:textId="77777777">
      <w:pPr>
        <w:tabs>
          <w:tab w:val="left" w:pos="4140"/>
          <w:tab w:val="left" w:pos="5220"/>
          <w:tab w:val="left" w:pos="6300"/>
        </w:tabs>
        <w:spacing w:line="360" w:lineRule="auto"/>
        <w:contextualSpacing/>
        <w:rPr>
          <w:rFonts w:asciiTheme="majorHAnsi" w:hAnsiTheme="majorHAnsi" w:cstheme="majorHAnsi"/>
          <w:spacing w:val="-2"/>
          <w:lang w:eastAsia="zh-CN"/>
          <w:rPrChange w:author="Craig Parker" w:date="2024-09-03T16:23:00Z" w16du:dateUtc="2024-09-03T14:23:00Z" w:id="1391">
            <w:rPr>
              <w:rFonts w:cstheme="minorHAnsi"/>
              <w:spacing w:val="-2"/>
              <w:lang w:eastAsia="zh-CN"/>
            </w:rPr>
          </w:rPrChange>
        </w:rPr>
        <w:pPrChange w:author="Craig Parker" w:date="2024-09-03T17:03:00Z" w16du:dateUtc="2024-09-03T15:03:00Z" w:id="1392">
          <w:pPr>
            <w:tabs>
              <w:tab w:val="left" w:pos="4140"/>
              <w:tab w:val="left" w:pos="5220"/>
              <w:tab w:val="left" w:pos="6300"/>
            </w:tabs>
            <w:contextualSpacing/>
          </w:pPr>
        </w:pPrChange>
      </w:pPr>
    </w:p>
    <w:p w:rsidRPr="002A00F9" w:rsidR="009457A7" w:rsidRDefault="009457A7" w14:paraId="203F745D" w14:textId="77777777">
      <w:pPr>
        <w:tabs>
          <w:tab w:val="left" w:pos="4140"/>
          <w:tab w:val="left" w:pos="5220"/>
          <w:tab w:val="left" w:pos="6300"/>
        </w:tabs>
        <w:spacing w:line="360" w:lineRule="auto"/>
        <w:contextualSpacing/>
        <w:rPr>
          <w:rFonts w:asciiTheme="majorHAnsi" w:hAnsiTheme="majorHAnsi" w:cstheme="majorHAnsi"/>
          <w:spacing w:val="-2"/>
          <w:lang w:eastAsia="zh-CN"/>
          <w:rPrChange w:author="Craig Parker" w:date="2024-09-03T16:23:00Z" w16du:dateUtc="2024-09-03T14:23:00Z" w:id="1393">
            <w:rPr>
              <w:rFonts w:cstheme="minorHAnsi"/>
              <w:spacing w:val="-2"/>
              <w:lang w:eastAsia="zh-CN"/>
            </w:rPr>
          </w:rPrChange>
        </w:rPr>
        <w:pPrChange w:author="Craig Parker" w:date="2024-09-03T17:03:00Z" w16du:dateUtc="2024-09-03T15:03:00Z" w:id="1394">
          <w:pPr>
            <w:tabs>
              <w:tab w:val="left" w:pos="4140"/>
              <w:tab w:val="left" w:pos="5220"/>
              <w:tab w:val="left" w:pos="6300"/>
            </w:tabs>
            <w:contextualSpacing/>
          </w:pPr>
        </w:pPrChange>
      </w:pPr>
    </w:p>
    <w:p w:rsidRPr="002A00F9" w:rsidR="009457A7" w:rsidRDefault="004857FE" w14:paraId="203F745E" w14:textId="77777777">
      <w:pPr>
        <w:tabs>
          <w:tab w:val="left" w:pos="4140"/>
          <w:tab w:val="left" w:pos="5220"/>
          <w:tab w:val="left" w:pos="6300"/>
        </w:tabs>
        <w:spacing w:line="360" w:lineRule="auto"/>
        <w:contextualSpacing/>
        <w:rPr>
          <w:rFonts w:asciiTheme="majorHAnsi" w:hAnsiTheme="majorHAnsi" w:cstheme="majorHAnsi"/>
          <w:spacing w:val="-2"/>
          <w:lang w:eastAsia="zh-CN"/>
          <w:rPrChange w:author="Craig Parker" w:date="2024-09-03T16:23:00Z" w16du:dateUtc="2024-09-03T14:23:00Z" w:id="1395">
            <w:rPr>
              <w:rFonts w:cstheme="minorHAnsi"/>
              <w:spacing w:val="-2"/>
              <w:lang w:eastAsia="zh-CN"/>
            </w:rPr>
          </w:rPrChange>
        </w:rPr>
        <w:pPrChange w:author="Craig Parker" w:date="2024-09-03T17:03:00Z" w16du:dateUtc="2024-09-03T15:03:00Z" w:id="1396">
          <w:pPr>
            <w:tabs>
              <w:tab w:val="left" w:pos="4140"/>
              <w:tab w:val="left" w:pos="5220"/>
              <w:tab w:val="left" w:pos="6300"/>
            </w:tabs>
            <w:contextualSpacing/>
          </w:pPr>
        </w:pPrChange>
      </w:pPr>
      <w:r w:rsidRPr="002A00F9">
        <w:rPr>
          <w:rFonts w:asciiTheme="majorHAnsi" w:hAnsiTheme="majorHAnsi" w:cstheme="majorHAnsi"/>
          <w:spacing w:val="-2"/>
          <w:lang w:eastAsia="zh-CN"/>
          <w:rPrChange w:author="Craig Parker" w:date="2024-09-03T16:23:00Z" w16du:dateUtc="2024-09-03T14:23:00Z" w:id="1397">
            <w:rPr>
              <w:rFonts w:cstheme="minorHAnsi"/>
              <w:spacing w:val="-2"/>
              <w:lang w:eastAsia="zh-CN"/>
            </w:rPr>
          </w:rPrChange>
        </w:rPr>
        <w:tab/>
      </w:r>
      <w:r w:rsidRPr="002A00F9">
        <w:rPr>
          <w:rFonts w:asciiTheme="majorHAnsi" w:hAnsiTheme="majorHAnsi" w:cstheme="majorHAnsi"/>
          <w:spacing w:val="-2"/>
          <w:lang w:eastAsia="zh-CN"/>
          <w:rPrChange w:author="Craig Parker" w:date="2024-09-03T16:23:00Z" w16du:dateUtc="2024-09-03T14:23:00Z" w:id="1398">
            <w:rPr>
              <w:rFonts w:cstheme="minorHAnsi"/>
              <w:spacing w:val="-2"/>
              <w:lang w:eastAsia="zh-CN"/>
            </w:rPr>
          </w:rPrChange>
        </w:rPr>
        <w:tab/>
      </w:r>
    </w:p>
    <w:p w:rsidRPr="002A00F9" w:rsidR="009457A7" w:rsidRDefault="009457A7" w14:paraId="203F745F" w14:textId="77777777">
      <w:pPr>
        <w:tabs>
          <w:tab w:val="left" w:pos="4140"/>
          <w:tab w:val="left" w:pos="5220"/>
          <w:tab w:val="left" w:pos="6300"/>
        </w:tabs>
        <w:spacing w:line="360" w:lineRule="auto"/>
        <w:contextualSpacing/>
        <w:rPr>
          <w:rFonts w:asciiTheme="majorHAnsi" w:hAnsiTheme="majorHAnsi" w:cstheme="majorHAnsi"/>
          <w:spacing w:val="-2"/>
          <w:lang w:eastAsia="zh-CN"/>
          <w:rPrChange w:author="Craig Parker" w:date="2024-09-03T16:23:00Z" w16du:dateUtc="2024-09-03T14:23:00Z" w:id="1399">
            <w:rPr>
              <w:rFonts w:cstheme="minorHAnsi"/>
              <w:spacing w:val="-2"/>
              <w:lang w:eastAsia="zh-CN"/>
            </w:rPr>
          </w:rPrChange>
        </w:rPr>
        <w:pPrChange w:author="Craig Parker" w:date="2024-09-03T17:03:00Z" w16du:dateUtc="2024-09-03T15:03:00Z" w:id="1400">
          <w:pPr>
            <w:tabs>
              <w:tab w:val="left" w:pos="4140"/>
              <w:tab w:val="left" w:pos="5220"/>
              <w:tab w:val="left" w:pos="6300"/>
            </w:tabs>
            <w:contextualSpacing/>
          </w:pPr>
        </w:pPrChange>
      </w:pPr>
    </w:p>
    <w:p w:rsidRPr="002A00F9" w:rsidR="009457A7" w:rsidDel="00A5256E" w:rsidRDefault="004857FE" w14:paraId="203F7461" w14:textId="07BB4AB7">
      <w:pPr>
        <w:tabs>
          <w:tab w:val="left" w:pos="4140"/>
          <w:tab w:val="left" w:pos="5220"/>
          <w:tab w:val="left" w:pos="6300"/>
        </w:tabs>
        <w:spacing w:line="360" w:lineRule="auto"/>
        <w:contextualSpacing/>
        <w:rPr>
          <w:del w:author="Craig Parker" w:date="2024-09-03T16:11:00Z" w16du:dateUtc="2024-09-03T14:11:00Z" w:id="1401"/>
          <w:rFonts w:asciiTheme="majorHAnsi" w:hAnsiTheme="majorHAnsi" w:cstheme="majorHAnsi"/>
          <w:b/>
          <w:u w:val="single"/>
          <w:rPrChange w:author="Craig Parker" w:date="2024-09-03T16:23:00Z" w16du:dateUtc="2024-09-03T14:23:00Z" w:id="1402">
            <w:rPr>
              <w:del w:author="Craig Parker" w:date="2024-09-03T16:11:00Z" w16du:dateUtc="2024-09-03T14:11:00Z" w:id="1403"/>
              <w:rFonts w:cstheme="minorHAnsi"/>
              <w:b/>
              <w:u w:val="single"/>
            </w:rPr>
          </w:rPrChange>
        </w:rPr>
        <w:pPrChange w:author="Craig Parker" w:date="2024-09-03T17:03:00Z" w16du:dateUtc="2024-09-03T15:03:00Z" w:id="1404">
          <w:pPr>
            <w:tabs>
              <w:tab w:val="left" w:pos="4140"/>
              <w:tab w:val="left" w:pos="5220"/>
              <w:tab w:val="left" w:pos="6300"/>
            </w:tabs>
            <w:contextualSpacing/>
          </w:pPr>
        </w:pPrChange>
      </w:pPr>
      <w:r w:rsidRPr="002A00F9">
        <w:rPr>
          <w:rFonts w:asciiTheme="majorHAnsi" w:hAnsiTheme="majorHAnsi" w:cstheme="majorHAnsi"/>
          <w:spacing w:val="-2"/>
          <w:lang w:eastAsia="zh-CN"/>
          <w:rPrChange w:author="Craig Parker" w:date="2024-09-03T16:23:00Z" w16du:dateUtc="2024-09-03T14:23:00Z" w:id="1405">
            <w:rPr>
              <w:rFonts w:cstheme="minorHAnsi"/>
              <w:spacing w:val="-2"/>
              <w:lang w:eastAsia="zh-CN"/>
            </w:rPr>
          </w:rPrChange>
        </w:rPr>
        <w:tab/>
      </w:r>
      <w:r w:rsidRPr="002A00F9">
        <w:rPr>
          <w:rFonts w:asciiTheme="majorHAnsi" w:hAnsiTheme="majorHAnsi" w:cstheme="majorHAnsi"/>
          <w:rPrChange w:author="Craig Parker" w:date="2024-09-03T16:23:00Z" w16du:dateUtc="2024-09-03T14:23:00Z" w:id="1406">
            <w:rPr/>
          </w:rPrChange>
        </w:rPr>
        <w:br w:type="page"/>
      </w:r>
      <w:del w:author="Craig Parker" w:date="2024-09-03T16:11:00Z" w16du:dateUtc="2024-09-03T14:11:00Z" w:id="1407">
        <w:r w:rsidRPr="002A00F9" w:rsidDel="00A5256E">
          <w:rPr>
            <w:rFonts w:asciiTheme="majorHAnsi" w:hAnsiTheme="majorHAnsi" w:cstheme="majorHAnsi"/>
            <w:b/>
            <w:u w:val="single"/>
            <w:rPrChange w:author="Craig Parker" w:date="2024-09-03T16:23:00Z" w16du:dateUtc="2024-09-03T14:23:00Z" w:id="1408">
              <w:rPr>
                <w:rFonts w:cstheme="minorHAnsi"/>
                <w:b/>
                <w:u w:val="single"/>
              </w:rPr>
            </w:rPrChange>
          </w:rPr>
          <w:delText>ANNEXURE A</w:delText>
        </w:r>
      </w:del>
    </w:p>
    <w:p w:rsidRPr="002A00F9" w:rsidR="009457A7" w:rsidDel="00A5256E" w:rsidRDefault="004857FE" w14:paraId="203F7462" w14:textId="7D1ECDE0">
      <w:pPr>
        <w:tabs>
          <w:tab w:val="left" w:pos="4140"/>
          <w:tab w:val="left" w:pos="5220"/>
          <w:tab w:val="left" w:pos="6300"/>
        </w:tabs>
        <w:spacing w:line="360" w:lineRule="auto"/>
        <w:contextualSpacing/>
        <w:rPr>
          <w:del w:author="Craig Parker" w:date="2024-09-03T16:11:00Z" w16du:dateUtc="2024-09-03T14:11:00Z" w:id="1409"/>
          <w:rFonts w:asciiTheme="majorHAnsi" w:hAnsiTheme="majorHAnsi" w:cstheme="majorHAnsi"/>
          <w:b/>
          <w:u w:val="single"/>
          <w:rPrChange w:author="Craig Parker" w:date="2024-09-03T16:23:00Z" w16du:dateUtc="2024-09-03T14:23:00Z" w:id="1410">
            <w:rPr>
              <w:del w:author="Craig Parker" w:date="2024-09-03T16:11:00Z" w16du:dateUtc="2024-09-03T14:11:00Z" w:id="1411"/>
              <w:rFonts w:cstheme="minorHAnsi"/>
              <w:b/>
              <w:u w:val="single"/>
            </w:rPr>
          </w:rPrChange>
        </w:rPr>
        <w:pPrChange w:author="Craig Parker" w:date="2024-09-03T17:03:00Z" w16du:dateUtc="2024-09-03T15:03:00Z" w:id="1412">
          <w:pPr>
            <w:spacing w:line="240" w:lineRule="auto"/>
            <w:ind w:left="1440" w:hanging="1440"/>
            <w:jc w:val="center"/>
          </w:pPr>
        </w:pPrChange>
      </w:pPr>
      <w:del w:author="Craig Parker" w:date="2024-09-03T16:11:00Z" w16du:dateUtc="2024-09-03T14:11:00Z" w:id="1413">
        <w:r w:rsidRPr="002A00F9" w:rsidDel="00A5256E">
          <w:rPr>
            <w:rFonts w:asciiTheme="majorHAnsi" w:hAnsiTheme="majorHAnsi" w:cstheme="majorHAnsi"/>
            <w:b/>
            <w:u w:val="single"/>
            <w:rPrChange w:author="Craig Parker" w:date="2024-09-03T16:23:00Z" w16du:dateUtc="2024-09-03T14:23:00Z" w:id="1414">
              <w:rPr>
                <w:rFonts w:cstheme="minorHAnsi"/>
                <w:b/>
                <w:u w:val="single"/>
              </w:rPr>
            </w:rPrChange>
          </w:rPr>
          <w:delText>DESCRIPTION OF DATA</w:delText>
        </w:r>
      </w:del>
    </w:p>
    <w:p w:rsidRPr="002A00F9" w:rsidR="009457A7" w:rsidDel="00A5256E" w:rsidRDefault="009457A7" w14:paraId="203F7463" w14:textId="21CD131F">
      <w:pPr>
        <w:tabs>
          <w:tab w:val="left" w:pos="4140"/>
          <w:tab w:val="left" w:pos="5220"/>
          <w:tab w:val="left" w:pos="6300"/>
        </w:tabs>
        <w:spacing w:line="360" w:lineRule="auto"/>
        <w:contextualSpacing/>
        <w:rPr>
          <w:del w:author="Craig Parker" w:date="2024-09-03T16:11:00Z" w16du:dateUtc="2024-09-03T14:11:00Z" w:id="1415"/>
          <w:rFonts w:asciiTheme="majorHAnsi" w:hAnsiTheme="majorHAnsi" w:cstheme="majorHAnsi"/>
          <w:b/>
          <w:u w:val="single"/>
          <w:rPrChange w:author="Craig Parker" w:date="2024-09-03T16:23:00Z" w16du:dateUtc="2024-09-03T14:23:00Z" w:id="1416">
            <w:rPr>
              <w:del w:author="Craig Parker" w:date="2024-09-03T16:11:00Z" w16du:dateUtc="2024-09-03T14:11:00Z" w:id="1417"/>
              <w:rFonts w:cstheme="minorHAnsi"/>
              <w:b/>
              <w:u w:val="single"/>
            </w:rPr>
          </w:rPrChange>
        </w:rPr>
        <w:pPrChange w:author="Craig Parker" w:date="2024-09-03T17:03:00Z" w16du:dateUtc="2024-09-03T15:03:00Z" w:id="1418">
          <w:pPr>
            <w:spacing w:line="240" w:lineRule="auto"/>
            <w:ind w:left="1440" w:hanging="1440"/>
            <w:jc w:val="center"/>
          </w:pPr>
        </w:pPrChange>
      </w:pPr>
    </w:p>
    <w:p w:rsidRPr="002A00F9" w:rsidR="009457A7" w:rsidDel="00A5256E" w:rsidRDefault="004857FE" w14:paraId="203F7464" w14:textId="246B267C">
      <w:pPr>
        <w:tabs>
          <w:tab w:val="left" w:pos="4140"/>
          <w:tab w:val="left" w:pos="5220"/>
          <w:tab w:val="left" w:pos="6300"/>
        </w:tabs>
        <w:spacing w:line="360" w:lineRule="auto"/>
        <w:contextualSpacing/>
        <w:rPr>
          <w:del w:author="Craig Parker" w:date="2024-09-03T16:11:00Z" w16du:dateUtc="2024-09-03T14:11:00Z" w:id="1419"/>
          <w:rFonts w:asciiTheme="majorHAnsi" w:hAnsiTheme="majorHAnsi" w:cstheme="majorHAnsi"/>
          <w:b/>
          <w:bCs/>
          <w:u w:val="single"/>
          <w:rPrChange w:author="Craig Parker" w:date="2024-09-03T16:23:00Z" w16du:dateUtc="2024-09-03T14:23:00Z" w:id="1420">
            <w:rPr>
              <w:del w:author="Craig Parker" w:date="2024-09-03T16:11:00Z" w16du:dateUtc="2024-09-03T14:11:00Z" w:id="1421"/>
              <w:rFonts w:cstheme="minorHAnsi"/>
              <w:b/>
              <w:bCs/>
              <w:u w:val="single"/>
            </w:rPr>
          </w:rPrChange>
        </w:rPr>
        <w:pPrChange w:author="Craig Parker" w:date="2024-09-03T17:03:00Z" w16du:dateUtc="2024-09-03T15:03:00Z" w:id="1422">
          <w:pPr>
            <w:ind w:left="720" w:hanging="720"/>
            <w:contextualSpacing/>
          </w:pPr>
        </w:pPrChange>
      </w:pPr>
      <w:del w:author="Craig Parker" w:date="2024-09-03T16:11:00Z" w16du:dateUtc="2024-09-03T14:11:00Z" w:id="1423">
        <w:r w:rsidRPr="002A00F9" w:rsidDel="00A5256E">
          <w:rPr>
            <w:rFonts w:asciiTheme="majorHAnsi" w:hAnsiTheme="majorHAnsi" w:cstheme="majorHAnsi"/>
            <w:b/>
            <w:bCs/>
            <w:u w:val="single"/>
            <w:rPrChange w:author="Craig Parker" w:date="2024-09-03T16:23:00Z" w16du:dateUtc="2024-09-03T14:23:00Z" w:id="1424">
              <w:rPr>
                <w:rFonts w:cstheme="minorHAnsi"/>
                <w:b/>
                <w:bCs/>
                <w:u w:val="single"/>
              </w:rPr>
            </w:rPrChange>
          </w:rPr>
          <w:delText>Data Source 1</w:delText>
        </w:r>
      </w:del>
    </w:p>
    <w:p w:rsidRPr="002A00F9" w:rsidR="009457A7" w:rsidDel="00A5256E" w:rsidRDefault="009457A7" w14:paraId="203F7465" w14:textId="3DB0317F">
      <w:pPr>
        <w:tabs>
          <w:tab w:val="left" w:pos="4140"/>
          <w:tab w:val="left" w:pos="5220"/>
          <w:tab w:val="left" w:pos="6300"/>
        </w:tabs>
        <w:spacing w:line="360" w:lineRule="auto"/>
        <w:contextualSpacing/>
        <w:rPr>
          <w:del w:author="Craig Parker" w:date="2024-09-03T16:11:00Z" w16du:dateUtc="2024-09-03T14:11:00Z" w:id="1425"/>
          <w:rFonts w:asciiTheme="majorHAnsi" w:hAnsiTheme="majorHAnsi" w:cstheme="majorHAnsi"/>
          <w:b/>
          <w:rPrChange w:author="Craig Parker" w:date="2024-09-03T16:23:00Z" w16du:dateUtc="2024-09-03T14:23:00Z" w:id="1426">
            <w:rPr>
              <w:del w:author="Craig Parker" w:date="2024-09-03T16:11:00Z" w16du:dateUtc="2024-09-03T14:11:00Z" w:id="1427"/>
              <w:rFonts w:cstheme="minorHAnsi"/>
              <w:b/>
            </w:rPr>
          </w:rPrChange>
        </w:rPr>
        <w:pPrChange w:author="Craig Parker" w:date="2024-09-03T17:03:00Z" w16du:dateUtc="2024-09-03T15:03:00Z" w:id="1428">
          <w:pPr>
            <w:spacing w:line="240" w:lineRule="auto"/>
          </w:pPr>
        </w:pPrChange>
      </w:pPr>
    </w:p>
    <w:p w:rsidRPr="002A00F9" w:rsidR="2173FFA3" w:rsidDel="00A5256E" w:rsidRDefault="2173FFA3" w14:paraId="7D117A1E" w14:textId="17F92537">
      <w:pPr>
        <w:tabs>
          <w:tab w:val="left" w:pos="4140"/>
          <w:tab w:val="left" w:pos="5220"/>
          <w:tab w:val="left" w:pos="6300"/>
        </w:tabs>
        <w:spacing w:line="360" w:lineRule="auto"/>
        <w:contextualSpacing/>
        <w:rPr>
          <w:del w:author="Craig Parker" w:date="2024-09-03T16:11:00Z" w16du:dateUtc="2024-09-03T14:11:00Z" w:id="1429"/>
          <w:rFonts w:eastAsia="Calibri" w:asciiTheme="majorHAnsi" w:hAnsiTheme="majorHAnsi" w:cstheme="majorHAnsi"/>
          <w:rPrChange w:author="Craig Parker" w:date="2024-09-03T16:23:00Z" w16du:dateUtc="2024-09-03T14:23:00Z" w:id="1430">
            <w:rPr>
              <w:del w:author="Craig Parker" w:date="2024-09-03T16:11:00Z" w16du:dateUtc="2024-09-03T14:11:00Z" w:id="1431"/>
              <w:rFonts w:ascii="Calibri" w:hAnsi="Calibri" w:eastAsia="Calibri" w:cs="Calibri"/>
            </w:rPr>
          </w:rPrChange>
        </w:rPr>
        <w:pPrChange w:author="Craig Parker" w:date="2024-09-03T17:03:00Z" w16du:dateUtc="2024-09-03T15:03:00Z" w:id="1432">
          <w:pPr/>
        </w:pPrChange>
      </w:pPr>
      <w:del w:author="Craig Parker" w:date="2024-09-03T16:11:00Z" w16du:dateUtc="2024-09-03T14:11:00Z" w:id="1433">
        <w:r w:rsidRPr="002A00F9" w:rsidDel="00A5256E">
          <w:rPr>
            <w:rFonts w:eastAsia="Calibri" w:asciiTheme="majorHAnsi" w:hAnsiTheme="majorHAnsi" w:cstheme="majorHAnsi"/>
            <w:color w:val="000000" w:themeColor="text1"/>
            <w:rPrChange w:author="Craig Parker" w:date="2024-09-03T16:23:00Z" w16du:dateUtc="2024-09-03T14:23:00Z" w:id="1434">
              <w:rPr>
                <w:rFonts w:ascii="Calibri" w:hAnsi="Calibri" w:eastAsia="Calibri" w:cs="Calibri"/>
                <w:color w:val="000000" w:themeColor="text1"/>
              </w:rPr>
            </w:rPrChange>
          </w:rPr>
          <w:delText>The variable list below is indicative. A decision about the final set of variables to be transferred will be made through discussion with the Data Provider and Data Recipient.</w:delText>
        </w:r>
      </w:del>
    </w:p>
    <w:p w:rsidRPr="002A00F9" w:rsidR="2173FFA3" w:rsidDel="00A5256E" w:rsidRDefault="2173FFA3" w14:paraId="1E91DD08" w14:textId="4C1578EF">
      <w:pPr>
        <w:tabs>
          <w:tab w:val="left" w:pos="4140"/>
          <w:tab w:val="left" w:pos="5220"/>
          <w:tab w:val="left" w:pos="6300"/>
        </w:tabs>
        <w:spacing w:line="360" w:lineRule="auto"/>
        <w:contextualSpacing/>
        <w:rPr>
          <w:del w:author="Craig Parker" w:date="2024-09-03T16:11:00Z" w16du:dateUtc="2024-09-03T14:11:00Z" w:id="1435"/>
          <w:rFonts w:asciiTheme="majorHAnsi" w:hAnsiTheme="majorHAnsi" w:cstheme="majorHAnsi"/>
          <w:b/>
          <w:bCs/>
          <w:rPrChange w:author="Craig Parker" w:date="2024-09-03T16:23:00Z" w16du:dateUtc="2024-09-03T14:23:00Z" w:id="1436">
            <w:rPr>
              <w:del w:author="Craig Parker" w:date="2024-09-03T16:11:00Z" w16du:dateUtc="2024-09-03T14:11:00Z" w:id="1437"/>
              <w:b/>
              <w:bCs/>
            </w:rPr>
          </w:rPrChange>
        </w:rPr>
        <w:pPrChange w:author="Craig Parker" w:date="2024-09-03T17:03:00Z" w16du:dateUtc="2024-09-03T15:03:00Z" w:id="1438">
          <w:pPr>
            <w:spacing w:line="240" w:lineRule="auto"/>
          </w:pPr>
        </w:pPrChange>
      </w:pPr>
    </w:p>
    <w:p w:rsidRPr="002A00F9" w:rsidR="009457A7" w:rsidDel="00A5256E" w:rsidRDefault="004857FE" w14:paraId="203F7466" w14:textId="1E0605CA">
      <w:pPr>
        <w:tabs>
          <w:tab w:val="left" w:pos="4140"/>
          <w:tab w:val="left" w:pos="5220"/>
          <w:tab w:val="left" w:pos="6300"/>
        </w:tabs>
        <w:spacing w:line="360" w:lineRule="auto"/>
        <w:contextualSpacing/>
        <w:rPr>
          <w:del w:author="Craig Parker" w:date="2024-09-03T16:11:00Z" w16du:dateUtc="2024-09-03T14:11:00Z" w:id="1439"/>
          <w:rFonts w:asciiTheme="majorHAnsi" w:hAnsiTheme="majorHAnsi" w:cstheme="majorHAnsi"/>
          <w:bCs/>
          <w:rPrChange w:author="Craig Parker" w:date="2024-09-03T16:23:00Z" w16du:dateUtc="2024-09-03T14:23:00Z" w:id="1440">
            <w:rPr>
              <w:del w:author="Craig Parker" w:date="2024-09-03T16:11:00Z" w16du:dateUtc="2024-09-03T14:11:00Z" w:id="1441"/>
              <w:rFonts w:cstheme="minorHAnsi"/>
              <w:bCs/>
            </w:rPr>
          </w:rPrChange>
        </w:rPr>
        <w:pPrChange w:author="Craig Parker" w:date="2024-09-03T17:03:00Z" w16du:dateUtc="2024-09-03T15:03:00Z" w:id="1442">
          <w:pPr>
            <w:spacing w:line="240" w:lineRule="auto"/>
          </w:pPr>
        </w:pPrChange>
      </w:pPr>
      <w:del w:author="Craig Parker" w:date="2024-09-03T16:11:00Z" w16du:dateUtc="2024-09-03T14:11:00Z" w:id="1443">
        <w:r w:rsidRPr="002A00F9" w:rsidDel="00A5256E">
          <w:rPr>
            <w:rFonts w:asciiTheme="majorHAnsi" w:hAnsiTheme="majorHAnsi" w:cstheme="majorHAnsi"/>
            <w:b/>
            <w:rPrChange w:author="Craig Parker" w:date="2024-09-03T16:23:00Z" w16du:dateUtc="2024-09-03T14:23:00Z" w:id="1444">
              <w:rPr>
                <w:rFonts w:cstheme="minorHAnsi"/>
                <w:b/>
              </w:rPr>
            </w:rPrChange>
          </w:rPr>
          <w:delText xml:space="preserve">Project Title: </w:delText>
        </w:r>
        <w:r w:rsidRPr="002A00F9" w:rsidDel="00A5256E">
          <w:rPr>
            <w:rFonts w:asciiTheme="majorHAnsi" w:hAnsiTheme="majorHAnsi" w:cstheme="majorHAnsi"/>
            <w:b/>
            <w:highlight w:val="yellow"/>
            <w:rPrChange w:author="Craig Parker" w:date="2024-09-03T16:23:00Z" w16du:dateUtc="2024-09-03T14:23:00Z" w:id="1445">
              <w:rPr>
                <w:rFonts w:cstheme="minorHAnsi"/>
                <w:b/>
                <w:highlight w:val="yellow"/>
              </w:rPr>
            </w:rPrChange>
          </w:rPr>
          <w:delText>[Full research project title]</w:delText>
        </w:r>
        <w:r w:rsidRPr="002A00F9" w:rsidDel="00A5256E">
          <w:rPr>
            <w:rFonts w:asciiTheme="majorHAnsi" w:hAnsiTheme="majorHAnsi" w:cstheme="majorHAnsi"/>
            <w:bCs/>
            <w:rPrChange w:author="Craig Parker" w:date="2024-09-03T16:23:00Z" w16du:dateUtc="2024-09-03T14:23:00Z" w:id="1446">
              <w:rPr>
                <w:rFonts w:cstheme="minorHAnsi"/>
                <w:bCs/>
              </w:rPr>
            </w:rPrChange>
          </w:rPr>
          <w:tab/>
        </w:r>
      </w:del>
    </w:p>
    <w:p w:rsidRPr="002A00F9" w:rsidR="009457A7" w:rsidDel="00A5256E" w:rsidRDefault="009457A7" w14:paraId="203F7467" w14:textId="6818D924">
      <w:pPr>
        <w:tabs>
          <w:tab w:val="left" w:pos="4140"/>
          <w:tab w:val="left" w:pos="5220"/>
          <w:tab w:val="left" w:pos="6300"/>
        </w:tabs>
        <w:spacing w:line="360" w:lineRule="auto"/>
        <w:contextualSpacing/>
        <w:rPr>
          <w:del w:author="Craig Parker" w:date="2024-09-03T16:11:00Z" w16du:dateUtc="2024-09-03T14:11:00Z" w:id="1447"/>
          <w:rFonts w:asciiTheme="majorHAnsi" w:hAnsiTheme="majorHAnsi" w:cstheme="majorHAnsi"/>
          <w:bCs/>
          <w:rPrChange w:author="Craig Parker" w:date="2024-09-03T16:23:00Z" w16du:dateUtc="2024-09-03T14:23:00Z" w:id="1448">
            <w:rPr>
              <w:del w:author="Craig Parker" w:date="2024-09-03T16:11:00Z" w16du:dateUtc="2024-09-03T14:11:00Z" w:id="1449"/>
              <w:rFonts w:cstheme="minorHAnsi"/>
              <w:bCs/>
            </w:rPr>
          </w:rPrChange>
        </w:rPr>
        <w:pPrChange w:author="Craig Parker" w:date="2024-09-03T17:03:00Z" w16du:dateUtc="2024-09-03T15:03:00Z" w:id="1450">
          <w:pPr/>
        </w:pPrChange>
      </w:pPr>
    </w:p>
    <w:p w:rsidRPr="002A00F9" w:rsidR="009457A7" w:rsidDel="00A5256E" w:rsidRDefault="004857FE" w14:paraId="203F7468" w14:textId="3E169E3D">
      <w:pPr>
        <w:tabs>
          <w:tab w:val="left" w:pos="4140"/>
          <w:tab w:val="left" w:pos="5220"/>
          <w:tab w:val="left" w:pos="6300"/>
        </w:tabs>
        <w:spacing w:line="360" w:lineRule="auto"/>
        <w:contextualSpacing/>
        <w:rPr>
          <w:del w:author="Craig Parker" w:date="2024-09-03T16:11:00Z" w16du:dateUtc="2024-09-03T14:11:00Z" w:id="1451"/>
          <w:rFonts w:asciiTheme="majorHAnsi" w:hAnsiTheme="majorHAnsi" w:cstheme="majorHAnsi"/>
          <w:bCs/>
          <w:rPrChange w:author="Craig Parker" w:date="2024-09-03T16:23:00Z" w16du:dateUtc="2024-09-03T14:23:00Z" w:id="1452">
            <w:rPr>
              <w:del w:author="Craig Parker" w:date="2024-09-03T16:11:00Z" w16du:dateUtc="2024-09-03T14:11:00Z" w:id="1453"/>
              <w:rFonts w:cstheme="minorHAnsi"/>
              <w:bCs/>
            </w:rPr>
          </w:rPrChange>
        </w:rPr>
        <w:pPrChange w:author="Craig Parker" w:date="2024-09-03T17:03:00Z" w16du:dateUtc="2024-09-03T15:03:00Z" w:id="1454">
          <w:pPr/>
        </w:pPrChange>
      </w:pPr>
      <w:del w:author="Craig Parker" w:date="2024-09-03T16:11:00Z" w16du:dateUtc="2024-09-03T14:11:00Z" w:id="1455">
        <w:r w:rsidRPr="002A00F9" w:rsidDel="00A5256E">
          <w:rPr>
            <w:rFonts w:asciiTheme="majorHAnsi" w:hAnsiTheme="majorHAnsi" w:cstheme="majorHAnsi"/>
            <w:b/>
            <w:rPrChange w:author="Craig Parker" w:date="2024-09-03T16:23:00Z" w16du:dateUtc="2024-09-03T14:23:00Z" w:id="1456">
              <w:rPr>
                <w:rFonts w:cstheme="minorHAnsi"/>
                <w:b/>
              </w:rPr>
            </w:rPrChange>
          </w:rPr>
          <w:delText xml:space="preserve">Funder: </w:delText>
        </w:r>
        <w:r w:rsidRPr="002A00F9" w:rsidDel="00A5256E">
          <w:rPr>
            <w:rFonts w:asciiTheme="majorHAnsi" w:hAnsiTheme="majorHAnsi" w:cstheme="majorHAnsi"/>
            <w:b/>
            <w:highlight w:val="yellow"/>
            <w:rPrChange w:author="Craig Parker" w:date="2024-09-03T16:23:00Z" w16du:dateUtc="2024-09-03T14:23:00Z" w:id="1457">
              <w:rPr>
                <w:rFonts w:cstheme="minorHAnsi"/>
                <w:b/>
                <w:highlight w:val="yellow"/>
              </w:rPr>
            </w:rPrChange>
          </w:rPr>
          <w:delText>[Original research funding details</w:delText>
        </w:r>
        <w:r w:rsidRPr="002A00F9" w:rsidDel="00A5256E">
          <w:rPr>
            <w:rFonts w:asciiTheme="majorHAnsi" w:hAnsiTheme="majorHAnsi" w:cstheme="majorHAnsi"/>
            <w:b/>
            <w:rPrChange w:author="Craig Parker" w:date="2024-09-03T16:23:00Z" w16du:dateUtc="2024-09-03T14:23:00Z" w:id="1458">
              <w:rPr>
                <w:rFonts w:cstheme="minorHAnsi"/>
                <w:b/>
              </w:rPr>
            </w:rPrChange>
          </w:rPr>
          <w:delText>]</w:delText>
        </w:r>
        <w:r w:rsidRPr="002A00F9" w:rsidDel="00A5256E">
          <w:rPr>
            <w:rFonts w:asciiTheme="majorHAnsi" w:hAnsiTheme="majorHAnsi" w:cstheme="majorHAnsi"/>
            <w:rPrChange w:author="Craig Parker" w:date="2024-09-03T16:23:00Z" w16du:dateUtc="2024-09-03T14:23:00Z" w:id="1459">
              <w:rPr>
                <w:rFonts w:cstheme="minorHAnsi"/>
              </w:rPr>
            </w:rPrChange>
          </w:rPr>
          <w:delText>.</w:delText>
        </w:r>
        <w:r w:rsidRPr="002A00F9" w:rsidDel="00A5256E">
          <w:rPr>
            <w:rFonts w:asciiTheme="majorHAnsi" w:hAnsiTheme="majorHAnsi" w:cstheme="majorHAnsi"/>
            <w:bCs/>
            <w:rPrChange w:author="Craig Parker" w:date="2024-09-03T16:23:00Z" w16du:dateUtc="2024-09-03T14:23:00Z" w:id="1460">
              <w:rPr>
                <w:rFonts w:cstheme="minorHAnsi"/>
                <w:bCs/>
              </w:rPr>
            </w:rPrChange>
          </w:rPr>
          <w:tab/>
        </w:r>
        <w:r w:rsidRPr="002A00F9" w:rsidDel="00A5256E">
          <w:rPr>
            <w:rFonts w:asciiTheme="majorHAnsi" w:hAnsiTheme="majorHAnsi" w:cstheme="majorHAnsi"/>
            <w:bCs/>
            <w:rPrChange w:author="Craig Parker" w:date="2024-09-03T16:23:00Z" w16du:dateUtc="2024-09-03T14:23:00Z" w:id="1461">
              <w:rPr>
                <w:rFonts w:cstheme="minorHAnsi"/>
                <w:bCs/>
              </w:rPr>
            </w:rPrChange>
          </w:rPr>
          <w:tab/>
        </w:r>
      </w:del>
    </w:p>
    <w:p w:rsidRPr="002A00F9" w:rsidR="009457A7" w:rsidDel="00A5256E" w:rsidRDefault="009457A7" w14:paraId="203F7469" w14:textId="04C16CC5">
      <w:pPr>
        <w:tabs>
          <w:tab w:val="left" w:pos="4140"/>
          <w:tab w:val="left" w:pos="5220"/>
          <w:tab w:val="left" w:pos="6300"/>
        </w:tabs>
        <w:spacing w:line="360" w:lineRule="auto"/>
        <w:contextualSpacing/>
        <w:rPr>
          <w:del w:author="Craig Parker" w:date="2024-09-03T16:11:00Z" w16du:dateUtc="2024-09-03T14:11:00Z" w:id="1462"/>
          <w:rFonts w:asciiTheme="majorHAnsi" w:hAnsiTheme="majorHAnsi" w:cstheme="majorHAnsi"/>
          <w:bCs/>
          <w:rPrChange w:author="Craig Parker" w:date="2024-09-03T16:23:00Z" w16du:dateUtc="2024-09-03T14:23:00Z" w:id="1463">
            <w:rPr>
              <w:del w:author="Craig Parker" w:date="2024-09-03T16:11:00Z" w16du:dateUtc="2024-09-03T14:11:00Z" w:id="1464"/>
              <w:rFonts w:cstheme="minorHAnsi"/>
              <w:bCs/>
            </w:rPr>
          </w:rPrChange>
        </w:rPr>
        <w:pPrChange w:author="Craig Parker" w:date="2024-09-03T17:03:00Z" w16du:dateUtc="2024-09-03T15:03:00Z" w:id="1465">
          <w:pPr/>
        </w:pPrChange>
      </w:pPr>
    </w:p>
    <w:p w:rsidRPr="002A00F9" w:rsidR="009457A7" w:rsidDel="00A5256E" w:rsidRDefault="004857FE" w14:paraId="203F746A" w14:textId="71F4D752">
      <w:pPr>
        <w:tabs>
          <w:tab w:val="left" w:pos="4140"/>
          <w:tab w:val="left" w:pos="5220"/>
          <w:tab w:val="left" w:pos="6300"/>
        </w:tabs>
        <w:spacing w:line="360" w:lineRule="auto"/>
        <w:contextualSpacing/>
        <w:rPr>
          <w:del w:author="Craig Parker" w:date="2024-09-03T16:11:00Z" w16du:dateUtc="2024-09-03T14:11:00Z" w:id="1466"/>
          <w:rFonts w:asciiTheme="majorHAnsi" w:hAnsiTheme="majorHAnsi" w:cstheme="majorHAnsi"/>
          <w:b/>
          <w:rPrChange w:author="Craig Parker" w:date="2024-09-03T16:23:00Z" w16du:dateUtc="2024-09-03T14:23:00Z" w:id="1467">
            <w:rPr>
              <w:del w:author="Craig Parker" w:date="2024-09-03T16:11:00Z" w16du:dateUtc="2024-09-03T14:11:00Z" w:id="1468"/>
              <w:rFonts w:cstheme="minorHAnsi"/>
              <w:b/>
            </w:rPr>
          </w:rPrChange>
        </w:rPr>
        <w:pPrChange w:author="Craig Parker" w:date="2024-09-03T17:03:00Z" w16du:dateUtc="2024-09-03T15:03:00Z" w:id="1469">
          <w:pPr/>
        </w:pPrChange>
      </w:pPr>
      <w:del w:author="Craig Parker" w:date="2024-09-03T16:11:00Z" w16du:dateUtc="2024-09-03T14:11:00Z" w:id="1470">
        <w:r w:rsidRPr="002A00F9" w:rsidDel="00A5256E">
          <w:rPr>
            <w:rFonts w:asciiTheme="majorHAnsi" w:hAnsiTheme="majorHAnsi" w:cstheme="majorHAnsi"/>
            <w:b/>
            <w:rPrChange w:author="Craig Parker" w:date="2024-09-03T16:23:00Z" w16du:dateUtc="2024-09-03T14:23:00Z" w:id="1471">
              <w:rPr>
                <w:rFonts w:cstheme="minorHAnsi"/>
                <w:b/>
              </w:rPr>
            </w:rPrChange>
          </w:rPr>
          <w:delText xml:space="preserve">Data to be transferred: </w:delText>
        </w:r>
        <w:r w:rsidRPr="002A00F9" w:rsidDel="00A5256E">
          <w:rPr>
            <w:rFonts w:asciiTheme="majorHAnsi" w:hAnsiTheme="majorHAnsi" w:cstheme="majorHAnsi"/>
            <w:bCs/>
            <w:rPrChange w:author="Craig Parker" w:date="2024-09-03T16:23:00Z" w16du:dateUtc="2024-09-03T14:23:00Z" w:id="1472">
              <w:rPr>
                <w:rFonts w:cstheme="minorHAnsi"/>
                <w:bCs/>
              </w:rPr>
            </w:rPrChange>
          </w:rPr>
          <w:delText xml:space="preserve">[Description of data to be transferred]. </w:delText>
        </w:r>
      </w:del>
    </w:p>
    <w:p w:rsidRPr="002A00F9" w:rsidR="009457A7" w:rsidDel="00A5256E" w:rsidRDefault="004857FE" w14:paraId="203F746B" w14:textId="58921D0F">
      <w:pPr>
        <w:tabs>
          <w:tab w:val="left" w:pos="4140"/>
          <w:tab w:val="left" w:pos="5220"/>
          <w:tab w:val="left" w:pos="6300"/>
        </w:tabs>
        <w:spacing w:line="360" w:lineRule="auto"/>
        <w:contextualSpacing/>
        <w:rPr>
          <w:del w:author="Craig Parker" w:date="2024-09-03T16:11:00Z" w16du:dateUtc="2024-09-03T14:11:00Z" w:id="1473"/>
          <w:rFonts w:asciiTheme="majorHAnsi" w:hAnsiTheme="majorHAnsi" w:cstheme="majorHAnsi"/>
          <w:b/>
          <w:rPrChange w:author="Craig Parker" w:date="2024-09-03T16:23:00Z" w16du:dateUtc="2024-09-03T14:23:00Z" w:id="1474">
            <w:rPr>
              <w:del w:author="Craig Parker" w:date="2024-09-03T16:11:00Z" w16du:dateUtc="2024-09-03T14:11:00Z" w:id="1475"/>
              <w:rFonts w:cstheme="minorHAnsi"/>
              <w:b/>
            </w:rPr>
          </w:rPrChange>
        </w:rPr>
        <w:pPrChange w:author="Craig Parker" w:date="2024-09-03T17:03:00Z" w16du:dateUtc="2024-09-03T15:03:00Z" w:id="1476">
          <w:pPr/>
        </w:pPrChange>
      </w:pPr>
      <w:del w:author="Craig Parker" w:date="2024-09-03T16:11:00Z" w16du:dateUtc="2024-09-03T14:11:00Z" w:id="1477">
        <w:r w:rsidRPr="002A00F9" w:rsidDel="00A5256E">
          <w:rPr>
            <w:rFonts w:asciiTheme="majorHAnsi" w:hAnsiTheme="majorHAnsi" w:cstheme="majorHAnsi"/>
            <w:b/>
            <w:rPrChange w:author="Craig Parker" w:date="2024-09-03T16:23:00Z" w16du:dateUtc="2024-09-03T14:23:00Z" w:id="1478">
              <w:rPr>
                <w:rFonts w:cstheme="minorHAnsi"/>
                <w:b/>
              </w:rPr>
            </w:rPrChange>
          </w:rPr>
          <w:delText>Individual participant data for a limited set of variables from the original dataset/s relating to:</w:delText>
        </w:r>
      </w:del>
    </w:p>
    <w:p w:rsidRPr="002A00F9" w:rsidR="00AA4A1F" w:rsidDel="00A5256E" w:rsidRDefault="00AA4A1F" w14:paraId="74653CCC" w14:textId="78719E50">
      <w:pPr>
        <w:tabs>
          <w:tab w:val="left" w:pos="4140"/>
          <w:tab w:val="left" w:pos="5220"/>
          <w:tab w:val="left" w:pos="6300"/>
        </w:tabs>
        <w:spacing w:line="360" w:lineRule="auto"/>
        <w:contextualSpacing/>
        <w:rPr>
          <w:del w:author="Craig Parker" w:date="2024-09-03T16:11:00Z" w16du:dateUtc="2024-09-03T14:11:00Z" w:id="1479"/>
          <w:rFonts w:asciiTheme="majorHAnsi" w:hAnsiTheme="majorHAnsi" w:cstheme="majorHAnsi"/>
          <w:b/>
          <w:rPrChange w:author="Craig Parker" w:date="2024-09-03T16:23:00Z" w16du:dateUtc="2024-09-03T14:23:00Z" w:id="1480">
            <w:rPr>
              <w:del w:author="Craig Parker" w:date="2024-09-03T16:11:00Z" w16du:dateUtc="2024-09-03T14:11:00Z" w:id="1481"/>
              <w:rFonts w:cstheme="minorHAnsi"/>
              <w:b/>
            </w:rPr>
          </w:rPrChange>
        </w:rPr>
        <w:pPrChange w:author="Craig Parker" w:date="2024-09-03T17:03:00Z" w16du:dateUtc="2024-09-03T15:03:00Z" w:id="1482">
          <w:pPr/>
        </w:pPrChange>
      </w:pPr>
    </w:p>
    <w:p w:rsidRPr="002A00F9" w:rsidR="00AA4A1F" w:rsidDel="00A5256E" w:rsidRDefault="00AA4A1F" w14:paraId="17D99428" w14:textId="7E7FAED7">
      <w:pPr>
        <w:tabs>
          <w:tab w:val="left" w:pos="4140"/>
          <w:tab w:val="left" w:pos="5220"/>
          <w:tab w:val="left" w:pos="6300"/>
        </w:tabs>
        <w:spacing w:line="360" w:lineRule="auto"/>
        <w:contextualSpacing/>
        <w:rPr>
          <w:del w:author="Craig Parker" w:date="2024-09-03T16:11:00Z" w16du:dateUtc="2024-09-03T14:11:00Z" w:id="1483"/>
          <w:rFonts w:eastAsia="Calibri" w:asciiTheme="majorHAnsi" w:hAnsiTheme="majorHAnsi" w:cstheme="majorHAnsi"/>
          <w:b/>
          <w:bCs/>
          <w:kern w:val="2"/>
          <w:lang w:val="en-US"/>
          <w14:ligatures w14:val="standardContextual"/>
          <w:rPrChange w:author="Craig Parker" w:date="2024-09-03T16:23:00Z" w16du:dateUtc="2024-09-03T14:23:00Z" w:id="1484">
            <w:rPr>
              <w:del w:author="Craig Parker" w:date="2024-09-03T16:11:00Z" w16du:dateUtc="2024-09-03T14:11:00Z" w:id="1485"/>
              <w:rFonts w:eastAsia="Calibri" w:cstheme="minorHAnsi"/>
              <w:b/>
              <w:bCs/>
              <w:kern w:val="2"/>
              <w:sz w:val="24"/>
              <w:szCs w:val="24"/>
              <w:lang w:val="en-US"/>
              <w14:ligatures w14:val="standardContextual"/>
            </w:rPr>
          </w:rPrChange>
        </w:rPr>
        <w:pPrChange w:author="Craig Parker" w:date="2024-09-03T17:03:00Z" w16du:dateUtc="2024-09-03T15:03:00Z" w:id="1486">
          <w:pPr>
            <w:numPr>
              <w:numId w:val="20"/>
            </w:numPr>
            <w:ind w:left="720" w:hanging="360"/>
            <w:contextualSpacing/>
          </w:pPr>
        </w:pPrChange>
      </w:pPr>
      <w:del w:author="Craig Parker" w:date="2024-09-03T16:11:00Z" w16du:dateUtc="2024-09-03T14:11:00Z" w:id="1487">
        <w:r w:rsidRPr="002A00F9" w:rsidDel="00A5256E">
          <w:rPr>
            <w:rFonts w:eastAsia="Calibri" w:asciiTheme="majorHAnsi" w:hAnsiTheme="majorHAnsi" w:cstheme="majorHAnsi"/>
            <w:b/>
            <w:bCs/>
            <w:kern w:val="2"/>
            <w:lang w:val="en-US"/>
            <w14:ligatures w14:val="standardContextual"/>
            <w:rPrChange w:author="Craig Parker" w:date="2024-09-03T16:23:00Z" w16du:dateUtc="2024-09-03T14:23:00Z" w:id="1488">
              <w:rPr>
                <w:rFonts w:eastAsia="Calibri" w:cstheme="minorHAnsi"/>
                <w:b/>
                <w:bCs/>
                <w:kern w:val="2"/>
                <w:sz w:val="24"/>
                <w:szCs w:val="24"/>
                <w:lang w:val="en-US"/>
                <w14:ligatures w14:val="standardContextual"/>
              </w:rPr>
            </w:rPrChange>
          </w:rPr>
          <w:delText>Cross-sectional time invariant variables</w:delText>
        </w:r>
      </w:del>
    </w:p>
    <w:p w:rsidRPr="002A00F9" w:rsidR="00AA4A1F" w:rsidDel="00A5256E" w:rsidRDefault="00AA4A1F" w14:paraId="7D29416D" w14:textId="03637C2C">
      <w:pPr>
        <w:tabs>
          <w:tab w:val="left" w:pos="4140"/>
          <w:tab w:val="left" w:pos="5220"/>
          <w:tab w:val="left" w:pos="6300"/>
        </w:tabs>
        <w:spacing w:line="360" w:lineRule="auto"/>
        <w:contextualSpacing/>
        <w:rPr>
          <w:del w:author="Craig Parker" w:date="2024-09-03T16:11:00Z" w16du:dateUtc="2024-09-03T14:11:00Z" w:id="1489"/>
          <w:rFonts w:eastAsia="Calibri" w:asciiTheme="majorHAnsi" w:hAnsiTheme="majorHAnsi" w:cstheme="majorHAnsi"/>
          <w:b/>
          <w:bCs/>
          <w:kern w:val="2"/>
          <w:lang w:val="en-US"/>
          <w14:ligatures w14:val="standardContextual"/>
          <w:rPrChange w:author="Craig Parker" w:date="2024-09-03T16:23:00Z" w16du:dateUtc="2024-09-03T14:23:00Z" w:id="1490">
            <w:rPr>
              <w:del w:author="Craig Parker" w:date="2024-09-03T16:11:00Z" w16du:dateUtc="2024-09-03T14:11:00Z" w:id="1491"/>
              <w:rFonts w:eastAsia="Calibri" w:cstheme="minorHAnsi"/>
              <w:b/>
              <w:bCs/>
              <w:kern w:val="2"/>
              <w:sz w:val="24"/>
              <w:szCs w:val="24"/>
              <w:lang w:val="en-US"/>
              <w14:ligatures w14:val="standardContextual"/>
            </w:rPr>
          </w:rPrChange>
        </w:rPr>
        <w:pPrChange w:author="Craig Parker" w:date="2024-09-03T17:03:00Z" w16du:dateUtc="2024-09-03T15:03:00Z" w:id="1492">
          <w:pPr>
            <w:ind w:left="720"/>
            <w:contextualSpacing/>
          </w:pPr>
        </w:pPrChange>
      </w:pPr>
    </w:p>
    <w:tbl>
      <w:tblPr>
        <w:tblW w:w="92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Look w:val="04A0" w:firstRow="1" w:lastRow="0" w:firstColumn="1" w:lastColumn="0" w:noHBand="0" w:noVBand="1"/>
      </w:tblPr>
      <w:tblGrid>
        <w:gridCol w:w="1717"/>
        <w:gridCol w:w="3077"/>
        <w:gridCol w:w="4415"/>
      </w:tblGrid>
      <w:tr w:rsidRPr="002A00F9" w:rsidR="00AA4A1F" w:rsidDel="00A5256E" w:rsidTr="009E156E" w14:paraId="3B6787DF" w14:textId="6042E1DD">
        <w:trPr>
          <w:trHeight w:val="315"/>
          <w:tblHeader/>
          <w:del w:author="Craig Parker" w:date="2024-09-03T16:11:00Z" w:id="1493"/>
        </w:trPr>
        <w:tc>
          <w:tcPr>
            <w:tcW w:w="1717" w:type="dxa"/>
            <w:tcMar>
              <w:top w:w="0" w:type="dxa"/>
              <w:left w:w="108" w:type="dxa"/>
              <w:bottom w:w="0" w:type="dxa"/>
              <w:right w:w="108" w:type="dxa"/>
            </w:tcMar>
            <w:vAlign w:val="center"/>
            <w:hideMark/>
          </w:tcPr>
          <w:p w:rsidRPr="002A00F9" w:rsidR="00AA4A1F" w:rsidDel="00A5256E" w:rsidRDefault="00AA4A1F" w14:paraId="11158718" w14:textId="702A01AC">
            <w:pPr>
              <w:tabs>
                <w:tab w:val="left" w:pos="4140"/>
                <w:tab w:val="left" w:pos="5220"/>
                <w:tab w:val="left" w:pos="6300"/>
              </w:tabs>
              <w:spacing w:line="360" w:lineRule="auto"/>
              <w:contextualSpacing/>
              <w:rPr>
                <w:del w:author="Craig Parker" w:date="2024-09-03T16:11:00Z" w16du:dateUtc="2024-09-03T14:11:00Z" w:id="1494"/>
                <w:rFonts w:eastAsia="Calibri" w:asciiTheme="majorHAnsi" w:hAnsiTheme="majorHAnsi" w:cstheme="majorHAnsi"/>
                <w:lang w:val="en-US"/>
                <w:rPrChange w:author="Craig Parker" w:date="2024-09-03T16:23:00Z" w16du:dateUtc="2024-09-03T14:23:00Z" w:id="1495">
                  <w:rPr>
                    <w:del w:author="Craig Parker" w:date="2024-09-03T16:11:00Z" w16du:dateUtc="2024-09-03T14:11:00Z" w:id="1496"/>
                    <w:rFonts w:eastAsia="Calibri" w:cstheme="minorHAnsi"/>
                    <w:lang w:val="en-US"/>
                  </w:rPr>
                </w:rPrChange>
              </w:rPr>
              <w:pPrChange w:author="Craig Parker" w:date="2024-09-03T17:03:00Z" w16du:dateUtc="2024-09-03T15:03:00Z" w:id="1497">
                <w:pPr>
                  <w:spacing w:line="240" w:lineRule="auto"/>
                  <w:jc w:val="center"/>
                </w:pPr>
              </w:pPrChange>
            </w:pPr>
            <w:del w:author="Craig Parker" w:date="2024-09-03T16:11:00Z" w16du:dateUtc="2024-09-03T14:11:00Z" w:id="1498">
              <w:r w:rsidRPr="002A00F9" w:rsidDel="00A5256E">
                <w:rPr>
                  <w:rFonts w:eastAsia="Calibri" w:asciiTheme="majorHAnsi" w:hAnsiTheme="majorHAnsi" w:cstheme="majorHAnsi"/>
                  <w:lang w:val="en-US"/>
                  <w:rPrChange w:author="Craig Parker" w:date="2024-09-03T16:23:00Z" w16du:dateUtc="2024-09-03T14:23:00Z" w:id="1499">
                    <w:rPr>
                      <w:rFonts w:eastAsia="Calibri" w:cstheme="minorHAnsi"/>
                      <w:lang w:val="en-US"/>
                    </w:rPr>
                  </w:rPrChange>
                </w:rPr>
                <w:delText>Variable category</w:delText>
              </w:r>
            </w:del>
          </w:p>
        </w:tc>
        <w:tc>
          <w:tcPr>
            <w:tcW w:w="3077" w:type="dxa"/>
            <w:tcMar>
              <w:top w:w="0" w:type="dxa"/>
              <w:left w:w="108" w:type="dxa"/>
              <w:bottom w:w="0" w:type="dxa"/>
              <w:right w:w="108" w:type="dxa"/>
            </w:tcMar>
            <w:vAlign w:val="center"/>
            <w:hideMark/>
          </w:tcPr>
          <w:p w:rsidRPr="002A00F9" w:rsidR="00AA4A1F" w:rsidDel="00A5256E" w:rsidRDefault="00AA4A1F" w14:paraId="01EC5EEB" w14:textId="097EC989">
            <w:pPr>
              <w:tabs>
                <w:tab w:val="left" w:pos="4140"/>
                <w:tab w:val="left" w:pos="5220"/>
                <w:tab w:val="left" w:pos="6300"/>
              </w:tabs>
              <w:spacing w:line="360" w:lineRule="auto"/>
              <w:contextualSpacing/>
              <w:rPr>
                <w:del w:author="Craig Parker" w:date="2024-09-03T16:11:00Z" w16du:dateUtc="2024-09-03T14:11:00Z" w:id="1500"/>
                <w:rFonts w:eastAsia="Calibri" w:asciiTheme="majorHAnsi" w:hAnsiTheme="majorHAnsi" w:cstheme="majorHAnsi"/>
                <w:lang w:val="en-US"/>
                <w:rPrChange w:author="Craig Parker" w:date="2024-09-03T16:23:00Z" w16du:dateUtc="2024-09-03T14:23:00Z" w:id="1501">
                  <w:rPr>
                    <w:del w:author="Craig Parker" w:date="2024-09-03T16:11:00Z" w16du:dateUtc="2024-09-03T14:11:00Z" w:id="1502"/>
                    <w:rFonts w:eastAsia="Calibri" w:cstheme="minorHAnsi"/>
                    <w:lang w:val="en-US"/>
                  </w:rPr>
                </w:rPrChange>
              </w:rPr>
              <w:pPrChange w:author="Craig Parker" w:date="2024-09-03T17:03:00Z" w16du:dateUtc="2024-09-03T15:03:00Z" w:id="1503">
                <w:pPr>
                  <w:spacing w:line="240" w:lineRule="auto"/>
                  <w:jc w:val="center"/>
                </w:pPr>
              </w:pPrChange>
            </w:pPr>
            <w:del w:author="Craig Parker" w:date="2024-09-03T16:11:00Z" w16du:dateUtc="2024-09-03T14:11:00Z" w:id="1504">
              <w:r w:rsidRPr="002A00F9" w:rsidDel="00A5256E">
                <w:rPr>
                  <w:rFonts w:eastAsia="Calibri" w:asciiTheme="majorHAnsi" w:hAnsiTheme="majorHAnsi" w:cstheme="majorHAnsi"/>
                  <w:lang w:val="en-US"/>
                  <w:rPrChange w:author="Craig Parker" w:date="2024-09-03T16:23:00Z" w16du:dateUtc="2024-09-03T14:23:00Z" w:id="1505">
                    <w:rPr>
                      <w:rFonts w:eastAsia="Calibri" w:cstheme="minorHAnsi"/>
                      <w:lang w:val="en-US"/>
                    </w:rPr>
                  </w:rPrChange>
                </w:rPr>
                <w:delText>Variable name (examples)</w:delText>
              </w:r>
            </w:del>
          </w:p>
        </w:tc>
        <w:tc>
          <w:tcPr>
            <w:tcW w:w="4415" w:type="dxa"/>
            <w:tcMar>
              <w:top w:w="0" w:type="dxa"/>
              <w:left w:w="108" w:type="dxa"/>
              <w:bottom w:w="0" w:type="dxa"/>
              <w:right w:w="108" w:type="dxa"/>
            </w:tcMar>
            <w:vAlign w:val="center"/>
            <w:hideMark/>
          </w:tcPr>
          <w:p w:rsidRPr="002A00F9" w:rsidR="00AA4A1F" w:rsidDel="00A5256E" w:rsidRDefault="00AA4A1F" w14:paraId="6401FD83" w14:textId="6D79446C">
            <w:pPr>
              <w:tabs>
                <w:tab w:val="left" w:pos="4140"/>
                <w:tab w:val="left" w:pos="5220"/>
                <w:tab w:val="left" w:pos="6300"/>
              </w:tabs>
              <w:spacing w:line="360" w:lineRule="auto"/>
              <w:contextualSpacing/>
              <w:rPr>
                <w:del w:author="Craig Parker" w:date="2024-09-03T16:11:00Z" w16du:dateUtc="2024-09-03T14:11:00Z" w:id="1506"/>
                <w:rFonts w:eastAsia="Calibri" w:asciiTheme="majorHAnsi" w:hAnsiTheme="majorHAnsi" w:cstheme="majorHAnsi"/>
                <w:lang w:val="en-US"/>
                <w:rPrChange w:author="Craig Parker" w:date="2024-09-03T16:23:00Z" w16du:dateUtc="2024-09-03T14:23:00Z" w:id="1507">
                  <w:rPr>
                    <w:del w:author="Craig Parker" w:date="2024-09-03T16:11:00Z" w16du:dateUtc="2024-09-03T14:11:00Z" w:id="1508"/>
                    <w:rFonts w:eastAsia="Calibri" w:cstheme="minorHAnsi"/>
                    <w:lang w:val="en-US"/>
                  </w:rPr>
                </w:rPrChange>
              </w:rPr>
              <w:pPrChange w:author="Craig Parker" w:date="2024-09-03T17:03:00Z" w16du:dateUtc="2024-09-03T15:03:00Z" w:id="1509">
                <w:pPr>
                  <w:spacing w:line="240" w:lineRule="auto"/>
                  <w:jc w:val="center"/>
                </w:pPr>
              </w:pPrChange>
            </w:pPr>
            <w:del w:author="Craig Parker" w:date="2024-09-03T16:11:00Z" w16du:dateUtc="2024-09-03T14:11:00Z" w:id="1510">
              <w:r w:rsidRPr="002A00F9" w:rsidDel="00A5256E">
                <w:rPr>
                  <w:rFonts w:eastAsia="Calibri" w:asciiTheme="majorHAnsi" w:hAnsiTheme="majorHAnsi" w:cstheme="majorHAnsi"/>
                  <w:lang w:val="en-US"/>
                  <w:rPrChange w:author="Craig Parker" w:date="2024-09-03T16:23:00Z" w16du:dateUtc="2024-09-03T14:23:00Z" w:id="1511">
                    <w:rPr>
                      <w:rFonts w:eastAsia="Calibri" w:cstheme="minorHAnsi"/>
                      <w:lang w:val="en-US"/>
                    </w:rPr>
                  </w:rPrChange>
                </w:rPr>
                <w:delText>Definition</w:delText>
              </w:r>
            </w:del>
          </w:p>
        </w:tc>
      </w:tr>
      <w:tr w:rsidRPr="002A00F9" w:rsidR="00AA4A1F" w:rsidDel="00A5256E" w:rsidTr="009E156E" w14:paraId="0197AA4A" w14:textId="5C9B98B2">
        <w:trPr>
          <w:trHeight w:val="315"/>
          <w:del w:author="Craig Parker" w:date="2024-09-03T16:11:00Z" w:id="1512"/>
        </w:trPr>
        <w:tc>
          <w:tcPr>
            <w:tcW w:w="1717" w:type="dxa"/>
            <w:vMerge w:val="restart"/>
            <w:tcMar>
              <w:top w:w="0" w:type="dxa"/>
              <w:left w:w="108" w:type="dxa"/>
              <w:bottom w:w="0" w:type="dxa"/>
              <w:right w:w="108" w:type="dxa"/>
            </w:tcMar>
            <w:vAlign w:val="center"/>
            <w:hideMark/>
          </w:tcPr>
          <w:p w:rsidRPr="002A00F9" w:rsidR="00AA4A1F" w:rsidDel="00A5256E" w:rsidRDefault="00AA4A1F" w14:paraId="0DD45B78" w14:textId="2111DFDA">
            <w:pPr>
              <w:tabs>
                <w:tab w:val="left" w:pos="4140"/>
                <w:tab w:val="left" w:pos="5220"/>
                <w:tab w:val="left" w:pos="6300"/>
              </w:tabs>
              <w:spacing w:line="360" w:lineRule="auto"/>
              <w:contextualSpacing/>
              <w:rPr>
                <w:del w:author="Craig Parker" w:date="2024-09-03T16:11:00Z" w16du:dateUtc="2024-09-03T14:11:00Z" w:id="1513"/>
                <w:rFonts w:eastAsia="Calibri" w:asciiTheme="majorHAnsi" w:hAnsiTheme="majorHAnsi" w:cstheme="majorHAnsi"/>
                <w:lang w:val="en-US"/>
                <w:rPrChange w:author="Craig Parker" w:date="2024-09-03T16:23:00Z" w16du:dateUtc="2024-09-03T14:23:00Z" w:id="1514">
                  <w:rPr>
                    <w:del w:author="Craig Parker" w:date="2024-09-03T16:11:00Z" w16du:dateUtc="2024-09-03T14:11:00Z" w:id="1515"/>
                    <w:rFonts w:eastAsia="Calibri" w:cstheme="minorHAnsi"/>
                    <w:lang w:val="en-US"/>
                  </w:rPr>
                </w:rPrChange>
              </w:rPr>
              <w:pPrChange w:author="Craig Parker" w:date="2024-09-03T17:03:00Z" w16du:dateUtc="2024-09-03T15:03:00Z" w:id="1516">
                <w:pPr>
                  <w:spacing w:line="240" w:lineRule="auto"/>
                </w:pPr>
              </w:pPrChange>
            </w:pPr>
            <w:del w:author="Craig Parker" w:date="2024-09-03T16:11:00Z" w16du:dateUtc="2024-09-03T14:11:00Z" w:id="1517">
              <w:r w:rsidRPr="002A00F9" w:rsidDel="00A5256E">
                <w:rPr>
                  <w:rFonts w:eastAsia="Calibri" w:asciiTheme="majorHAnsi" w:hAnsiTheme="majorHAnsi" w:cstheme="majorHAnsi"/>
                  <w:lang w:val="en-US"/>
                  <w:rPrChange w:author="Craig Parker" w:date="2024-09-03T16:23:00Z" w16du:dateUtc="2024-09-03T14:23:00Z" w:id="1518">
                    <w:rPr>
                      <w:rFonts w:eastAsia="Calibri" w:cstheme="minorHAnsi"/>
                      <w:lang w:val="en-US"/>
                    </w:rPr>
                  </w:rPrChange>
                </w:rPr>
                <w:delText>Demographics and socio-economic status</w:delText>
              </w:r>
            </w:del>
          </w:p>
        </w:tc>
        <w:tc>
          <w:tcPr>
            <w:tcW w:w="3077" w:type="dxa"/>
            <w:tcMar>
              <w:top w:w="0" w:type="dxa"/>
              <w:left w:w="108" w:type="dxa"/>
              <w:bottom w:w="0" w:type="dxa"/>
              <w:right w:w="108" w:type="dxa"/>
            </w:tcMar>
            <w:vAlign w:val="center"/>
            <w:hideMark/>
          </w:tcPr>
          <w:p w:rsidRPr="002A00F9" w:rsidR="00AA4A1F" w:rsidDel="00A5256E" w:rsidRDefault="00AA4A1F" w14:paraId="26C5BBD3" w14:textId="41D90E4B">
            <w:pPr>
              <w:tabs>
                <w:tab w:val="left" w:pos="4140"/>
                <w:tab w:val="left" w:pos="5220"/>
                <w:tab w:val="left" w:pos="6300"/>
              </w:tabs>
              <w:spacing w:line="360" w:lineRule="auto"/>
              <w:contextualSpacing/>
              <w:rPr>
                <w:del w:author="Craig Parker" w:date="2024-09-03T16:11:00Z" w16du:dateUtc="2024-09-03T14:11:00Z" w:id="1519"/>
                <w:rFonts w:eastAsia="Calibri" w:asciiTheme="majorHAnsi" w:hAnsiTheme="majorHAnsi" w:cstheme="majorHAnsi"/>
                <w:lang w:val="en-US"/>
                <w:rPrChange w:author="Craig Parker" w:date="2024-09-03T16:23:00Z" w16du:dateUtc="2024-09-03T14:23:00Z" w:id="1520">
                  <w:rPr>
                    <w:del w:author="Craig Parker" w:date="2024-09-03T16:11:00Z" w16du:dateUtc="2024-09-03T14:11:00Z" w:id="1521"/>
                    <w:rFonts w:eastAsia="Calibri" w:cstheme="minorHAnsi"/>
                    <w:lang w:val="en-US"/>
                  </w:rPr>
                </w:rPrChange>
              </w:rPr>
              <w:pPrChange w:author="Craig Parker" w:date="2024-09-03T17:03:00Z" w16du:dateUtc="2024-09-03T15:03:00Z" w:id="1522">
                <w:pPr>
                  <w:spacing w:line="240" w:lineRule="auto"/>
                </w:pPr>
              </w:pPrChange>
            </w:pPr>
            <w:del w:author="Craig Parker" w:date="2024-09-03T16:11:00Z" w16du:dateUtc="2024-09-03T14:11:00Z" w:id="1523">
              <w:r w:rsidRPr="002A00F9" w:rsidDel="00A5256E">
                <w:rPr>
                  <w:rFonts w:eastAsia="Calibri" w:asciiTheme="majorHAnsi" w:hAnsiTheme="majorHAnsi" w:cstheme="majorHAnsi"/>
                  <w:lang w:val="en-US"/>
                  <w:rPrChange w:author="Craig Parker" w:date="2024-09-03T16:23:00Z" w16du:dateUtc="2024-09-03T14:23:00Z" w:id="1524">
                    <w:rPr>
                      <w:rFonts w:eastAsia="Calibri" w:cstheme="minorHAnsi"/>
                      <w:lang w:val="en-US"/>
                    </w:rPr>
                  </w:rPrChange>
                </w:rPr>
                <w:delText>Location of study follow-up</w:delText>
              </w:r>
            </w:del>
          </w:p>
        </w:tc>
        <w:tc>
          <w:tcPr>
            <w:tcW w:w="4415" w:type="dxa"/>
            <w:tcMar>
              <w:top w:w="0" w:type="dxa"/>
              <w:left w:w="108" w:type="dxa"/>
              <w:bottom w:w="0" w:type="dxa"/>
              <w:right w:w="108" w:type="dxa"/>
            </w:tcMar>
            <w:vAlign w:val="center"/>
            <w:hideMark/>
          </w:tcPr>
          <w:p w:rsidRPr="002A00F9" w:rsidR="00AA4A1F" w:rsidDel="00A5256E" w:rsidRDefault="00AA4A1F" w14:paraId="0AC34E18" w14:textId="6BA60F08">
            <w:pPr>
              <w:tabs>
                <w:tab w:val="left" w:pos="4140"/>
                <w:tab w:val="left" w:pos="5220"/>
                <w:tab w:val="left" w:pos="6300"/>
              </w:tabs>
              <w:spacing w:line="360" w:lineRule="auto"/>
              <w:contextualSpacing/>
              <w:rPr>
                <w:del w:author="Craig Parker" w:date="2024-09-03T16:11:00Z" w16du:dateUtc="2024-09-03T14:11:00Z" w:id="1525"/>
                <w:rFonts w:eastAsia="Calibri" w:asciiTheme="majorHAnsi" w:hAnsiTheme="majorHAnsi" w:cstheme="majorHAnsi"/>
                <w:lang w:val="en-US"/>
                <w:rPrChange w:author="Craig Parker" w:date="2024-09-03T16:23:00Z" w16du:dateUtc="2024-09-03T14:23:00Z" w:id="1526">
                  <w:rPr>
                    <w:del w:author="Craig Parker" w:date="2024-09-03T16:11:00Z" w16du:dateUtc="2024-09-03T14:11:00Z" w:id="1527"/>
                    <w:rFonts w:eastAsia="Calibri" w:cstheme="minorHAnsi"/>
                    <w:lang w:val="en-US"/>
                  </w:rPr>
                </w:rPrChange>
              </w:rPr>
              <w:pPrChange w:author="Craig Parker" w:date="2024-09-03T17:03:00Z" w16du:dateUtc="2024-09-03T15:03:00Z" w:id="1528">
                <w:pPr>
                  <w:spacing w:line="240" w:lineRule="auto"/>
                </w:pPr>
              </w:pPrChange>
            </w:pPr>
            <w:del w:author="Craig Parker" w:date="2024-09-03T16:11:00Z" w16du:dateUtc="2024-09-03T14:11:00Z" w:id="1529">
              <w:r w:rsidRPr="002A00F9" w:rsidDel="00A5256E">
                <w:rPr>
                  <w:rFonts w:eastAsia="Calibri" w:asciiTheme="majorHAnsi" w:hAnsiTheme="majorHAnsi" w:cstheme="majorHAnsi"/>
                  <w:lang w:val="en-US"/>
                  <w:rPrChange w:author="Craig Parker" w:date="2024-09-03T16:23:00Z" w16du:dateUtc="2024-09-03T14:23:00Z" w:id="1530">
                    <w:rPr>
                      <w:rFonts w:eastAsia="Calibri" w:cstheme="minorHAnsi"/>
                      <w:lang w:val="en-US"/>
                    </w:rPr>
                  </w:rPrChange>
                </w:rPr>
                <w:delText>The place where the follow-up assessment or examination was conducted.</w:delText>
              </w:r>
            </w:del>
          </w:p>
        </w:tc>
      </w:tr>
      <w:tr w:rsidRPr="002A00F9" w:rsidR="00AA4A1F" w:rsidDel="00A5256E" w:rsidTr="009E156E" w14:paraId="4C35EF85" w14:textId="3B06A555">
        <w:trPr>
          <w:trHeight w:val="315"/>
          <w:del w:author="Craig Parker" w:date="2024-09-03T16:11:00Z" w:id="1531"/>
        </w:trPr>
        <w:tc>
          <w:tcPr>
            <w:tcW w:w="0" w:type="auto"/>
            <w:vMerge/>
            <w:vAlign w:val="center"/>
            <w:hideMark/>
          </w:tcPr>
          <w:p w:rsidRPr="002A00F9" w:rsidR="00AA4A1F" w:rsidDel="00A5256E" w:rsidRDefault="00AA4A1F" w14:paraId="326C9BDF" w14:textId="583DC8FE">
            <w:pPr>
              <w:tabs>
                <w:tab w:val="left" w:pos="4140"/>
                <w:tab w:val="left" w:pos="5220"/>
                <w:tab w:val="left" w:pos="6300"/>
              </w:tabs>
              <w:spacing w:line="360" w:lineRule="auto"/>
              <w:contextualSpacing/>
              <w:rPr>
                <w:del w:author="Craig Parker" w:date="2024-09-03T16:11:00Z" w16du:dateUtc="2024-09-03T14:11:00Z" w:id="1532"/>
                <w:rFonts w:eastAsia="Calibri" w:asciiTheme="majorHAnsi" w:hAnsiTheme="majorHAnsi" w:cstheme="majorHAnsi"/>
                <w:lang w:val="en-US"/>
                <w:rPrChange w:author="Craig Parker" w:date="2024-09-03T16:23:00Z" w16du:dateUtc="2024-09-03T14:23:00Z" w:id="1533">
                  <w:rPr>
                    <w:del w:author="Craig Parker" w:date="2024-09-03T16:11:00Z" w16du:dateUtc="2024-09-03T14:11:00Z" w:id="1534"/>
                    <w:rFonts w:eastAsia="Calibri" w:cstheme="minorHAnsi"/>
                    <w:lang w:val="en-US"/>
                  </w:rPr>
                </w:rPrChange>
              </w:rPr>
              <w:pPrChange w:author="Craig Parker" w:date="2024-09-03T17:03:00Z" w16du:dateUtc="2024-09-03T15:03:00Z" w:id="1535">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0BA47C54" w14:textId="29B545DA">
            <w:pPr>
              <w:tabs>
                <w:tab w:val="left" w:pos="4140"/>
                <w:tab w:val="left" w:pos="5220"/>
                <w:tab w:val="left" w:pos="6300"/>
              </w:tabs>
              <w:spacing w:line="360" w:lineRule="auto"/>
              <w:contextualSpacing/>
              <w:rPr>
                <w:del w:author="Craig Parker" w:date="2024-09-03T16:11:00Z" w16du:dateUtc="2024-09-03T14:11:00Z" w:id="1536"/>
                <w:rFonts w:eastAsia="Calibri" w:asciiTheme="majorHAnsi" w:hAnsiTheme="majorHAnsi" w:cstheme="majorHAnsi"/>
                <w:lang w:val="en-US"/>
                <w:rPrChange w:author="Craig Parker" w:date="2024-09-03T16:23:00Z" w16du:dateUtc="2024-09-03T14:23:00Z" w:id="1537">
                  <w:rPr>
                    <w:del w:author="Craig Parker" w:date="2024-09-03T16:11:00Z" w16du:dateUtc="2024-09-03T14:11:00Z" w:id="1538"/>
                    <w:rFonts w:eastAsia="Calibri" w:cstheme="minorHAnsi"/>
                    <w:lang w:val="en-US"/>
                  </w:rPr>
                </w:rPrChange>
              </w:rPr>
              <w:pPrChange w:author="Craig Parker" w:date="2024-09-03T17:03:00Z" w16du:dateUtc="2024-09-03T15:03:00Z" w:id="1539">
                <w:pPr>
                  <w:spacing w:line="240" w:lineRule="auto"/>
                </w:pPr>
              </w:pPrChange>
            </w:pPr>
            <w:del w:author="Craig Parker" w:date="2024-09-03T16:11:00Z" w16du:dateUtc="2024-09-03T14:11:00Z" w:id="1540">
              <w:r w:rsidRPr="002A00F9" w:rsidDel="00A5256E">
                <w:rPr>
                  <w:rFonts w:eastAsia="Calibri" w:asciiTheme="majorHAnsi" w:hAnsiTheme="majorHAnsi" w:cstheme="majorHAnsi"/>
                  <w:lang w:val="en-US"/>
                  <w:rPrChange w:author="Craig Parker" w:date="2024-09-03T16:23:00Z" w16du:dateUtc="2024-09-03T14:23:00Z" w:id="1541">
                    <w:rPr>
                      <w:rFonts w:eastAsia="Calibri" w:cstheme="minorHAnsi"/>
                      <w:lang w:val="en-US"/>
                    </w:rPr>
                  </w:rPrChange>
                </w:rPr>
                <w:delText>Location of participant</w:delText>
              </w:r>
            </w:del>
          </w:p>
        </w:tc>
        <w:tc>
          <w:tcPr>
            <w:tcW w:w="4415" w:type="dxa"/>
            <w:tcMar>
              <w:top w:w="0" w:type="dxa"/>
              <w:left w:w="108" w:type="dxa"/>
              <w:bottom w:w="0" w:type="dxa"/>
              <w:right w:w="108" w:type="dxa"/>
            </w:tcMar>
            <w:vAlign w:val="center"/>
            <w:hideMark/>
          </w:tcPr>
          <w:p w:rsidRPr="002A00F9" w:rsidR="00AA4A1F" w:rsidDel="00A5256E" w:rsidRDefault="00AA4A1F" w14:paraId="404257FA" w14:textId="4AF884AC">
            <w:pPr>
              <w:tabs>
                <w:tab w:val="left" w:pos="4140"/>
                <w:tab w:val="left" w:pos="5220"/>
                <w:tab w:val="left" w:pos="6300"/>
              </w:tabs>
              <w:spacing w:line="360" w:lineRule="auto"/>
              <w:contextualSpacing/>
              <w:rPr>
                <w:del w:author="Craig Parker" w:date="2024-09-03T16:11:00Z" w16du:dateUtc="2024-09-03T14:11:00Z" w:id="1542"/>
                <w:rFonts w:eastAsia="Calibri" w:asciiTheme="majorHAnsi" w:hAnsiTheme="majorHAnsi" w:cstheme="majorHAnsi"/>
                <w:lang w:val="en-US"/>
                <w:rPrChange w:author="Craig Parker" w:date="2024-09-03T16:23:00Z" w16du:dateUtc="2024-09-03T14:23:00Z" w:id="1543">
                  <w:rPr>
                    <w:del w:author="Craig Parker" w:date="2024-09-03T16:11:00Z" w16du:dateUtc="2024-09-03T14:11:00Z" w:id="1544"/>
                    <w:rFonts w:eastAsia="Calibri" w:cstheme="minorHAnsi"/>
                    <w:lang w:val="en-US"/>
                  </w:rPr>
                </w:rPrChange>
              </w:rPr>
              <w:pPrChange w:author="Craig Parker" w:date="2024-09-03T17:03:00Z" w16du:dateUtc="2024-09-03T15:03:00Z" w:id="1545">
                <w:pPr>
                  <w:spacing w:line="240" w:lineRule="auto"/>
                </w:pPr>
              </w:pPrChange>
            </w:pPr>
            <w:del w:author="Craig Parker" w:date="2024-09-03T16:11:00Z" w16du:dateUtc="2024-09-03T14:11:00Z" w:id="1546">
              <w:r w:rsidRPr="002A00F9" w:rsidDel="00A5256E">
                <w:rPr>
                  <w:rFonts w:eastAsia="Calibri" w:asciiTheme="majorHAnsi" w:hAnsiTheme="majorHAnsi" w:cstheme="majorHAnsi"/>
                  <w:lang w:val="en-US"/>
                  <w:rPrChange w:author="Craig Parker" w:date="2024-09-03T16:23:00Z" w16du:dateUtc="2024-09-03T14:23:00Z" w:id="1547">
                    <w:rPr>
                      <w:rFonts w:eastAsia="Calibri" w:cstheme="minorHAnsi"/>
                      <w:lang w:val="en-US"/>
                    </w:rPr>
                  </w:rPrChange>
                </w:rPr>
                <w:delText>The location where the participant resides or lives.</w:delText>
              </w:r>
            </w:del>
          </w:p>
        </w:tc>
      </w:tr>
      <w:tr w:rsidRPr="002A00F9" w:rsidR="00AA4A1F" w:rsidDel="00A5256E" w:rsidTr="009E156E" w14:paraId="42CC2E46" w14:textId="3CA64AC2">
        <w:trPr>
          <w:trHeight w:val="315"/>
          <w:del w:author="Craig Parker" w:date="2024-09-03T16:11:00Z" w:id="1548"/>
        </w:trPr>
        <w:tc>
          <w:tcPr>
            <w:tcW w:w="0" w:type="auto"/>
            <w:vMerge/>
            <w:vAlign w:val="center"/>
            <w:hideMark/>
          </w:tcPr>
          <w:p w:rsidRPr="002A00F9" w:rsidR="00AA4A1F" w:rsidDel="00A5256E" w:rsidRDefault="00AA4A1F" w14:paraId="4C328D71" w14:textId="09018879">
            <w:pPr>
              <w:tabs>
                <w:tab w:val="left" w:pos="4140"/>
                <w:tab w:val="left" w:pos="5220"/>
                <w:tab w:val="left" w:pos="6300"/>
              </w:tabs>
              <w:spacing w:line="360" w:lineRule="auto"/>
              <w:contextualSpacing/>
              <w:rPr>
                <w:del w:author="Craig Parker" w:date="2024-09-03T16:11:00Z" w16du:dateUtc="2024-09-03T14:11:00Z" w:id="1549"/>
                <w:rFonts w:eastAsia="Calibri" w:asciiTheme="majorHAnsi" w:hAnsiTheme="majorHAnsi" w:cstheme="majorHAnsi"/>
                <w:lang w:val="en-US"/>
                <w:rPrChange w:author="Craig Parker" w:date="2024-09-03T16:23:00Z" w16du:dateUtc="2024-09-03T14:23:00Z" w:id="1550">
                  <w:rPr>
                    <w:del w:author="Craig Parker" w:date="2024-09-03T16:11:00Z" w16du:dateUtc="2024-09-03T14:11:00Z" w:id="1551"/>
                    <w:rFonts w:eastAsia="Calibri" w:cstheme="minorHAnsi"/>
                    <w:lang w:val="en-US"/>
                  </w:rPr>
                </w:rPrChange>
              </w:rPr>
              <w:pPrChange w:author="Craig Parker" w:date="2024-09-03T17:03:00Z" w16du:dateUtc="2024-09-03T15:03:00Z" w:id="1552">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4A6916DF" w14:textId="32431740">
            <w:pPr>
              <w:tabs>
                <w:tab w:val="left" w:pos="4140"/>
                <w:tab w:val="left" w:pos="5220"/>
                <w:tab w:val="left" w:pos="6300"/>
              </w:tabs>
              <w:spacing w:line="360" w:lineRule="auto"/>
              <w:contextualSpacing/>
              <w:rPr>
                <w:del w:author="Craig Parker" w:date="2024-09-03T16:11:00Z" w16du:dateUtc="2024-09-03T14:11:00Z" w:id="1553"/>
                <w:rFonts w:eastAsia="Calibri" w:asciiTheme="majorHAnsi" w:hAnsiTheme="majorHAnsi" w:cstheme="majorHAnsi"/>
                <w:lang w:val="en-US"/>
                <w:rPrChange w:author="Craig Parker" w:date="2024-09-03T16:23:00Z" w16du:dateUtc="2024-09-03T14:23:00Z" w:id="1554">
                  <w:rPr>
                    <w:del w:author="Craig Parker" w:date="2024-09-03T16:11:00Z" w16du:dateUtc="2024-09-03T14:11:00Z" w:id="1555"/>
                    <w:rFonts w:eastAsia="Calibri" w:cstheme="minorHAnsi"/>
                    <w:lang w:val="en-US"/>
                  </w:rPr>
                </w:rPrChange>
              </w:rPr>
              <w:pPrChange w:author="Craig Parker" w:date="2024-09-03T17:03:00Z" w16du:dateUtc="2024-09-03T15:03:00Z" w:id="1556">
                <w:pPr>
                  <w:spacing w:line="240" w:lineRule="auto"/>
                </w:pPr>
              </w:pPrChange>
            </w:pPr>
            <w:del w:author="Craig Parker" w:date="2024-09-03T16:11:00Z" w16du:dateUtc="2024-09-03T14:11:00Z" w:id="1557">
              <w:r w:rsidRPr="002A00F9" w:rsidDel="00A5256E">
                <w:rPr>
                  <w:rFonts w:eastAsia="Calibri" w:asciiTheme="majorHAnsi" w:hAnsiTheme="majorHAnsi" w:cstheme="majorHAnsi"/>
                  <w:lang w:val="en-US"/>
                  <w:rPrChange w:author="Craig Parker" w:date="2024-09-03T16:23:00Z" w16du:dateUtc="2024-09-03T14:23:00Z" w:id="1558">
                    <w:rPr>
                      <w:rFonts w:eastAsia="Calibri" w:cstheme="minorHAnsi"/>
                      <w:lang w:val="en-US"/>
                    </w:rPr>
                  </w:rPrChange>
                </w:rPr>
                <w:delText>Household address</w:delText>
              </w:r>
            </w:del>
          </w:p>
        </w:tc>
        <w:tc>
          <w:tcPr>
            <w:tcW w:w="4415" w:type="dxa"/>
            <w:tcMar>
              <w:top w:w="0" w:type="dxa"/>
              <w:left w:w="108" w:type="dxa"/>
              <w:bottom w:w="0" w:type="dxa"/>
              <w:right w:w="108" w:type="dxa"/>
            </w:tcMar>
            <w:vAlign w:val="center"/>
            <w:hideMark/>
          </w:tcPr>
          <w:p w:rsidRPr="002A00F9" w:rsidR="00AA4A1F" w:rsidDel="00A5256E" w:rsidRDefault="00AA4A1F" w14:paraId="3C9F354A" w14:textId="1E80576A">
            <w:pPr>
              <w:tabs>
                <w:tab w:val="left" w:pos="4140"/>
                <w:tab w:val="left" w:pos="5220"/>
                <w:tab w:val="left" w:pos="6300"/>
              </w:tabs>
              <w:spacing w:line="360" w:lineRule="auto"/>
              <w:contextualSpacing/>
              <w:rPr>
                <w:del w:author="Craig Parker" w:date="2024-09-03T16:11:00Z" w16du:dateUtc="2024-09-03T14:11:00Z" w:id="1559"/>
                <w:rFonts w:eastAsia="Calibri" w:asciiTheme="majorHAnsi" w:hAnsiTheme="majorHAnsi" w:cstheme="majorHAnsi"/>
                <w:lang w:val="en-US"/>
                <w:rPrChange w:author="Craig Parker" w:date="2024-09-03T16:23:00Z" w16du:dateUtc="2024-09-03T14:23:00Z" w:id="1560">
                  <w:rPr>
                    <w:del w:author="Craig Parker" w:date="2024-09-03T16:11:00Z" w16du:dateUtc="2024-09-03T14:11:00Z" w:id="1561"/>
                    <w:rFonts w:eastAsia="Calibri" w:cstheme="minorHAnsi"/>
                    <w:lang w:val="en-US"/>
                  </w:rPr>
                </w:rPrChange>
              </w:rPr>
              <w:pPrChange w:author="Craig Parker" w:date="2024-09-03T17:03:00Z" w16du:dateUtc="2024-09-03T15:03:00Z" w:id="1562">
                <w:pPr>
                  <w:spacing w:line="240" w:lineRule="auto"/>
                </w:pPr>
              </w:pPrChange>
            </w:pPr>
            <w:del w:author="Craig Parker" w:date="2024-09-03T16:11:00Z" w16du:dateUtc="2024-09-03T14:11:00Z" w:id="1563">
              <w:r w:rsidRPr="002A00F9" w:rsidDel="00A5256E">
                <w:rPr>
                  <w:rFonts w:eastAsia="Calibri" w:asciiTheme="majorHAnsi" w:hAnsiTheme="majorHAnsi" w:cstheme="majorHAnsi"/>
                  <w:lang w:val="en-US"/>
                  <w:rPrChange w:author="Craig Parker" w:date="2024-09-03T16:23:00Z" w16du:dateUtc="2024-09-03T14:23:00Z" w:id="1564">
                    <w:rPr>
                      <w:rFonts w:eastAsia="Calibri" w:cstheme="minorHAnsi"/>
                      <w:lang w:val="en-US"/>
                    </w:rPr>
                  </w:rPrChange>
                </w:rPr>
                <w:delText>The specific address of the household where the participant resides or lives.</w:delText>
              </w:r>
            </w:del>
          </w:p>
        </w:tc>
      </w:tr>
      <w:tr w:rsidRPr="002A00F9" w:rsidR="00AA4A1F" w:rsidDel="00A5256E" w:rsidTr="009E156E" w14:paraId="0BC3A2EA" w14:textId="46ABA5DC">
        <w:trPr>
          <w:trHeight w:val="315"/>
          <w:del w:author="Craig Parker" w:date="2024-09-03T16:11:00Z" w:id="1565"/>
        </w:trPr>
        <w:tc>
          <w:tcPr>
            <w:tcW w:w="0" w:type="auto"/>
            <w:vMerge/>
            <w:vAlign w:val="center"/>
            <w:hideMark/>
          </w:tcPr>
          <w:p w:rsidRPr="002A00F9" w:rsidR="00AA4A1F" w:rsidDel="00A5256E" w:rsidRDefault="00AA4A1F" w14:paraId="2E181DD4" w14:textId="528ED8BB">
            <w:pPr>
              <w:tabs>
                <w:tab w:val="left" w:pos="4140"/>
                <w:tab w:val="left" w:pos="5220"/>
                <w:tab w:val="left" w:pos="6300"/>
              </w:tabs>
              <w:spacing w:line="360" w:lineRule="auto"/>
              <w:contextualSpacing/>
              <w:rPr>
                <w:del w:author="Craig Parker" w:date="2024-09-03T16:11:00Z" w16du:dateUtc="2024-09-03T14:11:00Z" w:id="1566"/>
                <w:rFonts w:eastAsia="Calibri" w:asciiTheme="majorHAnsi" w:hAnsiTheme="majorHAnsi" w:cstheme="majorHAnsi"/>
                <w:lang w:val="en-US"/>
                <w:rPrChange w:author="Craig Parker" w:date="2024-09-03T16:23:00Z" w16du:dateUtc="2024-09-03T14:23:00Z" w:id="1567">
                  <w:rPr>
                    <w:del w:author="Craig Parker" w:date="2024-09-03T16:11:00Z" w16du:dateUtc="2024-09-03T14:11:00Z" w:id="1568"/>
                    <w:rFonts w:eastAsia="Calibri" w:cstheme="minorHAnsi"/>
                    <w:lang w:val="en-US"/>
                  </w:rPr>
                </w:rPrChange>
              </w:rPr>
              <w:pPrChange w:author="Craig Parker" w:date="2024-09-03T17:03:00Z" w16du:dateUtc="2024-09-03T15:03:00Z" w:id="1569">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6E3D2528" w14:textId="79F0D645">
            <w:pPr>
              <w:tabs>
                <w:tab w:val="left" w:pos="4140"/>
                <w:tab w:val="left" w:pos="5220"/>
                <w:tab w:val="left" w:pos="6300"/>
              </w:tabs>
              <w:spacing w:line="360" w:lineRule="auto"/>
              <w:contextualSpacing/>
              <w:rPr>
                <w:del w:author="Craig Parker" w:date="2024-09-03T16:11:00Z" w16du:dateUtc="2024-09-03T14:11:00Z" w:id="1570"/>
                <w:rFonts w:eastAsia="Calibri" w:asciiTheme="majorHAnsi" w:hAnsiTheme="majorHAnsi" w:cstheme="majorHAnsi"/>
                <w:lang w:val="en-US"/>
                <w:rPrChange w:author="Craig Parker" w:date="2024-09-03T16:23:00Z" w16du:dateUtc="2024-09-03T14:23:00Z" w:id="1571">
                  <w:rPr>
                    <w:del w:author="Craig Parker" w:date="2024-09-03T16:11:00Z" w16du:dateUtc="2024-09-03T14:11:00Z" w:id="1572"/>
                    <w:rFonts w:eastAsia="Calibri" w:cstheme="minorHAnsi"/>
                    <w:lang w:val="en-US"/>
                  </w:rPr>
                </w:rPrChange>
              </w:rPr>
              <w:pPrChange w:author="Craig Parker" w:date="2024-09-03T17:03:00Z" w16du:dateUtc="2024-09-03T15:03:00Z" w:id="1573">
                <w:pPr>
                  <w:spacing w:line="240" w:lineRule="auto"/>
                </w:pPr>
              </w:pPrChange>
            </w:pPr>
            <w:del w:author="Craig Parker" w:date="2024-09-03T16:11:00Z" w16du:dateUtc="2024-09-03T14:11:00Z" w:id="1574">
              <w:r w:rsidRPr="002A00F9" w:rsidDel="00A5256E">
                <w:rPr>
                  <w:rFonts w:eastAsia="Calibri" w:asciiTheme="majorHAnsi" w:hAnsiTheme="majorHAnsi" w:cstheme="majorHAnsi"/>
                  <w:lang w:val="en-US"/>
                  <w:rPrChange w:author="Craig Parker" w:date="2024-09-03T16:23:00Z" w16du:dateUtc="2024-09-03T14:23:00Z" w:id="1575">
                    <w:rPr>
                      <w:rFonts w:eastAsia="Calibri" w:cstheme="minorHAnsi"/>
                      <w:lang w:val="en-US"/>
                    </w:rPr>
                  </w:rPrChange>
                </w:rPr>
                <w:delText>Housing type</w:delText>
              </w:r>
            </w:del>
          </w:p>
        </w:tc>
        <w:tc>
          <w:tcPr>
            <w:tcW w:w="4415" w:type="dxa"/>
            <w:tcMar>
              <w:top w:w="0" w:type="dxa"/>
              <w:left w:w="108" w:type="dxa"/>
              <w:bottom w:w="0" w:type="dxa"/>
              <w:right w:w="108" w:type="dxa"/>
            </w:tcMar>
            <w:vAlign w:val="center"/>
            <w:hideMark/>
          </w:tcPr>
          <w:p w:rsidRPr="002A00F9" w:rsidR="00AA4A1F" w:rsidDel="00A5256E" w:rsidRDefault="00AA4A1F" w14:paraId="3AC752E3" w14:textId="1FE24632">
            <w:pPr>
              <w:tabs>
                <w:tab w:val="left" w:pos="4140"/>
                <w:tab w:val="left" w:pos="5220"/>
                <w:tab w:val="left" w:pos="6300"/>
              </w:tabs>
              <w:spacing w:line="360" w:lineRule="auto"/>
              <w:contextualSpacing/>
              <w:rPr>
                <w:del w:author="Craig Parker" w:date="2024-09-03T16:11:00Z" w16du:dateUtc="2024-09-03T14:11:00Z" w:id="1576"/>
                <w:rFonts w:eastAsia="Calibri" w:asciiTheme="majorHAnsi" w:hAnsiTheme="majorHAnsi" w:cstheme="majorHAnsi"/>
                <w:lang w:val="en-US"/>
                <w:rPrChange w:author="Craig Parker" w:date="2024-09-03T16:23:00Z" w16du:dateUtc="2024-09-03T14:23:00Z" w:id="1577">
                  <w:rPr>
                    <w:del w:author="Craig Parker" w:date="2024-09-03T16:11:00Z" w16du:dateUtc="2024-09-03T14:11:00Z" w:id="1578"/>
                    <w:rFonts w:eastAsia="Calibri" w:cstheme="minorHAnsi"/>
                    <w:lang w:val="en-US"/>
                  </w:rPr>
                </w:rPrChange>
              </w:rPr>
              <w:pPrChange w:author="Craig Parker" w:date="2024-09-03T17:03:00Z" w16du:dateUtc="2024-09-03T15:03:00Z" w:id="1579">
                <w:pPr>
                  <w:spacing w:line="240" w:lineRule="auto"/>
                </w:pPr>
              </w:pPrChange>
            </w:pPr>
            <w:del w:author="Craig Parker" w:date="2024-09-03T16:11:00Z" w16du:dateUtc="2024-09-03T14:11:00Z" w:id="1580">
              <w:r w:rsidRPr="002A00F9" w:rsidDel="00A5256E">
                <w:rPr>
                  <w:rFonts w:eastAsia="Calibri" w:asciiTheme="majorHAnsi" w:hAnsiTheme="majorHAnsi" w:cstheme="majorHAnsi"/>
                  <w:lang w:val="en-US"/>
                  <w:rPrChange w:author="Craig Parker" w:date="2024-09-03T16:23:00Z" w16du:dateUtc="2024-09-03T14:23:00Z" w:id="1581">
                    <w:rPr>
                      <w:rFonts w:eastAsia="Calibri" w:cstheme="minorHAnsi"/>
                      <w:lang w:val="en-US"/>
                    </w:rPr>
                  </w:rPrChange>
                </w:rPr>
                <w:delText>The type of housing or accommodation in which the participant lives, such as apartment, house, or informal housing.</w:delText>
              </w:r>
            </w:del>
          </w:p>
        </w:tc>
      </w:tr>
      <w:tr w:rsidRPr="002A00F9" w:rsidR="00AA4A1F" w:rsidDel="00A5256E" w:rsidTr="009E156E" w14:paraId="174E65AF" w14:textId="0C392C16">
        <w:trPr>
          <w:trHeight w:val="315"/>
          <w:del w:author="Craig Parker" w:date="2024-09-03T16:11:00Z" w:id="1582"/>
        </w:trPr>
        <w:tc>
          <w:tcPr>
            <w:tcW w:w="0" w:type="auto"/>
            <w:vMerge/>
            <w:vAlign w:val="center"/>
            <w:hideMark/>
          </w:tcPr>
          <w:p w:rsidRPr="002A00F9" w:rsidR="00AA4A1F" w:rsidDel="00A5256E" w:rsidRDefault="00AA4A1F" w14:paraId="6B4D9351" w14:textId="4206BD84">
            <w:pPr>
              <w:tabs>
                <w:tab w:val="left" w:pos="4140"/>
                <w:tab w:val="left" w:pos="5220"/>
                <w:tab w:val="left" w:pos="6300"/>
              </w:tabs>
              <w:spacing w:line="360" w:lineRule="auto"/>
              <w:contextualSpacing/>
              <w:rPr>
                <w:del w:author="Craig Parker" w:date="2024-09-03T16:11:00Z" w16du:dateUtc="2024-09-03T14:11:00Z" w:id="1583"/>
                <w:rFonts w:eastAsia="Calibri" w:asciiTheme="majorHAnsi" w:hAnsiTheme="majorHAnsi" w:cstheme="majorHAnsi"/>
                <w:lang w:val="en-US"/>
                <w:rPrChange w:author="Craig Parker" w:date="2024-09-03T16:23:00Z" w16du:dateUtc="2024-09-03T14:23:00Z" w:id="1584">
                  <w:rPr>
                    <w:del w:author="Craig Parker" w:date="2024-09-03T16:11:00Z" w16du:dateUtc="2024-09-03T14:11:00Z" w:id="1585"/>
                    <w:rFonts w:eastAsia="Calibri" w:cstheme="minorHAnsi"/>
                    <w:lang w:val="en-US"/>
                  </w:rPr>
                </w:rPrChange>
              </w:rPr>
              <w:pPrChange w:author="Craig Parker" w:date="2024-09-03T17:03:00Z" w16du:dateUtc="2024-09-03T15:03:00Z" w:id="1586">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1A197FFE" w14:textId="22297AA3">
            <w:pPr>
              <w:tabs>
                <w:tab w:val="left" w:pos="4140"/>
                <w:tab w:val="left" w:pos="5220"/>
                <w:tab w:val="left" w:pos="6300"/>
              </w:tabs>
              <w:spacing w:line="360" w:lineRule="auto"/>
              <w:contextualSpacing/>
              <w:rPr>
                <w:del w:author="Craig Parker" w:date="2024-09-03T16:11:00Z" w16du:dateUtc="2024-09-03T14:11:00Z" w:id="1587"/>
                <w:rFonts w:eastAsia="Calibri" w:asciiTheme="majorHAnsi" w:hAnsiTheme="majorHAnsi" w:cstheme="majorHAnsi"/>
                <w:lang w:val="en-US"/>
                <w:rPrChange w:author="Craig Parker" w:date="2024-09-03T16:23:00Z" w16du:dateUtc="2024-09-03T14:23:00Z" w:id="1588">
                  <w:rPr>
                    <w:del w:author="Craig Parker" w:date="2024-09-03T16:11:00Z" w16du:dateUtc="2024-09-03T14:11:00Z" w:id="1589"/>
                    <w:rFonts w:eastAsia="Calibri" w:cstheme="minorHAnsi"/>
                    <w:lang w:val="en-US"/>
                  </w:rPr>
                </w:rPrChange>
              </w:rPr>
              <w:pPrChange w:author="Craig Parker" w:date="2024-09-03T17:03:00Z" w16du:dateUtc="2024-09-03T15:03:00Z" w:id="1590">
                <w:pPr>
                  <w:spacing w:line="240" w:lineRule="auto"/>
                </w:pPr>
              </w:pPrChange>
            </w:pPr>
            <w:del w:author="Craig Parker" w:date="2024-09-03T16:11:00Z" w16du:dateUtc="2024-09-03T14:11:00Z" w:id="1591">
              <w:r w:rsidRPr="002A00F9" w:rsidDel="00A5256E">
                <w:rPr>
                  <w:rFonts w:eastAsia="Calibri" w:asciiTheme="majorHAnsi" w:hAnsiTheme="majorHAnsi" w:cstheme="majorHAnsi"/>
                  <w:lang w:val="en-US"/>
                  <w:rPrChange w:author="Craig Parker" w:date="2024-09-03T16:23:00Z" w16du:dateUtc="2024-09-03T14:23:00Z" w:id="1592">
                    <w:rPr>
                      <w:rFonts w:eastAsia="Calibri" w:cstheme="minorHAnsi"/>
                      <w:lang w:val="en-US"/>
                    </w:rPr>
                  </w:rPrChange>
                </w:rPr>
                <w:delText>No. of people in household</w:delText>
              </w:r>
            </w:del>
          </w:p>
        </w:tc>
        <w:tc>
          <w:tcPr>
            <w:tcW w:w="4415" w:type="dxa"/>
            <w:tcMar>
              <w:top w:w="0" w:type="dxa"/>
              <w:left w:w="108" w:type="dxa"/>
              <w:bottom w:w="0" w:type="dxa"/>
              <w:right w:w="108" w:type="dxa"/>
            </w:tcMar>
            <w:vAlign w:val="center"/>
            <w:hideMark/>
          </w:tcPr>
          <w:p w:rsidRPr="002A00F9" w:rsidR="00AA4A1F" w:rsidDel="00A5256E" w:rsidRDefault="00AA4A1F" w14:paraId="5F4FE699" w14:textId="721AE111">
            <w:pPr>
              <w:tabs>
                <w:tab w:val="left" w:pos="4140"/>
                <w:tab w:val="left" w:pos="5220"/>
                <w:tab w:val="left" w:pos="6300"/>
              </w:tabs>
              <w:spacing w:line="360" w:lineRule="auto"/>
              <w:contextualSpacing/>
              <w:rPr>
                <w:del w:author="Craig Parker" w:date="2024-09-03T16:11:00Z" w16du:dateUtc="2024-09-03T14:11:00Z" w:id="1593"/>
                <w:rFonts w:eastAsia="Calibri" w:asciiTheme="majorHAnsi" w:hAnsiTheme="majorHAnsi" w:cstheme="majorHAnsi"/>
                <w:lang w:val="en-US"/>
                <w:rPrChange w:author="Craig Parker" w:date="2024-09-03T16:23:00Z" w16du:dateUtc="2024-09-03T14:23:00Z" w:id="1594">
                  <w:rPr>
                    <w:del w:author="Craig Parker" w:date="2024-09-03T16:11:00Z" w16du:dateUtc="2024-09-03T14:11:00Z" w:id="1595"/>
                    <w:rFonts w:eastAsia="Calibri" w:cstheme="minorHAnsi"/>
                    <w:lang w:val="en-US"/>
                  </w:rPr>
                </w:rPrChange>
              </w:rPr>
              <w:pPrChange w:author="Craig Parker" w:date="2024-09-03T17:03:00Z" w16du:dateUtc="2024-09-03T15:03:00Z" w:id="1596">
                <w:pPr>
                  <w:spacing w:line="240" w:lineRule="auto"/>
                </w:pPr>
              </w:pPrChange>
            </w:pPr>
            <w:del w:author="Craig Parker" w:date="2024-09-03T16:11:00Z" w16du:dateUtc="2024-09-03T14:11:00Z" w:id="1597">
              <w:r w:rsidRPr="002A00F9" w:rsidDel="00A5256E">
                <w:rPr>
                  <w:rFonts w:eastAsia="Calibri" w:asciiTheme="majorHAnsi" w:hAnsiTheme="majorHAnsi" w:cstheme="majorHAnsi"/>
                  <w:lang w:val="en-US"/>
                  <w:rPrChange w:author="Craig Parker" w:date="2024-09-03T16:23:00Z" w16du:dateUtc="2024-09-03T14:23:00Z" w:id="1598">
                    <w:rPr>
                      <w:rFonts w:eastAsia="Calibri" w:cstheme="minorHAnsi"/>
                      <w:lang w:val="en-US"/>
                    </w:rPr>
                  </w:rPrChange>
                </w:rPr>
                <w:delText>The number of people who reside or live in the same household as the participant.</w:delText>
              </w:r>
            </w:del>
          </w:p>
        </w:tc>
      </w:tr>
      <w:tr w:rsidRPr="002A00F9" w:rsidR="00AA4A1F" w:rsidDel="00A5256E" w:rsidTr="009E156E" w14:paraId="4D7D0EF1" w14:textId="4603F037">
        <w:trPr>
          <w:trHeight w:val="315"/>
          <w:del w:author="Craig Parker" w:date="2024-09-03T16:11:00Z" w:id="1599"/>
        </w:trPr>
        <w:tc>
          <w:tcPr>
            <w:tcW w:w="0" w:type="auto"/>
            <w:vMerge/>
            <w:vAlign w:val="center"/>
            <w:hideMark/>
          </w:tcPr>
          <w:p w:rsidRPr="002A00F9" w:rsidR="00AA4A1F" w:rsidDel="00A5256E" w:rsidRDefault="00AA4A1F" w14:paraId="359FA5D8" w14:textId="085CF27B">
            <w:pPr>
              <w:tabs>
                <w:tab w:val="left" w:pos="4140"/>
                <w:tab w:val="left" w:pos="5220"/>
                <w:tab w:val="left" w:pos="6300"/>
              </w:tabs>
              <w:spacing w:line="360" w:lineRule="auto"/>
              <w:contextualSpacing/>
              <w:rPr>
                <w:del w:author="Craig Parker" w:date="2024-09-03T16:11:00Z" w16du:dateUtc="2024-09-03T14:11:00Z" w:id="1600"/>
                <w:rFonts w:eastAsia="Calibri" w:asciiTheme="majorHAnsi" w:hAnsiTheme="majorHAnsi" w:cstheme="majorHAnsi"/>
                <w:lang w:val="en-US"/>
                <w:rPrChange w:author="Craig Parker" w:date="2024-09-03T16:23:00Z" w16du:dateUtc="2024-09-03T14:23:00Z" w:id="1601">
                  <w:rPr>
                    <w:del w:author="Craig Parker" w:date="2024-09-03T16:11:00Z" w16du:dateUtc="2024-09-03T14:11:00Z" w:id="1602"/>
                    <w:rFonts w:eastAsia="Calibri" w:cstheme="minorHAnsi"/>
                    <w:lang w:val="en-US"/>
                  </w:rPr>
                </w:rPrChange>
              </w:rPr>
              <w:pPrChange w:author="Craig Parker" w:date="2024-09-03T17:03:00Z" w16du:dateUtc="2024-09-03T15:03:00Z" w:id="1603">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48AA1CF2" w14:textId="5203F336">
            <w:pPr>
              <w:tabs>
                <w:tab w:val="left" w:pos="4140"/>
                <w:tab w:val="left" w:pos="5220"/>
                <w:tab w:val="left" w:pos="6300"/>
              </w:tabs>
              <w:spacing w:line="360" w:lineRule="auto"/>
              <w:contextualSpacing/>
              <w:rPr>
                <w:del w:author="Craig Parker" w:date="2024-09-03T16:11:00Z" w16du:dateUtc="2024-09-03T14:11:00Z" w:id="1604"/>
                <w:rFonts w:eastAsia="Calibri" w:asciiTheme="majorHAnsi" w:hAnsiTheme="majorHAnsi" w:cstheme="majorHAnsi"/>
                <w:lang w:val="en-US"/>
                <w:rPrChange w:author="Craig Parker" w:date="2024-09-03T16:23:00Z" w16du:dateUtc="2024-09-03T14:23:00Z" w:id="1605">
                  <w:rPr>
                    <w:del w:author="Craig Parker" w:date="2024-09-03T16:11:00Z" w16du:dateUtc="2024-09-03T14:11:00Z" w:id="1606"/>
                    <w:rFonts w:eastAsia="Calibri" w:cstheme="minorHAnsi"/>
                    <w:lang w:val="en-US"/>
                  </w:rPr>
                </w:rPrChange>
              </w:rPr>
              <w:pPrChange w:author="Craig Parker" w:date="2024-09-03T17:03:00Z" w16du:dateUtc="2024-09-03T15:03:00Z" w:id="1607">
                <w:pPr>
                  <w:spacing w:line="240" w:lineRule="auto"/>
                </w:pPr>
              </w:pPrChange>
            </w:pPr>
            <w:del w:author="Craig Parker" w:date="2024-09-03T16:11:00Z" w16du:dateUtc="2024-09-03T14:11:00Z" w:id="1608">
              <w:r w:rsidRPr="002A00F9" w:rsidDel="00A5256E">
                <w:rPr>
                  <w:rFonts w:eastAsia="Calibri" w:asciiTheme="majorHAnsi" w:hAnsiTheme="majorHAnsi" w:cstheme="majorHAnsi"/>
                  <w:lang w:val="en-US"/>
                  <w:rPrChange w:author="Craig Parker" w:date="2024-09-03T16:23:00Z" w16du:dateUtc="2024-09-03T14:23:00Z" w:id="1609">
                    <w:rPr>
                      <w:rFonts w:eastAsia="Calibri" w:cstheme="minorHAnsi"/>
                      <w:lang w:val="en-US"/>
                    </w:rPr>
                  </w:rPrChange>
                </w:rPr>
                <w:delText>Air conditioning access</w:delText>
              </w:r>
            </w:del>
          </w:p>
        </w:tc>
        <w:tc>
          <w:tcPr>
            <w:tcW w:w="4415" w:type="dxa"/>
            <w:tcMar>
              <w:top w:w="0" w:type="dxa"/>
              <w:left w:w="108" w:type="dxa"/>
              <w:bottom w:w="0" w:type="dxa"/>
              <w:right w:w="108" w:type="dxa"/>
            </w:tcMar>
            <w:vAlign w:val="center"/>
            <w:hideMark/>
          </w:tcPr>
          <w:p w:rsidRPr="002A00F9" w:rsidR="00AA4A1F" w:rsidDel="00A5256E" w:rsidRDefault="00AA4A1F" w14:paraId="412542B6" w14:textId="2D08CF42">
            <w:pPr>
              <w:tabs>
                <w:tab w:val="left" w:pos="4140"/>
                <w:tab w:val="left" w:pos="5220"/>
                <w:tab w:val="left" w:pos="6300"/>
              </w:tabs>
              <w:spacing w:line="360" w:lineRule="auto"/>
              <w:contextualSpacing/>
              <w:rPr>
                <w:del w:author="Craig Parker" w:date="2024-09-03T16:11:00Z" w16du:dateUtc="2024-09-03T14:11:00Z" w:id="1610"/>
                <w:rFonts w:eastAsia="Calibri" w:asciiTheme="majorHAnsi" w:hAnsiTheme="majorHAnsi" w:cstheme="majorHAnsi"/>
                <w:lang w:val="en-US"/>
                <w:rPrChange w:author="Craig Parker" w:date="2024-09-03T16:23:00Z" w16du:dateUtc="2024-09-03T14:23:00Z" w:id="1611">
                  <w:rPr>
                    <w:del w:author="Craig Parker" w:date="2024-09-03T16:11:00Z" w16du:dateUtc="2024-09-03T14:11:00Z" w:id="1612"/>
                    <w:rFonts w:eastAsia="Calibri" w:cstheme="minorHAnsi"/>
                    <w:lang w:val="en-US"/>
                  </w:rPr>
                </w:rPrChange>
              </w:rPr>
              <w:pPrChange w:author="Craig Parker" w:date="2024-09-03T17:03:00Z" w16du:dateUtc="2024-09-03T15:03:00Z" w:id="1613">
                <w:pPr>
                  <w:spacing w:line="240" w:lineRule="auto"/>
                </w:pPr>
              </w:pPrChange>
            </w:pPr>
            <w:del w:author="Craig Parker" w:date="2024-09-03T16:11:00Z" w16du:dateUtc="2024-09-03T14:11:00Z" w:id="1614">
              <w:r w:rsidRPr="002A00F9" w:rsidDel="00A5256E">
                <w:rPr>
                  <w:rFonts w:eastAsia="Calibri" w:asciiTheme="majorHAnsi" w:hAnsiTheme="majorHAnsi" w:cstheme="majorHAnsi"/>
                  <w:lang w:val="en-US"/>
                  <w:rPrChange w:author="Craig Parker" w:date="2024-09-03T16:23:00Z" w16du:dateUtc="2024-09-03T14:23:00Z" w:id="1615">
                    <w:rPr>
                      <w:rFonts w:eastAsia="Calibri" w:cstheme="minorHAnsi"/>
                      <w:lang w:val="en-US"/>
                    </w:rPr>
                  </w:rPrChange>
                </w:rPr>
                <w:delText>Whether the participant has access to air conditioning in their living quarters or not.</w:delText>
              </w:r>
            </w:del>
          </w:p>
        </w:tc>
      </w:tr>
      <w:tr w:rsidRPr="002A00F9" w:rsidR="00AA4A1F" w:rsidDel="00A5256E" w:rsidTr="009E156E" w14:paraId="1BAC677A" w14:textId="46DC700E">
        <w:trPr>
          <w:trHeight w:val="315"/>
          <w:del w:author="Craig Parker" w:date="2024-09-03T16:11:00Z" w:id="1616"/>
        </w:trPr>
        <w:tc>
          <w:tcPr>
            <w:tcW w:w="0" w:type="auto"/>
            <w:vMerge/>
            <w:vAlign w:val="center"/>
            <w:hideMark/>
          </w:tcPr>
          <w:p w:rsidRPr="002A00F9" w:rsidR="00AA4A1F" w:rsidDel="00A5256E" w:rsidRDefault="00AA4A1F" w14:paraId="51B310B0" w14:textId="202354A2">
            <w:pPr>
              <w:tabs>
                <w:tab w:val="left" w:pos="4140"/>
                <w:tab w:val="left" w:pos="5220"/>
                <w:tab w:val="left" w:pos="6300"/>
              </w:tabs>
              <w:spacing w:line="360" w:lineRule="auto"/>
              <w:contextualSpacing/>
              <w:rPr>
                <w:del w:author="Craig Parker" w:date="2024-09-03T16:11:00Z" w16du:dateUtc="2024-09-03T14:11:00Z" w:id="1617"/>
                <w:rFonts w:eastAsia="Calibri" w:asciiTheme="majorHAnsi" w:hAnsiTheme="majorHAnsi" w:cstheme="majorHAnsi"/>
                <w:lang w:val="en-US"/>
                <w:rPrChange w:author="Craig Parker" w:date="2024-09-03T16:23:00Z" w16du:dateUtc="2024-09-03T14:23:00Z" w:id="1618">
                  <w:rPr>
                    <w:del w:author="Craig Parker" w:date="2024-09-03T16:11:00Z" w16du:dateUtc="2024-09-03T14:11:00Z" w:id="1619"/>
                    <w:rFonts w:eastAsia="Calibri" w:cstheme="minorHAnsi"/>
                    <w:lang w:val="en-US"/>
                  </w:rPr>
                </w:rPrChange>
              </w:rPr>
              <w:pPrChange w:author="Craig Parker" w:date="2024-09-03T17:03:00Z" w16du:dateUtc="2024-09-03T15:03:00Z" w:id="1620">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5D94014F" w14:textId="7644B60F">
            <w:pPr>
              <w:tabs>
                <w:tab w:val="left" w:pos="4140"/>
                <w:tab w:val="left" w:pos="5220"/>
                <w:tab w:val="left" w:pos="6300"/>
              </w:tabs>
              <w:spacing w:line="360" w:lineRule="auto"/>
              <w:contextualSpacing/>
              <w:rPr>
                <w:del w:author="Craig Parker" w:date="2024-09-03T16:11:00Z" w16du:dateUtc="2024-09-03T14:11:00Z" w:id="1621"/>
                <w:rFonts w:eastAsia="Calibri" w:asciiTheme="majorHAnsi" w:hAnsiTheme="majorHAnsi" w:cstheme="majorHAnsi"/>
                <w:lang w:val="en-US"/>
                <w:rPrChange w:author="Craig Parker" w:date="2024-09-03T16:23:00Z" w16du:dateUtc="2024-09-03T14:23:00Z" w:id="1622">
                  <w:rPr>
                    <w:del w:author="Craig Parker" w:date="2024-09-03T16:11:00Z" w16du:dateUtc="2024-09-03T14:11:00Z" w:id="1623"/>
                    <w:rFonts w:eastAsia="Calibri" w:cstheme="minorHAnsi"/>
                    <w:lang w:val="en-US"/>
                  </w:rPr>
                </w:rPrChange>
              </w:rPr>
              <w:pPrChange w:author="Craig Parker" w:date="2024-09-03T17:03:00Z" w16du:dateUtc="2024-09-03T15:03:00Z" w:id="1624">
                <w:pPr>
                  <w:spacing w:line="240" w:lineRule="auto"/>
                </w:pPr>
              </w:pPrChange>
            </w:pPr>
            <w:del w:author="Craig Parker" w:date="2024-09-03T16:11:00Z" w16du:dateUtc="2024-09-03T14:11:00Z" w:id="1625">
              <w:r w:rsidRPr="002A00F9" w:rsidDel="00A5256E">
                <w:rPr>
                  <w:rFonts w:eastAsia="Calibri" w:asciiTheme="majorHAnsi" w:hAnsiTheme="majorHAnsi" w:cstheme="majorHAnsi"/>
                  <w:lang w:val="en-US"/>
                  <w:rPrChange w:author="Craig Parker" w:date="2024-09-03T16:23:00Z" w16du:dateUtc="2024-09-03T14:23:00Z" w:id="1626">
                    <w:rPr>
                      <w:rFonts w:eastAsia="Calibri" w:cstheme="minorHAnsi"/>
                      <w:lang w:val="en-US"/>
                    </w:rPr>
                  </w:rPrChange>
                </w:rPr>
                <w:delText>Socio-economic status indices</w:delText>
              </w:r>
            </w:del>
          </w:p>
        </w:tc>
        <w:tc>
          <w:tcPr>
            <w:tcW w:w="4415" w:type="dxa"/>
            <w:tcMar>
              <w:top w:w="0" w:type="dxa"/>
              <w:left w:w="108" w:type="dxa"/>
              <w:bottom w:w="0" w:type="dxa"/>
              <w:right w:w="108" w:type="dxa"/>
            </w:tcMar>
            <w:vAlign w:val="center"/>
            <w:hideMark/>
          </w:tcPr>
          <w:p w:rsidRPr="002A00F9" w:rsidR="00AA4A1F" w:rsidDel="00A5256E" w:rsidRDefault="00AA4A1F" w14:paraId="12031795" w14:textId="05D13B4B">
            <w:pPr>
              <w:tabs>
                <w:tab w:val="left" w:pos="4140"/>
                <w:tab w:val="left" w:pos="5220"/>
                <w:tab w:val="left" w:pos="6300"/>
              </w:tabs>
              <w:spacing w:line="360" w:lineRule="auto"/>
              <w:contextualSpacing/>
              <w:rPr>
                <w:del w:author="Craig Parker" w:date="2024-09-03T16:11:00Z" w16du:dateUtc="2024-09-03T14:11:00Z" w:id="1627"/>
                <w:rFonts w:eastAsia="Calibri" w:asciiTheme="majorHAnsi" w:hAnsiTheme="majorHAnsi" w:cstheme="majorHAnsi"/>
                <w:lang w:val="en-US"/>
                <w:rPrChange w:author="Craig Parker" w:date="2024-09-03T16:23:00Z" w16du:dateUtc="2024-09-03T14:23:00Z" w:id="1628">
                  <w:rPr>
                    <w:del w:author="Craig Parker" w:date="2024-09-03T16:11:00Z" w16du:dateUtc="2024-09-03T14:11:00Z" w:id="1629"/>
                    <w:rFonts w:eastAsia="Calibri" w:cstheme="minorHAnsi"/>
                    <w:lang w:val="en-US"/>
                  </w:rPr>
                </w:rPrChange>
              </w:rPr>
              <w:pPrChange w:author="Craig Parker" w:date="2024-09-03T17:03:00Z" w16du:dateUtc="2024-09-03T15:03:00Z" w:id="1630">
                <w:pPr>
                  <w:spacing w:line="240" w:lineRule="auto"/>
                </w:pPr>
              </w:pPrChange>
            </w:pPr>
            <w:del w:author="Craig Parker" w:date="2024-09-03T16:11:00Z" w16du:dateUtc="2024-09-03T14:11:00Z" w:id="1631">
              <w:r w:rsidRPr="002A00F9" w:rsidDel="00A5256E">
                <w:rPr>
                  <w:rFonts w:eastAsia="Calibri" w:asciiTheme="majorHAnsi" w:hAnsiTheme="majorHAnsi" w:cstheme="majorHAnsi"/>
                  <w:lang w:val="en-US"/>
                  <w:rPrChange w:author="Craig Parker" w:date="2024-09-03T16:23:00Z" w16du:dateUtc="2024-09-03T14:23:00Z" w:id="1632">
                    <w:rPr>
                      <w:rFonts w:eastAsia="Calibri" w:cstheme="minorHAnsi"/>
                      <w:lang w:val="en-US"/>
                    </w:rPr>
                  </w:rPrChange>
                </w:rPr>
                <w:delText>Measures of the economic and social standing of the participant or their household.</w:delText>
              </w:r>
            </w:del>
          </w:p>
        </w:tc>
      </w:tr>
      <w:tr w:rsidRPr="002A00F9" w:rsidR="00AA4A1F" w:rsidDel="00A5256E" w:rsidTr="009E156E" w14:paraId="6B73DB4C" w14:textId="1BE752FC">
        <w:trPr>
          <w:trHeight w:val="315"/>
          <w:del w:author="Craig Parker" w:date="2024-09-03T16:11:00Z" w:id="1633"/>
        </w:trPr>
        <w:tc>
          <w:tcPr>
            <w:tcW w:w="0" w:type="auto"/>
            <w:vMerge/>
            <w:vAlign w:val="center"/>
            <w:hideMark/>
          </w:tcPr>
          <w:p w:rsidRPr="002A00F9" w:rsidR="00AA4A1F" w:rsidDel="00A5256E" w:rsidRDefault="00AA4A1F" w14:paraId="400A7D93" w14:textId="11C3B1B0">
            <w:pPr>
              <w:tabs>
                <w:tab w:val="left" w:pos="4140"/>
                <w:tab w:val="left" w:pos="5220"/>
                <w:tab w:val="left" w:pos="6300"/>
              </w:tabs>
              <w:spacing w:line="360" w:lineRule="auto"/>
              <w:contextualSpacing/>
              <w:rPr>
                <w:del w:author="Craig Parker" w:date="2024-09-03T16:11:00Z" w16du:dateUtc="2024-09-03T14:11:00Z" w:id="1634"/>
                <w:rFonts w:eastAsia="Calibri" w:asciiTheme="majorHAnsi" w:hAnsiTheme="majorHAnsi" w:cstheme="majorHAnsi"/>
                <w:lang w:val="en-US"/>
                <w:rPrChange w:author="Craig Parker" w:date="2024-09-03T16:23:00Z" w16du:dateUtc="2024-09-03T14:23:00Z" w:id="1635">
                  <w:rPr>
                    <w:del w:author="Craig Parker" w:date="2024-09-03T16:11:00Z" w16du:dateUtc="2024-09-03T14:11:00Z" w:id="1636"/>
                    <w:rFonts w:eastAsia="Calibri" w:cstheme="minorHAnsi"/>
                    <w:lang w:val="en-US"/>
                  </w:rPr>
                </w:rPrChange>
              </w:rPr>
              <w:pPrChange w:author="Craig Parker" w:date="2024-09-03T17:03:00Z" w16du:dateUtc="2024-09-03T15:03:00Z" w:id="1637">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6D804A77" w14:textId="43BAEE6B">
            <w:pPr>
              <w:tabs>
                <w:tab w:val="left" w:pos="4140"/>
                <w:tab w:val="left" w:pos="5220"/>
                <w:tab w:val="left" w:pos="6300"/>
              </w:tabs>
              <w:spacing w:line="360" w:lineRule="auto"/>
              <w:contextualSpacing/>
              <w:rPr>
                <w:del w:author="Craig Parker" w:date="2024-09-03T16:11:00Z" w16du:dateUtc="2024-09-03T14:11:00Z" w:id="1638"/>
                <w:rFonts w:eastAsia="Calibri" w:asciiTheme="majorHAnsi" w:hAnsiTheme="majorHAnsi" w:cstheme="majorHAnsi"/>
                <w:lang w:val="en-US"/>
                <w:rPrChange w:author="Craig Parker" w:date="2024-09-03T16:23:00Z" w16du:dateUtc="2024-09-03T14:23:00Z" w:id="1639">
                  <w:rPr>
                    <w:del w:author="Craig Parker" w:date="2024-09-03T16:11:00Z" w16du:dateUtc="2024-09-03T14:11:00Z" w:id="1640"/>
                    <w:rFonts w:eastAsia="Calibri" w:cstheme="minorHAnsi"/>
                    <w:lang w:val="en-US"/>
                  </w:rPr>
                </w:rPrChange>
              </w:rPr>
              <w:pPrChange w:author="Craig Parker" w:date="2024-09-03T17:03:00Z" w16du:dateUtc="2024-09-03T15:03:00Z" w:id="1641">
                <w:pPr>
                  <w:spacing w:line="240" w:lineRule="auto"/>
                </w:pPr>
              </w:pPrChange>
            </w:pPr>
            <w:del w:author="Craig Parker" w:date="2024-09-03T16:11:00Z" w16du:dateUtc="2024-09-03T14:11:00Z" w:id="1642">
              <w:r w:rsidRPr="002A00F9" w:rsidDel="00A5256E">
                <w:rPr>
                  <w:rFonts w:eastAsia="Calibri" w:asciiTheme="majorHAnsi" w:hAnsiTheme="majorHAnsi" w:cstheme="majorHAnsi"/>
                  <w:lang w:val="en-US"/>
                  <w:rPrChange w:author="Craig Parker" w:date="2024-09-03T16:23:00Z" w16du:dateUtc="2024-09-03T14:23:00Z" w:id="1643">
                    <w:rPr>
                      <w:rFonts w:eastAsia="Calibri" w:cstheme="minorHAnsi"/>
                      <w:lang w:val="en-US"/>
                    </w:rPr>
                  </w:rPrChange>
                </w:rPr>
                <w:delText>Personal income</w:delText>
              </w:r>
            </w:del>
          </w:p>
        </w:tc>
        <w:tc>
          <w:tcPr>
            <w:tcW w:w="4415" w:type="dxa"/>
            <w:tcMar>
              <w:top w:w="0" w:type="dxa"/>
              <w:left w:w="108" w:type="dxa"/>
              <w:bottom w:w="0" w:type="dxa"/>
              <w:right w:w="108" w:type="dxa"/>
            </w:tcMar>
            <w:vAlign w:val="center"/>
            <w:hideMark/>
          </w:tcPr>
          <w:p w:rsidRPr="002A00F9" w:rsidR="00AA4A1F" w:rsidDel="00A5256E" w:rsidRDefault="00AA4A1F" w14:paraId="6DB59DCE" w14:textId="7D7F68E0">
            <w:pPr>
              <w:tabs>
                <w:tab w:val="left" w:pos="4140"/>
                <w:tab w:val="left" w:pos="5220"/>
                <w:tab w:val="left" w:pos="6300"/>
              </w:tabs>
              <w:spacing w:line="360" w:lineRule="auto"/>
              <w:contextualSpacing/>
              <w:rPr>
                <w:del w:author="Craig Parker" w:date="2024-09-03T16:11:00Z" w16du:dateUtc="2024-09-03T14:11:00Z" w:id="1644"/>
                <w:rFonts w:eastAsia="Calibri" w:asciiTheme="majorHAnsi" w:hAnsiTheme="majorHAnsi" w:cstheme="majorHAnsi"/>
                <w:lang w:val="en-US"/>
                <w:rPrChange w:author="Craig Parker" w:date="2024-09-03T16:23:00Z" w16du:dateUtc="2024-09-03T14:23:00Z" w:id="1645">
                  <w:rPr>
                    <w:del w:author="Craig Parker" w:date="2024-09-03T16:11:00Z" w16du:dateUtc="2024-09-03T14:11:00Z" w:id="1646"/>
                    <w:rFonts w:eastAsia="Calibri" w:cstheme="minorHAnsi"/>
                    <w:lang w:val="en-US"/>
                  </w:rPr>
                </w:rPrChange>
              </w:rPr>
              <w:pPrChange w:author="Craig Parker" w:date="2024-09-03T17:03:00Z" w16du:dateUtc="2024-09-03T15:03:00Z" w:id="1647">
                <w:pPr>
                  <w:spacing w:line="240" w:lineRule="auto"/>
                </w:pPr>
              </w:pPrChange>
            </w:pPr>
            <w:del w:author="Craig Parker" w:date="2024-09-03T16:11:00Z" w16du:dateUtc="2024-09-03T14:11:00Z" w:id="1648">
              <w:r w:rsidRPr="002A00F9" w:rsidDel="00A5256E">
                <w:rPr>
                  <w:rFonts w:eastAsia="Calibri" w:asciiTheme="majorHAnsi" w:hAnsiTheme="majorHAnsi" w:cstheme="majorHAnsi"/>
                  <w:lang w:val="en-US"/>
                  <w:rPrChange w:author="Craig Parker" w:date="2024-09-03T16:23:00Z" w16du:dateUtc="2024-09-03T14:23:00Z" w:id="1649">
                    <w:rPr>
                      <w:rFonts w:eastAsia="Calibri" w:cstheme="minorHAnsi"/>
                      <w:lang w:val="en-US"/>
                    </w:rPr>
                  </w:rPrChange>
                </w:rPr>
                <w:delText>The amount of money the participant earns from their personal work or business</w:delText>
              </w:r>
            </w:del>
          </w:p>
        </w:tc>
      </w:tr>
      <w:tr w:rsidRPr="002A00F9" w:rsidR="00AA4A1F" w:rsidDel="00A5256E" w:rsidTr="009E156E" w14:paraId="7D547A39" w14:textId="515B3D03">
        <w:trPr>
          <w:trHeight w:val="315"/>
          <w:del w:author="Craig Parker" w:date="2024-09-03T16:11:00Z" w:id="1650"/>
        </w:trPr>
        <w:tc>
          <w:tcPr>
            <w:tcW w:w="0" w:type="auto"/>
            <w:vMerge/>
            <w:vAlign w:val="center"/>
            <w:hideMark/>
          </w:tcPr>
          <w:p w:rsidRPr="002A00F9" w:rsidR="00AA4A1F" w:rsidDel="00A5256E" w:rsidRDefault="00AA4A1F" w14:paraId="56B0EF5D" w14:textId="14675FE5">
            <w:pPr>
              <w:tabs>
                <w:tab w:val="left" w:pos="4140"/>
                <w:tab w:val="left" w:pos="5220"/>
                <w:tab w:val="left" w:pos="6300"/>
              </w:tabs>
              <w:spacing w:line="360" w:lineRule="auto"/>
              <w:contextualSpacing/>
              <w:rPr>
                <w:del w:author="Craig Parker" w:date="2024-09-03T16:11:00Z" w16du:dateUtc="2024-09-03T14:11:00Z" w:id="1651"/>
                <w:rFonts w:eastAsia="Calibri" w:asciiTheme="majorHAnsi" w:hAnsiTheme="majorHAnsi" w:cstheme="majorHAnsi"/>
                <w:lang w:val="en-US"/>
                <w:rPrChange w:author="Craig Parker" w:date="2024-09-03T16:23:00Z" w16du:dateUtc="2024-09-03T14:23:00Z" w:id="1652">
                  <w:rPr>
                    <w:del w:author="Craig Parker" w:date="2024-09-03T16:11:00Z" w16du:dateUtc="2024-09-03T14:11:00Z" w:id="1653"/>
                    <w:rFonts w:eastAsia="Calibri" w:cstheme="minorHAnsi"/>
                    <w:lang w:val="en-US"/>
                  </w:rPr>
                </w:rPrChange>
              </w:rPr>
              <w:pPrChange w:author="Craig Parker" w:date="2024-09-03T17:03:00Z" w16du:dateUtc="2024-09-03T15:03:00Z" w:id="1654">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5CDBAD42" w14:textId="30B4738A">
            <w:pPr>
              <w:tabs>
                <w:tab w:val="left" w:pos="4140"/>
                <w:tab w:val="left" w:pos="5220"/>
                <w:tab w:val="left" w:pos="6300"/>
              </w:tabs>
              <w:spacing w:line="360" w:lineRule="auto"/>
              <w:contextualSpacing/>
              <w:rPr>
                <w:del w:author="Craig Parker" w:date="2024-09-03T16:11:00Z" w16du:dateUtc="2024-09-03T14:11:00Z" w:id="1655"/>
                <w:rFonts w:eastAsia="Calibri" w:asciiTheme="majorHAnsi" w:hAnsiTheme="majorHAnsi" w:cstheme="majorHAnsi"/>
                <w:lang w:val="en-US"/>
                <w:rPrChange w:author="Craig Parker" w:date="2024-09-03T16:23:00Z" w16du:dateUtc="2024-09-03T14:23:00Z" w:id="1656">
                  <w:rPr>
                    <w:del w:author="Craig Parker" w:date="2024-09-03T16:11:00Z" w16du:dateUtc="2024-09-03T14:11:00Z" w:id="1657"/>
                    <w:rFonts w:eastAsia="Calibri" w:cstheme="minorHAnsi"/>
                    <w:lang w:val="en-US"/>
                  </w:rPr>
                </w:rPrChange>
              </w:rPr>
              <w:pPrChange w:author="Craig Parker" w:date="2024-09-03T17:03:00Z" w16du:dateUtc="2024-09-03T15:03:00Z" w:id="1658">
                <w:pPr>
                  <w:spacing w:line="240" w:lineRule="auto"/>
                </w:pPr>
              </w:pPrChange>
            </w:pPr>
            <w:del w:author="Craig Parker" w:date="2024-09-03T16:11:00Z" w16du:dateUtc="2024-09-03T14:11:00Z" w:id="1659">
              <w:r w:rsidRPr="002A00F9" w:rsidDel="00A5256E">
                <w:rPr>
                  <w:rFonts w:eastAsia="Calibri" w:asciiTheme="majorHAnsi" w:hAnsiTheme="majorHAnsi" w:cstheme="majorHAnsi"/>
                  <w:lang w:val="en-US"/>
                  <w:rPrChange w:author="Craig Parker" w:date="2024-09-03T16:23:00Z" w16du:dateUtc="2024-09-03T14:23:00Z" w:id="1660">
                    <w:rPr>
                      <w:rFonts w:eastAsia="Calibri" w:cstheme="minorHAnsi"/>
                      <w:lang w:val="en-US"/>
                    </w:rPr>
                  </w:rPrChange>
                </w:rPr>
                <w:delText>Household income</w:delText>
              </w:r>
            </w:del>
          </w:p>
        </w:tc>
        <w:tc>
          <w:tcPr>
            <w:tcW w:w="4415" w:type="dxa"/>
            <w:tcMar>
              <w:top w:w="0" w:type="dxa"/>
              <w:left w:w="108" w:type="dxa"/>
              <w:bottom w:w="0" w:type="dxa"/>
              <w:right w:w="108" w:type="dxa"/>
            </w:tcMar>
            <w:vAlign w:val="center"/>
            <w:hideMark/>
          </w:tcPr>
          <w:p w:rsidRPr="002A00F9" w:rsidR="00AA4A1F" w:rsidDel="00A5256E" w:rsidRDefault="00AA4A1F" w14:paraId="72929B15" w14:textId="32646AA0">
            <w:pPr>
              <w:tabs>
                <w:tab w:val="left" w:pos="4140"/>
                <w:tab w:val="left" w:pos="5220"/>
                <w:tab w:val="left" w:pos="6300"/>
              </w:tabs>
              <w:spacing w:line="360" w:lineRule="auto"/>
              <w:contextualSpacing/>
              <w:rPr>
                <w:del w:author="Craig Parker" w:date="2024-09-03T16:11:00Z" w16du:dateUtc="2024-09-03T14:11:00Z" w:id="1661"/>
                <w:rFonts w:eastAsia="Calibri" w:asciiTheme="majorHAnsi" w:hAnsiTheme="majorHAnsi" w:cstheme="majorHAnsi"/>
                <w:lang w:val="en-US"/>
                <w:rPrChange w:author="Craig Parker" w:date="2024-09-03T16:23:00Z" w16du:dateUtc="2024-09-03T14:23:00Z" w:id="1662">
                  <w:rPr>
                    <w:del w:author="Craig Parker" w:date="2024-09-03T16:11:00Z" w16du:dateUtc="2024-09-03T14:11:00Z" w:id="1663"/>
                    <w:rFonts w:eastAsia="Calibri" w:cstheme="minorHAnsi"/>
                    <w:lang w:val="en-US"/>
                  </w:rPr>
                </w:rPrChange>
              </w:rPr>
              <w:pPrChange w:author="Craig Parker" w:date="2024-09-03T17:03:00Z" w16du:dateUtc="2024-09-03T15:03:00Z" w:id="1664">
                <w:pPr>
                  <w:spacing w:line="240" w:lineRule="auto"/>
                </w:pPr>
              </w:pPrChange>
            </w:pPr>
            <w:del w:author="Craig Parker" w:date="2024-09-03T16:11:00Z" w16du:dateUtc="2024-09-03T14:11:00Z" w:id="1665">
              <w:r w:rsidRPr="002A00F9" w:rsidDel="00A5256E">
                <w:rPr>
                  <w:rFonts w:eastAsia="Calibri" w:asciiTheme="majorHAnsi" w:hAnsiTheme="majorHAnsi" w:cstheme="majorHAnsi"/>
                  <w:lang w:val="en-US"/>
                  <w:rPrChange w:author="Craig Parker" w:date="2024-09-03T16:23:00Z" w16du:dateUtc="2024-09-03T14:23:00Z" w:id="1666">
                    <w:rPr>
                      <w:rFonts w:eastAsia="Calibri" w:cstheme="minorHAnsi"/>
                      <w:lang w:val="en-US"/>
                    </w:rPr>
                  </w:rPrChange>
                </w:rPr>
                <w:delText>The total amount of money earned by all members of the household, including the participant.</w:delText>
              </w:r>
            </w:del>
          </w:p>
        </w:tc>
      </w:tr>
      <w:tr w:rsidRPr="002A00F9" w:rsidR="00AA4A1F" w:rsidDel="00A5256E" w:rsidTr="009E156E" w14:paraId="3938B067" w14:textId="36F1E9AD">
        <w:trPr>
          <w:trHeight w:val="315"/>
          <w:del w:author="Craig Parker" w:date="2024-09-03T16:11:00Z" w:id="1667"/>
        </w:trPr>
        <w:tc>
          <w:tcPr>
            <w:tcW w:w="0" w:type="auto"/>
            <w:vMerge/>
            <w:vAlign w:val="center"/>
            <w:hideMark/>
          </w:tcPr>
          <w:p w:rsidRPr="002A00F9" w:rsidR="00AA4A1F" w:rsidDel="00A5256E" w:rsidRDefault="00AA4A1F" w14:paraId="2CE1D7D1" w14:textId="34408178">
            <w:pPr>
              <w:tabs>
                <w:tab w:val="left" w:pos="4140"/>
                <w:tab w:val="left" w:pos="5220"/>
                <w:tab w:val="left" w:pos="6300"/>
              </w:tabs>
              <w:spacing w:line="360" w:lineRule="auto"/>
              <w:contextualSpacing/>
              <w:rPr>
                <w:del w:author="Craig Parker" w:date="2024-09-03T16:11:00Z" w16du:dateUtc="2024-09-03T14:11:00Z" w:id="1668"/>
                <w:rFonts w:eastAsia="Calibri" w:asciiTheme="majorHAnsi" w:hAnsiTheme="majorHAnsi" w:cstheme="majorHAnsi"/>
                <w:lang w:val="en-US"/>
                <w:rPrChange w:author="Craig Parker" w:date="2024-09-03T16:23:00Z" w16du:dateUtc="2024-09-03T14:23:00Z" w:id="1669">
                  <w:rPr>
                    <w:del w:author="Craig Parker" w:date="2024-09-03T16:11:00Z" w16du:dateUtc="2024-09-03T14:11:00Z" w:id="1670"/>
                    <w:rFonts w:eastAsia="Calibri" w:cstheme="minorHAnsi"/>
                    <w:lang w:val="en-US"/>
                  </w:rPr>
                </w:rPrChange>
              </w:rPr>
              <w:pPrChange w:author="Craig Parker" w:date="2024-09-03T17:03:00Z" w16du:dateUtc="2024-09-03T15:03:00Z" w:id="1671">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6F21312F" w14:textId="6C6F8DE7">
            <w:pPr>
              <w:tabs>
                <w:tab w:val="left" w:pos="4140"/>
                <w:tab w:val="left" w:pos="5220"/>
                <w:tab w:val="left" w:pos="6300"/>
              </w:tabs>
              <w:spacing w:line="360" w:lineRule="auto"/>
              <w:contextualSpacing/>
              <w:rPr>
                <w:del w:author="Craig Parker" w:date="2024-09-03T16:11:00Z" w16du:dateUtc="2024-09-03T14:11:00Z" w:id="1672"/>
                <w:rFonts w:eastAsia="Calibri" w:asciiTheme="majorHAnsi" w:hAnsiTheme="majorHAnsi" w:cstheme="majorHAnsi"/>
                <w:lang w:val="en-US"/>
                <w:rPrChange w:author="Craig Parker" w:date="2024-09-03T16:23:00Z" w16du:dateUtc="2024-09-03T14:23:00Z" w:id="1673">
                  <w:rPr>
                    <w:del w:author="Craig Parker" w:date="2024-09-03T16:11:00Z" w16du:dateUtc="2024-09-03T14:11:00Z" w:id="1674"/>
                    <w:rFonts w:eastAsia="Calibri" w:cstheme="minorHAnsi"/>
                    <w:lang w:val="en-US"/>
                  </w:rPr>
                </w:rPrChange>
              </w:rPr>
              <w:pPrChange w:author="Craig Parker" w:date="2024-09-03T17:03:00Z" w16du:dateUtc="2024-09-03T15:03:00Z" w:id="1675">
                <w:pPr>
                  <w:spacing w:line="240" w:lineRule="auto"/>
                </w:pPr>
              </w:pPrChange>
            </w:pPr>
            <w:del w:author="Craig Parker" w:date="2024-09-03T16:11:00Z" w16du:dateUtc="2024-09-03T14:11:00Z" w:id="1676">
              <w:r w:rsidRPr="002A00F9" w:rsidDel="00A5256E">
                <w:rPr>
                  <w:rFonts w:eastAsia="Calibri" w:asciiTheme="majorHAnsi" w:hAnsiTheme="majorHAnsi" w:cstheme="majorHAnsi"/>
                  <w:lang w:val="en-US"/>
                  <w:rPrChange w:author="Craig Parker" w:date="2024-09-03T16:23:00Z" w16du:dateUtc="2024-09-03T14:23:00Z" w:id="1677">
                    <w:rPr>
                      <w:rFonts w:eastAsia="Calibri" w:cstheme="minorHAnsi"/>
                      <w:lang w:val="en-US"/>
                    </w:rPr>
                  </w:rPrChange>
                </w:rPr>
                <w:delText>Race</w:delText>
              </w:r>
            </w:del>
          </w:p>
        </w:tc>
        <w:tc>
          <w:tcPr>
            <w:tcW w:w="4415" w:type="dxa"/>
            <w:tcMar>
              <w:top w:w="0" w:type="dxa"/>
              <w:left w:w="108" w:type="dxa"/>
              <w:bottom w:w="0" w:type="dxa"/>
              <w:right w:w="108" w:type="dxa"/>
            </w:tcMar>
            <w:vAlign w:val="center"/>
            <w:hideMark/>
          </w:tcPr>
          <w:p w:rsidRPr="002A00F9" w:rsidR="00AA4A1F" w:rsidDel="00A5256E" w:rsidRDefault="00AA4A1F" w14:paraId="6768C41E" w14:textId="39E8E6FA">
            <w:pPr>
              <w:tabs>
                <w:tab w:val="left" w:pos="4140"/>
                <w:tab w:val="left" w:pos="5220"/>
                <w:tab w:val="left" w:pos="6300"/>
              </w:tabs>
              <w:spacing w:line="360" w:lineRule="auto"/>
              <w:contextualSpacing/>
              <w:rPr>
                <w:del w:author="Craig Parker" w:date="2024-09-03T16:11:00Z" w16du:dateUtc="2024-09-03T14:11:00Z" w:id="1678"/>
                <w:rFonts w:eastAsia="Calibri" w:asciiTheme="majorHAnsi" w:hAnsiTheme="majorHAnsi" w:cstheme="majorHAnsi"/>
                <w:lang w:val="en-US"/>
                <w:rPrChange w:author="Craig Parker" w:date="2024-09-03T16:23:00Z" w16du:dateUtc="2024-09-03T14:23:00Z" w:id="1679">
                  <w:rPr>
                    <w:del w:author="Craig Parker" w:date="2024-09-03T16:11:00Z" w16du:dateUtc="2024-09-03T14:11:00Z" w:id="1680"/>
                    <w:rFonts w:eastAsia="Calibri" w:cstheme="minorHAnsi"/>
                    <w:lang w:val="en-US"/>
                  </w:rPr>
                </w:rPrChange>
              </w:rPr>
              <w:pPrChange w:author="Craig Parker" w:date="2024-09-03T17:03:00Z" w16du:dateUtc="2024-09-03T15:03:00Z" w:id="1681">
                <w:pPr>
                  <w:spacing w:line="240" w:lineRule="auto"/>
                </w:pPr>
              </w:pPrChange>
            </w:pPr>
            <w:del w:author="Craig Parker" w:date="2024-09-03T16:11:00Z" w16du:dateUtc="2024-09-03T14:11:00Z" w:id="1682">
              <w:r w:rsidRPr="002A00F9" w:rsidDel="00A5256E">
                <w:rPr>
                  <w:rFonts w:eastAsia="Calibri" w:asciiTheme="majorHAnsi" w:hAnsiTheme="majorHAnsi" w:cstheme="majorHAnsi"/>
                  <w:lang w:val="en-US"/>
                  <w:rPrChange w:author="Craig Parker" w:date="2024-09-03T16:23:00Z" w16du:dateUtc="2024-09-03T14:23:00Z" w:id="1683">
                    <w:rPr>
                      <w:rFonts w:eastAsia="Calibri" w:cstheme="minorHAnsi"/>
                      <w:lang w:val="en-US"/>
                    </w:rPr>
                  </w:rPrChange>
                </w:rPr>
                <w:delText>The ethnic or racial identity of the participant.</w:delText>
              </w:r>
            </w:del>
          </w:p>
        </w:tc>
      </w:tr>
      <w:tr w:rsidRPr="002A00F9" w:rsidR="00AA4A1F" w:rsidDel="00A5256E" w:rsidTr="009E156E" w14:paraId="194FB3A5" w14:textId="15126D75">
        <w:trPr>
          <w:trHeight w:val="315"/>
          <w:del w:author="Craig Parker" w:date="2024-09-03T16:11:00Z" w:id="1684"/>
        </w:trPr>
        <w:tc>
          <w:tcPr>
            <w:tcW w:w="0" w:type="auto"/>
            <w:vMerge/>
            <w:vAlign w:val="center"/>
            <w:hideMark/>
          </w:tcPr>
          <w:p w:rsidRPr="002A00F9" w:rsidR="00AA4A1F" w:rsidDel="00A5256E" w:rsidRDefault="00AA4A1F" w14:paraId="4ED442C6" w14:textId="799E580D">
            <w:pPr>
              <w:tabs>
                <w:tab w:val="left" w:pos="4140"/>
                <w:tab w:val="left" w:pos="5220"/>
                <w:tab w:val="left" w:pos="6300"/>
              </w:tabs>
              <w:spacing w:line="360" w:lineRule="auto"/>
              <w:contextualSpacing/>
              <w:rPr>
                <w:del w:author="Craig Parker" w:date="2024-09-03T16:11:00Z" w16du:dateUtc="2024-09-03T14:11:00Z" w:id="1685"/>
                <w:rFonts w:eastAsia="Calibri" w:asciiTheme="majorHAnsi" w:hAnsiTheme="majorHAnsi" w:cstheme="majorHAnsi"/>
                <w:lang w:val="en-US"/>
                <w:rPrChange w:author="Craig Parker" w:date="2024-09-03T16:23:00Z" w16du:dateUtc="2024-09-03T14:23:00Z" w:id="1686">
                  <w:rPr>
                    <w:del w:author="Craig Parker" w:date="2024-09-03T16:11:00Z" w16du:dateUtc="2024-09-03T14:11:00Z" w:id="1687"/>
                    <w:rFonts w:eastAsia="Calibri" w:cstheme="minorHAnsi"/>
                    <w:lang w:val="en-US"/>
                  </w:rPr>
                </w:rPrChange>
              </w:rPr>
              <w:pPrChange w:author="Craig Parker" w:date="2024-09-03T17:03:00Z" w16du:dateUtc="2024-09-03T15:03:00Z" w:id="1688">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40127A39" w14:textId="34F7AAB5">
            <w:pPr>
              <w:tabs>
                <w:tab w:val="left" w:pos="4140"/>
                <w:tab w:val="left" w:pos="5220"/>
                <w:tab w:val="left" w:pos="6300"/>
              </w:tabs>
              <w:spacing w:line="360" w:lineRule="auto"/>
              <w:contextualSpacing/>
              <w:rPr>
                <w:del w:author="Craig Parker" w:date="2024-09-03T16:11:00Z" w16du:dateUtc="2024-09-03T14:11:00Z" w:id="1689"/>
                <w:rFonts w:eastAsia="Calibri" w:asciiTheme="majorHAnsi" w:hAnsiTheme="majorHAnsi" w:cstheme="majorHAnsi"/>
                <w:lang w:val="en-US"/>
                <w:rPrChange w:author="Craig Parker" w:date="2024-09-03T16:23:00Z" w16du:dateUtc="2024-09-03T14:23:00Z" w:id="1690">
                  <w:rPr>
                    <w:del w:author="Craig Parker" w:date="2024-09-03T16:11:00Z" w16du:dateUtc="2024-09-03T14:11:00Z" w:id="1691"/>
                    <w:rFonts w:eastAsia="Calibri" w:cstheme="minorHAnsi"/>
                    <w:lang w:val="en-US"/>
                  </w:rPr>
                </w:rPrChange>
              </w:rPr>
              <w:pPrChange w:author="Craig Parker" w:date="2024-09-03T17:03:00Z" w16du:dateUtc="2024-09-03T15:03:00Z" w:id="1692">
                <w:pPr>
                  <w:spacing w:line="240" w:lineRule="auto"/>
                </w:pPr>
              </w:pPrChange>
            </w:pPr>
            <w:del w:author="Craig Parker" w:date="2024-09-03T16:11:00Z" w16du:dateUtc="2024-09-03T14:11:00Z" w:id="1693">
              <w:r w:rsidRPr="002A00F9" w:rsidDel="00A5256E">
                <w:rPr>
                  <w:rFonts w:eastAsia="Calibri" w:asciiTheme="majorHAnsi" w:hAnsiTheme="majorHAnsi" w:cstheme="majorHAnsi"/>
                  <w:lang w:val="en-US"/>
                  <w:rPrChange w:author="Craig Parker" w:date="2024-09-03T16:23:00Z" w16du:dateUtc="2024-09-03T14:23:00Z" w:id="1694">
                    <w:rPr>
                      <w:rFonts w:eastAsia="Calibri" w:cstheme="minorHAnsi"/>
                      <w:lang w:val="en-US"/>
                    </w:rPr>
                  </w:rPrChange>
                </w:rPr>
                <w:delText>Substance use</w:delText>
              </w:r>
            </w:del>
          </w:p>
        </w:tc>
        <w:tc>
          <w:tcPr>
            <w:tcW w:w="4415" w:type="dxa"/>
            <w:tcMar>
              <w:top w:w="0" w:type="dxa"/>
              <w:left w:w="108" w:type="dxa"/>
              <w:bottom w:w="0" w:type="dxa"/>
              <w:right w:w="108" w:type="dxa"/>
            </w:tcMar>
            <w:vAlign w:val="center"/>
            <w:hideMark/>
          </w:tcPr>
          <w:p w:rsidRPr="002A00F9" w:rsidR="00AA4A1F" w:rsidDel="00A5256E" w:rsidRDefault="00AA4A1F" w14:paraId="1FE7C3D0" w14:textId="2D619EB6">
            <w:pPr>
              <w:tabs>
                <w:tab w:val="left" w:pos="4140"/>
                <w:tab w:val="left" w:pos="5220"/>
                <w:tab w:val="left" w:pos="6300"/>
              </w:tabs>
              <w:spacing w:line="360" w:lineRule="auto"/>
              <w:contextualSpacing/>
              <w:rPr>
                <w:del w:author="Craig Parker" w:date="2024-09-03T16:11:00Z" w16du:dateUtc="2024-09-03T14:11:00Z" w:id="1695"/>
                <w:rFonts w:eastAsia="Calibri" w:asciiTheme="majorHAnsi" w:hAnsiTheme="majorHAnsi" w:cstheme="majorHAnsi"/>
                <w:lang w:val="en-US"/>
                <w:rPrChange w:author="Craig Parker" w:date="2024-09-03T16:23:00Z" w16du:dateUtc="2024-09-03T14:23:00Z" w:id="1696">
                  <w:rPr>
                    <w:del w:author="Craig Parker" w:date="2024-09-03T16:11:00Z" w16du:dateUtc="2024-09-03T14:11:00Z" w:id="1697"/>
                    <w:rFonts w:eastAsia="Calibri" w:cstheme="minorHAnsi"/>
                    <w:lang w:val="en-US"/>
                  </w:rPr>
                </w:rPrChange>
              </w:rPr>
              <w:pPrChange w:author="Craig Parker" w:date="2024-09-03T17:03:00Z" w16du:dateUtc="2024-09-03T15:03:00Z" w:id="1698">
                <w:pPr>
                  <w:spacing w:line="240" w:lineRule="auto"/>
                </w:pPr>
              </w:pPrChange>
            </w:pPr>
            <w:del w:author="Craig Parker" w:date="2024-09-03T16:11:00Z" w16du:dateUtc="2024-09-03T14:11:00Z" w:id="1699">
              <w:r w:rsidRPr="002A00F9" w:rsidDel="00A5256E">
                <w:rPr>
                  <w:rFonts w:eastAsia="Calibri" w:asciiTheme="majorHAnsi" w:hAnsiTheme="majorHAnsi" w:cstheme="majorHAnsi"/>
                  <w:lang w:val="en-US"/>
                  <w:rPrChange w:author="Craig Parker" w:date="2024-09-03T16:23:00Z" w16du:dateUtc="2024-09-03T14:23:00Z" w:id="1700">
                    <w:rPr>
                      <w:rFonts w:eastAsia="Calibri" w:cstheme="minorHAnsi"/>
                      <w:lang w:val="en-US"/>
                    </w:rPr>
                  </w:rPrChange>
                </w:rPr>
                <w:delText>The use of drugs or alcohol by the participant.</w:delText>
              </w:r>
            </w:del>
          </w:p>
        </w:tc>
      </w:tr>
      <w:tr w:rsidRPr="002A00F9" w:rsidR="00AA4A1F" w:rsidDel="00A5256E" w:rsidTr="009E156E" w14:paraId="3ECB070E" w14:textId="591FC4F6">
        <w:trPr>
          <w:trHeight w:val="315"/>
          <w:del w:author="Craig Parker" w:date="2024-09-03T16:11:00Z" w:id="1701"/>
        </w:trPr>
        <w:tc>
          <w:tcPr>
            <w:tcW w:w="0" w:type="auto"/>
            <w:vMerge/>
            <w:vAlign w:val="center"/>
            <w:hideMark/>
          </w:tcPr>
          <w:p w:rsidRPr="002A00F9" w:rsidR="00AA4A1F" w:rsidDel="00A5256E" w:rsidRDefault="00AA4A1F" w14:paraId="21AB7372" w14:textId="7EFDE3F6">
            <w:pPr>
              <w:tabs>
                <w:tab w:val="left" w:pos="4140"/>
                <w:tab w:val="left" w:pos="5220"/>
                <w:tab w:val="left" w:pos="6300"/>
              </w:tabs>
              <w:spacing w:line="360" w:lineRule="auto"/>
              <w:contextualSpacing/>
              <w:rPr>
                <w:del w:author="Craig Parker" w:date="2024-09-03T16:11:00Z" w16du:dateUtc="2024-09-03T14:11:00Z" w:id="1702"/>
                <w:rFonts w:eastAsia="Calibri" w:asciiTheme="majorHAnsi" w:hAnsiTheme="majorHAnsi" w:cstheme="majorHAnsi"/>
                <w:lang w:val="en-US"/>
                <w:rPrChange w:author="Craig Parker" w:date="2024-09-03T16:23:00Z" w16du:dateUtc="2024-09-03T14:23:00Z" w:id="1703">
                  <w:rPr>
                    <w:del w:author="Craig Parker" w:date="2024-09-03T16:11:00Z" w16du:dateUtc="2024-09-03T14:11:00Z" w:id="1704"/>
                    <w:rFonts w:eastAsia="Calibri" w:cstheme="minorHAnsi"/>
                    <w:lang w:val="en-US"/>
                  </w:rPr>
                </w:rPrChange>
              </w:rPr>
              <w:pPrChange w:author="Craig Parker" w:date="2024-09-03T17:03:00Z" w16du:dateUtc="2024-09-03T15:03:00Z" w:id="1705">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4978A039" w14:textId="66A5CF3A">
            <w:pPr>
              <w:tabs>
                <w:tab w:val="left" w:pos="4140"/>
                <w:tab w:val="left" w:pos="5220"/>
                <w:tab w:val="left" w:pos="6300"/>
              </w:tabs>
              <w:spacing w:line="360" w:lineRule="auto"/>
              <w:contextualSpacing/>
              <w:rPr>
                <w:del w:author="Craig Parker" w:date="2024-09-03T16:11:00Z" w16du:dateUtc="2024-09-03T14:11:00Z" w:id="1706"/>
                <w:rFonts w:eastAsia="Calibri" w:asciiTheme="majorHAnsi" w:hAnsiTheme="majorHAnsi" w:cstheme="majorHAnsi"/>
                <w:lang w:val="en-US"/>
                <w:rPrChange w:author="Craig Parker" w:date="2024-09-03T16:23:00Z" w16du:dateUtc="2024-09-03T14:23:00Z" w:id="1707">
                  <w:rPr>
                    <w:del w:author="Craig Parker" w:date="2024-09-03T16:11:00Z" w16du:dateUtc="2024-09-03T14:11:00Z" w:id="1708"/>
                    <w:rFonts w:eastAsia="Calibri" w:cstheme="minorHAnsi"/>
                    <w:lang w:val="en-US"/>
                  </w:rPr>
                </w:rPrChange>
              </w:rPr>
              <w:pPrChange w:author="Craig Parker" w:date="2024-09-03T17:03:00Z" w16du:dateUtc="2024-09-03T15:03:00Z" w:id="1709">
                <w:pPr>
                  <w:spacing w:line="240" w:lineRule="auto"/>
                </w:pPr>
              </w:pPrChange>
            </w:pPr>
            <w:del w:author="Craig Parker" w:date="2024-09-03T16:11:00Z" w16du:dateUtc="2024-09-03T14:11:00Z" w:id="1710">
              <w:r w:rsidRPr="002A00F9" w:rsidDel="00A5256E">
                <w:rPr>
                  <w:rFonts w:eastAsia="Calibri" w:asciiTheme="majorHAnsi" w:hAnsiTheme="majorHAnsi" w:cstheme="majorHAnsi"/>
                  <w:lang w:val="en-US"/>
                  <w:rPrChange w:author="Craig Parker" w:date="2024-09-03T16:23:00Z" w16du:dateUtc="2024-09-03T14:23:00Z" w:id="1711">
                    <w:rPr>
                      <w:rFonts w:eastAsia="Calibri" w:cstheme="minorHAnsi"/>
                      <w:lang w:val="en-US"/>
                    </w:rPr>
                  </w:rPrChange>
                </w:rPr>
                <w:delText>Smoking or alcohol use</w:delText>
              </w:r>
            </w:del>
          </w:p>
        </w:tc>
        <w:tc>
          <w:tcPr>
            <w:tcW w:w="4415" w:type="dxa"/>
            <w:tcMar>
              <w:top w:w="0" w:type="dxa"/>
              <w:left w:w="108" w:type="dxa"/>
              <w:bottom w:w="0" w:type="dxa"/>
              <w:right w:w="108" w:type="dxa"/>
            </w:tcMar>
            <w:vAlign w:val="center"/>
            <w:hideMark/>
          </w:tcPr>
          <w:p w:rsidRPr="002A00F9" w:rsidR="00AA4A1F" w:rsidDel="00A5256E" w:rsidRDefault="00AA4A1F" w14:paraId="33A7934F" w14:textId="1D582212">
            <w:pPr>
              <w:tabs>
                <w:tab w:val="left" w:pos="4140"/>
                <w:tab w:val="left" w:pos="5220"/>
                <w:tab w:val="left" w:pos="6300"/>
              </w:tabs>
              <w:spacing w:line="360" w:lineRule="auto"/>
              <w:contextualSpacing/>
              <w:rPr>
                <w:del w:author="Craig Parker" w:date="2024-09-03T16:11:00Z" w16du:dateUtc="2024-09-03T14:11:00Z" w:id="1712"/>
                <w:rFonts w:eastAsia="Calibri" w:asciiTheme="majorHAnsi" w:hAnsiTheme="majorHAnsi" w:cstheme="majorHAnsi"/>
                <w:lang w:val="en-US"/>
                <w:rPrChange w:author="Craig Parker" w:date="2024-09-03T16:23:00Z" w16du:dateUtc="2024-09-03T14:23:00Z" w:id="1713">
                  <w:rPr>
                    <w:del w:author="Craig Parker" w:date="2024-09-03T16:11:00Z" w16du:dateUtc="2024-09-03T14:11:00Z" w:id="1714"/>
                    <w:rFonts w:eastAsia="Calibri" w:cstheme="minorHAnsi"/>
                    <w:lang w:val="en-US"/>
                  </w:rPr>
                </w:rPrChange>
              </w:rPr>
              <w:pPrChange w:author="Craig Parker" w:date="2024-09-03T17:03:00Z" w16du:dateUtc="2024-09-03T15:03:00Z" w:id="1715">
                <w:pPr>
                  <w:spacing w:line="240" w:lineRule="auto"/>
                </w:pPr>
              </w:pPrChange>
            </w:pPr>
            <w:del w:author="Craig Parker" w:date="2024-09-03T16:11:00Z" w16du:dateUtc="2024-09-03T14:11:00Z" w:id="1716">
              <w:r w:rsidRPr="002A00F9" w:rsidDel="00A5256E">
                <w:rPr>
                  <w:rFonts w:eastAsia="Calibri" w:asciiTheme="majorHAnsi" w:hAnsiTheme="majorHAnsi" w:cstheme="majorHAnsi"/>
                  <w:lang w:val="en-US"/>
                  <w:rPrChange w:author="Craig Parker" w:date="2024-09-03T16:23:00Z" w16du:dateUtc="2024-09-03T14:23:00Z" w:id="1717">
                    <w:rPr>
                      <w:rFonts w:eastAsia="Calibri" w:cstheme="minorHAnsi"/>
                      <w:lang w:val="en-US"/>
                    </w:rPr>
                  </w:rPrChange>
                </w:rPr>
                <w:delText>The frequency and amount of tobacco or alcohol use by the participant</w:delText>
              </w:r>
            </w:del>
          </w:p>
        </w:tc>
      </w:tr>
      <w:tr w:rsidRPr="002A00F9" w:rsidR="00AA4A1F" w:rsidDel="00A5256E" w:rsidTr="009E156E" w14:paraId="0EA1F730" w14:textId="0FB92E15">
        <w:trPr>
          <w:trHeight w:val="315"/>
          <w:del w:author="Craig Parker" w:date="2024-09-03T16:11:00Z" w:id="1718"/>
        </w:trPr>
        <w:tc>
          <w:tcPr>
            <w:tcW w:w="0" w:type="auto"/>
            <w:vMerge/>
            <w:vAlign w:val="center"/>
            <w:hideMark/>
          </w:tcPr>
          <w:p w:rsidRPr="002A00F9" w:rsidR="00AA4A1F" w:rsidDel="00A5256E" w:rsidRDefault="00AA4A1F" w14:paraId="0DDA7742" w14:textId="32D3F998">
            <w:pPr>
              <w:tabs>
                <w:tab w:val="left" w:pos="4140"/>
                <w:tab w:val="left" w:pos="5220"/>
                <w:tab w:val="left" w:pos="6300"/>
              </w:tabs>
              <w:spacing w:line="360" w:lineRule="auto"/>
              <w:contextualSpacing/>
              <w:rPr>
                <w:del w:author="Craig Parker" w:date="2024-09-03T16:11:00Z" w16du:dateUtc="2024-09-03T14:11:00Z" w:id="1719"/>
                <w:rFonts w:eastAsia="Calibri" w:asciiTheme="majorHAnsi" w:hAnsiTheme="majorHAnsi" w:cstheme="majorHAnsi"/>
                <w:lang w:val="en-US"/>
                <w:rPrChange w:author="Craig Parker" w:date="2024-09-03T16:23:00Z" w16du:dateUtc="2024-09-03T14:23:00Z" w:id="1720">
                  <w:rPr>
                    <w:del w:author="Craig Parker" w:date="2024-09-03T16:11:00Z" w16du:dateUtc="2024-09-03T14:11:00Z" w:id="1721"/>
                    <w:rFonts w:eastAsia="Calibri" w:cstheme="minorHAnsi"/>
                    <w:lang w:val="en-US"/>
                  </w:rPr>
                </w:rPrChange>
              </w:rPr>
              <w:pPrChange w:author="Craig Parker" w:date="2024-09-03T17:03:00Z" w16du:dateUtc="2024-09-03T15:03:00Z" w:id="1722">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111DEA48" w14:textId="6D38C57E">
            <w:pPr>
              <w:tabs>
                <w:tab w:val="left" w:pos="4140"/>
                <w:tab w:val="left" w:pos="5220"/>
                <w:tab w:val="left" w:pos="6300"/>
              </w:tabs>
              <w:spacing w:line="360" w:lineRule="auto"/>
              <w:contextualSpacing/>
              <w:rPr>
                <w:del w:author="Craig Parker" w:date="2024-09-03T16:11:00Z" w16du:dateUtc="2024-09-03T14:11:00Z" w:id="1723"/>
                <w:rFonts w:eastAsia="Calibri" w:asciiTheme="majorHAnsi" w:hAnsiTheme="majorHAnsi" w:cstheme="majorHAnsi"/>
                <w:lang w:val="en-US"/>
                <w:rPrChange w:author="Craig Parker" w:date="2024-09-03T16:23:00Z" w16du:dateUtc="2024-09-03T14:23:00Z" w:id="1724">
                  <w:rPr>
                    <w:del w:author="Craig Parker" w:date="2024-09-03T16:11:00Z" w16du:dateUtc="2024-09-03T14:11:00Z" w:id="1725"/>
                    <w:rFonts w:eastAsia="Calibri" w:cstheme="minorHAnsi"/>
                    <w:lang w:val="en-US"/>
                  </w:rPr>
                </w:rPrChange>
              </w:rPr>
              <w:pPrChange w:author="Craig Parker" w:date="2024-09-03T17:03:00Z" w16du:dateUtc="2024-09-03T15:03:00Z" w:id="1726">
                <w:pPr>
                  <w:spacing w:line="240" w:lineRule="auto"/>
                </w:pPr>
              </w:pPrChange>
            </w:pPr>
            <w:del w:author="Craig Parker" w:date="2024-09-03T16:11:00Z" w16du:dateUtc="2024-09-03T14:11:00Z" w:id="1727">
              <w:r w:rsidRPr="002A00F9" w:rsidDel="00A5256E">
                <w:rPr>
                  <w:rFonts w:eastAsia="Calibri" w:asciiTheme="majorHAnsi" w:hAnsiTheme="majorHAnsi" w:cstheme="majorHAnsi"/>
                  <w:lang w:val="en-US"/>
                  <w:rPrChange w:author="Craig Parker" w:date="2024-09-03T16:23:00Z" w16du:dateUtc="2024-09-03T14:23:00Z" w:id="1728">
                    <w:rPr>
                      <w:rFonts w:eastAsia="Calibri" w:cstheme="minorHAnsi"/>
                      <w:lang w:val="en-US"/>
                    </w:rPr>
                  </w:rPrChange>
                </w:rPr>
                <w:delText>Employment status</w:delText>
              </w:r>
            </w:del>
          </w:p>
        </w:tc>
        <w:tc>
          <w:tcPr>
            <w:tcW w:w="4415" w:type="dxa"/>
            <w:tcMar>
              <w:top w:w="0" w:type="dxa"/>
              <w:left w:w="108" w:type="dxa"/>
              <w:bottom w:w="0" w:type="dxa"/>
              <w:right w:w="108" w:type="dxa"/>
            </w:tcMar>
            <w:vAlign w:val="center"/>
            <w:hideMark/>
          </w:tcPr>
          <w:p w:rsidRPr="002A00F9" w:rsidR="00AA4A1F" w:rsidDel="00A5256E" w:rsidRDefault="00AA4A1F" w14:paraId="43B194B0" w14:textId="2BFFCF1C">
            <w:pPr>
              <w:tabs>
                <w:tab w:val="left" w:pos="4140"/>
                <w:tab w:val="left" w:pos="5220"/>
                <w:tab w:val="left" w:pos="6300"/>
              </w:tabs>
              <w:spacing w:line="360" w:lineRule="auto"/>
              <w:contextualSpacing/>
              <w:rPr>
                <w:del w:author="Craig Parker" w:date="2024-09-03T16:11:00Z" w16du:dateUtc="2024-09-03T14:11:00Z" w:id="1729"/>
                <w:rFonts w:eastAsia="Calibri" w:asciiTheme="majorHAnsi" w:hAnsiTheme="majorHAnsi" w:cstheme="majorHAnsi"/>
                <w:lang w:val="en-US"/>
                <w:rPrChange w:author="Craig Parker" w:date="2024-09-03T16:23:00Z" w16du:dateUtc="2024-09-03T14:23:00Z" w:id="1730">
                  <w:rPr>
                    <w:del w:author="Craig Parker" w:date="2024-09-03T16:11:00Z" w16du:dateUtc="2024-09-03T14:11:00Z" w:id="1731"/>
                    <w:rFonts w:eastAsia="Calibri" w:cstheme="minorHAnsi"/>
                    <w:lang w:val="en-US"/>
                  </w:rPr>
                </w:rPrChange>
              </w:rPr>
              <w:pPrChange w:author="Craig Parker" w:date="2024-09-03T17:03:00Z" w16du:dateUtc="2024-09-03T15:03:00Z" w:id="1732">
                <w:pPr>
                  <w:spacing w:line="240" w:lineRule="auto"/>
                </w:pPr>
              </w:pPrChange>
            </w:pPr>
            <w:del w:author="Craig Parker" w:date="2024-09-03T16:11:00Z" w16du:dateUtc="2024-09-03T14:11:00Z" w:id="1733">
              <w:r w:rsidRPr="002A00F9" w:rsidDel="00A5256E">
                <w:rPr>
                  <w:rFonts w:eastAsia="Calibri" w:asciiTheme="majorHAnsi" w:hAnsiTheme="majorHAnsi" w:cstheme="majorHAnsi"/>
                  <w:lang w:val="en-US"/>
                  <w:rPrChange w:author="Craig Parker" w:date="2024-09-03T16:23:00Z" w16du:dateUtc="2024-09-03T14:23:00Z" w:id="1734">
                    <w:rPr>
                      <w:rFonts w:eastAsia="Calibri" w:cstheme="minorHAnsi"/>
                      <w:lang w:val="en-US"/>
                    </w:rPr>
                  </w:rPrChange>
                </w:rPr>
                <w:delText>Whether the participant is currently employed or not.</w:delText>
              </w:r>
            </w:del>
          </w:p>
        </w:tc>
      </w:tr>
      <w:tr w:rsidRPr="002A00F9" w:rsidR="00AA4A1F" w:rsidDel="00A5256E" w:rsidTr="009E156E" w14:paraId="3CC86690" w14:textId="3059FCA2">
        <w:trPr>
          <w:trHeight w:val="315"/>
          <w:del w:author="Craig Parker" w:date="2024-09-03T16:11:00Z" w:id="1735"/>
        </w:trPr>
        <w:tc>
          <w:tcPr>
            <w:tcW w:w="0" w:type="auto"/>
            <w:vMerge/>
            <w:vAlign w:val="center"/>
            <w:hideMark/>
          </w:tcPr>
          <w:p w:rsidRPr="002A00F9" w:rsidR="00AA4A1F" w:rsidDel="00A5256E" w:rsidRDefault="00AA4A1F" w14:paraId="76949858" w14:textId="4E2984FD">
            <w:pPr>
              <w:tabs>
                <w:tab w:val="left" w:pos="4140"/>
                <w:tab w:val="left" w:pos="5220"/>
                <w:tab w:val="left" w:pos="6300"/>
              </w:tabs>
              <w:spacing w:line="360" w:lineRule="auto"/>
              <w:contextualSpacing/>
              <w:rPr>
                <w:del w:author="Craig Parker" w:date="2024-09-03T16:11:00Z" w16du:dateUtc="2024-09-03T14:11:00Z" w:id="1736"/>
                <w:rFonts w:eastAsia="Calibri" w:asciiTheme="majorHAnsi" w:hAnsiTheme="majorHAnsi" w:cstheme="majorHAnsi"/>
                <w:lang w:val="en-US"/>
                <w:rPrChange w:author="Craig Parker" w:date="2024-09-03T16:23:00Z" w16du:dateUtc="2024-09-03T14:23:00Z" w:id="1737">
                  <w:rPr>
                    <w:del w:author="Craig Parker" w:date="2024-09-03T16:11:00Z" w16du:dateUtc="2024-09-03T14:11:00Z" w:id="1738"/>
                    <w:rFonts w:eastAsia="Calibri" w:cstheme="minorHAnsi"/>
                    <w:lang w:val="en-US"/>
                  </w:rPr>
                </w:rPrChange>
              </w:rPr>
              <w:pPrChange w:author="Craig Parker" w:date="2024-09-03T17:03:00Z" w16du:dateUtc="2024-09-03T15:03:00Z" w:id="1739">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3DA552BE" w14:textId="082000D6">
            <w:pPr>
              <w:tabs>
                <w:tab w:val="left" w:pos="4140"/>
                <w:tab w:val="left" w:pos="5220"/>
                <w:tab w:val="left" w:pos="6300"/>
              </w:tabs>
              <w:spacing w:line="360" w:lineRule="auto"/>
              <w:contextualSpacing/>
              <w:rPr>
                <w:del w:author="Craig Parker" w:date="2024-09-03T16:11:00Z" w16du:dateUtc="2024-09-03T14:11:00Z" w:id="1740"/>
                <w:rFonts w:eastAsia="Calibri" w:asciiTheme="majorHAnsi" w:hAnsiTheme="majorHAnsi" w:cstheme="majorHAnsi"/>
                <w:lang w:val="en-US"/>
                <w:rPrChange w:author="Craig Parker" w:date="2024-09-03T16:23:00Z" w16du:dateUtc="2024-09-03T14:23:00Z" w:id="1741">
                  <w:rPr>
                    <w:del w:author="Craig Parker" w:date="2024-09-03T16:11:00Z" w16du:dateUtc="2024-09-03T14:11:00Z" w:id="1742"/>
                    <w:rFonts w:eastAsia="Calibri" w:cstheme="minorHAnsi"/>
                    <w:lang w:val="en-US"/>
                  </w:rPr>
                </w:rPrChange>
              </w:rPr>
              <w:pPrChange w:author="Craig Parker" w:date="2024-09-03T17:03:00Z" w16du:dateUtc="2024-09-03T15:03:00Z" w:id="1743">
                <w:pPr>
                  <w:spacing w:line="240" w:lineRule="auto"/>
                </w:pPr>
              </w:pPrChange>
            </w:pPr>
            <w:del w:author="Craig Parker" w:date="2024-09-03T16:11:00Z" w16du:dateUtc="2024-09-03T14:11:00Z" w:id="1744">
              <w:r w:rsidRPr="002A00F9" w:rsidDel="00A5256E">
                <w:rPr>
                  <w:rFonts w:eastAsia="Calibri" w:asciiTheme="majorHAnsi" w:hAnsiTheme="majorHAnsi" w:cstheme="majorHAnsi"/>
                  <w:lang w:val="en-US"/>
                  <w:rPrChange w:author="Craig Parker" w:date="2024-09-03T16:23:00Z" w16du:dateUtc="2024-09-03T14:23:00Z" w:id="1745">
                    <w:rPr>
                      <w:rFonts w:eastAsia="Calibri" w:cstheme="minorHAnsi"/>
                      <w:lang w:val="en-US"/>
                    </w:rPr>
                  </w:rPrChange>
                </w:rPr>
                <w:delText>Education (highest level achieved)</w:delText>
              </w:r>
            </w:del>
          </w:p>
        </w:tc>
        <w:tc>
          <w:tcPr>
            <w:tcW w:w="4415" w:type="dxa"/>
            <w:tcMar>
              <w:top w:w="0" w:type="dxa"/>
              <w:left w:w="108" w:type="dxa"/>
              <w:bottom w:w="0" w:type="dxa"/>
              <w:right w:w="108" w:type="dxa"/>
            </w:tcMar>
            <w:vAlign w:val="center"/>
            <w:hideMark/>
          </w:tcPr>
          <w:p w:rsidRPr="002A00F9" w:rsidR="00AA4A1F" w:rsidDel="00A5256E" w:rsidRDefault="00AA4A1F" w14:paraId="0A6416B9" w14:textId="22E46DEE">
            <w:pPr>
              <w:tabs>
                <w:tab w:val="left" w:pos="4140"/>
                <w:tab w:val="left" w:pos="5220"/>
                <w:tab w:val="left" w:pos="6300"/>
              </w:tabs>
              <w:spacing w:line="360" w:lineRule="auto"/>
              <w:contextualSpacing/>
              <w:rPr>
                <w:del w:author="Craig Parker" w:date="2024-09-03T16:11:00Z" w16du:dateUtc="2024-09-03T14:11:00Z" w:id="1746"/>
                <w:rFonts w:eastAsia="Calibri" w:asciiTheme="majorHAnsi" w:hAnsiTheme="majorHAnsi" w:cstheme="majorHAnsi"/>
                <w:lang w:val="en-US"/>
                <w:rPrChange w:author="Craig Parker" w:date="2024-09-03T16:23:00Z" w16du:dateUtc="2024-09-03T14:23:00Z" w:id="1747">
                  <w:rPr>
                    <w:del w:author="Craig Parker" w:date="2024-09-03T16:11:00Z" w16du:dateUtc="2024-09-03T14:11:00Z" w:id="1748"/>
                    <w:rFonts w:eastAsia="Calibri" w:cstheme="minorHAnsi"/>
                    <w:lang w:val="en-US"/>
                  </w:rPr>
                </w:rPrChange>
              </w:rPr>
              <w:pPrChange w:author="Craig Parker" w:date="2024-09-03T17:03:00Z" w16du:dateUtc="2024-09-03T15:03:00Z" w:id="1749">
                <w:pPr>
                  <w:spacing w:line="240" w:lineRule="auto"/>
                </w:pPr>
              </w:pPrChange>
            </w:pPr>
            <w:del w:author="Craig Parker" w:date="2024-09-03T16:11:00Z" w16du:dateUtc="2024-09-03T14:11:00Z" w:id="1750">
              <w:r w:rsidRPr="002A00F9" w:rsidDel="00A5256E">
                <w:rPr>
                  <w:rFonts w:eastAsia="Calibri" w:asciiTheme="majorHAnsi" w:hAnsiTheme="majorHAnsi" w:cstheme="majorHAnsi"/>
                  <w:lang w:val="en-US"/>
                  <w:rPrChange w:author="Craig Parker" w:date="2024-09-03T16:23:00Z" w16du:dateUtc="2024-09-03T14:23:00Z" w:id="1751">
                    <w:rPr>
                      <w:rFonts w:eastAsia="Calibri" w:cstheme="minorHAnsi"/>
                      <w:lang w:val="en-US"/>
                    </w:rPr>
                  </w:rPrChange>
                </w:rPr>
                <w:delText>The highest level of education completed by the participant.</w:delText>
              </w:r>
            </w:del>
          </w:p>
        </w:tc>
      </w:tr>
      <w:tr w:rsidRPr="002A00F9" w:rsidR="00AA4A1F" w:rsidDel="00A5256E" w:rsidTr="009E156E" w14:paraId="0BB74B05" w14:textId="1218316D">
        <w:trPr>
          <w:trHeight w:val="315"/>
          <w:del w:author="Craig Parker" w:date="2024-09-03T16:11:00Z" w:id="1752"/>
        </w:trPr>
        <w:tc>
          <w:tcPr>
            <w:tcW w:w="0" w:type="auto"/>
            <w:vMerge/>
            <w:vAlign w:val="center"/>
            <w:hideMark/>
          </w:tcPr>
          <w:p w:rsidRPr="002A00F9" w:rsidR="00AA4A1F" w:rsidDel="00A5256E" w:rsidRDefault="00AA4A1F" w14:paraId="6F13745B" w14:textId="073D9D09">
            <w:pPr>
              <w:tabs>
                <w:tab w:val="left" w:pos="4140"/>
                <w:tab w:val="left" w:pos="5220"/>
                <w:tab w:val="left" w:pos="6300"/>
              </w:tabs>
              <w:spacing w:line="360" w:lineRule="auto"/>
              <w:contextualSpacing/>
              <w:rPr>
                <w:del w:author="Craig Parker" w:date="2024-09-03T16:11:00Z" w16du:dateUtc="2024-09-03T14:11:00Z" w:id="1753"/>
                <w:rFonts w:eastAsia="Calibri" w:asciiTheme="majorHAnsi" w:hAnsiTheme="majorHAnsi" w:cstheme="majorHAnsi"/>
                <w:lang w:val="en-US"/>
                <w:rPrChange w:author="Craig Parker" w:date="2024-09-03T16:23:00Z" w16du:dateUtc="2024-09-03T14:23:00Z" w:id="1754">
                  <w:rPr>
                    <w:del w:author="Craig Parker" w:date="2024-09-03T16:11:00Z" w16du:dateUtc="2024-09-03T14:11:00Z" w:id="1755"/>
                    <w:rFonts w:eastAsia="Calibri" w:cstheme="minorHAnsi"/>
                    <w:lang w:val="en-US"/>
                  </w:rPr>
                </w:rPrChange>
              </w:rPr>
              <w:pPrChange w:author="Craig Parker" w:date="2024-09-03T17:03:00Z" w16du:dateUtc="2024-09-03T15:03:00Z" w:id="1756">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5863C34A" w14:textId="53525DB2">
            <w:pPr>
              <w:tabs>
                <w:tab w:val="left" w:pos="4140"/>
                <w:tab w:val="left" w:pos="5220"/>
                <w:tab w:val="left" w:pos="6300"/>
              </w:tabs>
              <w:spacing w:line="360" w:lineRule="auto"/>
              <w:contextualSpacing/>
              <w:rPr>
                <w:del w:author="Craig Parker" w:date="2024-09-03T16:11:00Z" w16du:dateUtc="2024-09-03T14:11:00Z" w:id="1757"/>
                <w:rFonts w:eastAsia="Calibri" w:asciiTheme="majorHAnsi" w:hAnsiTheme="majorHAnsi" w:cstheme="majorHAnsi"/>
                <w:lang w:val="en-US"/>
                <w:rPrChange w:author="Craig Parker" w:date="2024-09-03T16:23:00Z" w16du:dateUtc="2024-09-03T14:23:00Z" w:id="1758">
                  <w:rPr>
                    <w:del w:author="Craig Parker" w:date="2024-09-03T16:11:00Z" w16du:dateUtc="2024-09-03T14:11:00Z" w:id="1759"/>
                    <w:rFonts w:eastAsia="Calibri" w:cstheme="minorHAnsi"/>
                    <w:lang w:val="en-US"/>
                  </w:rPr>
                </w:rPrChange>
              </w:rPr>
              <w:pPrChange w:author="Craig Parker" w:date="2024-09-03T17:03:00Z" w16du:dateUtc="2024-09-03T15:03:00Z" w:id="1760">
                <w:pPr>
                  <w:spacing w:line="240" w:lineRule="auto"/>
                </w:pPr>
              </w:pPrChange>
            </w:pPr>
            <w:del w:author="Craig Parker" w:date="2024-09-03T16:11:00Z" w16du:dateUtc="2024-09-03T14:11:00Z" w:id="1761">
              <w:r w:rsidRPr="002A00F9" w:rsidDel="00A5256E">
                <w:rPr>
                  <w:rFonts w:eastAsia="Calibri" w:asciiTheme="majorHAnsi" w:hAnsiTheme="majorHAnsi" w:cstheme="majorHAnsi"/>
                  <w:lang w:val="en-US"/>
                  <w:rPrChange w:author="Craig Parker" w:date="2024-09-03T16:23:00Z" w16du:dateUtc="2024-09-03T14:23:00Z" w:id="1762">
                    <w:rPr>
                      <w:rFonts w:eastAsia="Calibri" w:cstheme="minorHAnsi"/>
                      <w:lang w:val="en-US"/>
                    </w:rPr>
                  </w:rPrChange>
                </w:rPr>
                <w:delText>Marital status</w:delText>
              </w:r>
            </w:del>
          </w:p>
        </w:tc>
        <w:tc>
          <w:tcPr>
            <w:tcW w:w="4415" w:type="dxa"/>
            <w:tcMar>
              <w:top w:w="0" w:type="dxa"/>
              <w:left w:w="108" w:type="dxa"/>
              <w:bottom w:w="0" w:type="dxa"/>
              <w:right w:w="108" w:type="dxa"/>
            </w:tcMar>
            <w:vAlign w:val="center"/>
            <w:hideMark/>
          </w:tcPr>
          <w:p w:rsidRPr="002A00F9" w:rsidR="00AA4A1F" w:rsidDel="00A5256E" w:rsidRDefault="00AA4A1F" w14:paraId="0647CE05" w14:textId="7779AE14">
            <w:pPr>
              <w:tabs>
                <w:tab w:val="left" w:pos="4140"/>
                <w:tab w:val="left" w:pos="5220"/>
                <w:tab w:val="left" w:pos="6300"/>
              </w:tabs>
              <w:spacing w:line="360" w:lineRule="auto"/>
              <w:contextualSpacing/>
              <w:rPr>
                <w:del w:author="Craig Parker" w:date="2024-09-03T16:11:00Z" w16du:dateUtc="2024-09-03T14:11:00Z" w:id="1763"/>
                <w:rFonts w:eastAsia="Calibri" w:asciiTheme="majorHAnsi" w:hAnsiTheme="majorHAnsi" w:cstheme="majorHAnsi"/>
                <w:lang w:val="en-US"/>
                <w:rPrChange w:author="Craig Parker" w:date="2024-09-03T16:23:00Z" w16du:dateUtc="2024-09-03T14:23:00Z" w:id="1764">
                  <w:rPr>
                    <w:del w:author="Craig Parker" w:date="2024-09-03T16:11:00Z" w16du:dateUtc="2024-09-03T14:11:00Z" w:id="1765"/>
                    <w:rFonts w:eastAsia="Calibri" w:cstheme="minorHAnsi"/>
                    <w:lang w:val="en-US"/>
                  </w:rPr>
                </w:rPrChange>
              </w:rPr>
              <w:pPrChange w:author="Craig Parker" w:date="2024-09-03T17:03:00Z" w16du:dateUtc="2024-09-03T15:03:00Z" w:id="1766">
                <w:pPr>
                  <w:spacing w:line="240" w:lineRule="auto"/>
                </w:pPr>
              </w:pPrChange>
            </w:pPr>
            <w:del w:author="Craig Parker" w:date="2024-09-03T16:11:00Z" w16du:dateUtc="2024-09-03T14:11:00Z" w:id="1767">
              <w:r w:rsidRPr="002A00F9" w:rsidDel="00A5256E">
                <w:rPr>
                  <w:rFonts w:eastAsia="Calibri" w:asciiTheme="majorHAnsi" w:hAnsiTheme="majorHAnsi" w:cstheme="majorHAnsi"/>
                  <w:lang w:val="en-US"/>
                  <w:rPrChange w:author="Craig Parker" w:date="2024-09-03T16:23:00Z" w16du:dateUtc="2024-09-03T14:23:00Z" w:id="1768">
                    <w:rPr>
                      <w:rFonts w:eastAsia="Calibri" w:cstheme="minorHAnsi"/>
                      <w:lang w:val="en-US"/>
                    </w:rPr>
                  </w:rPrChange>
                </w:rPr>
                <w:delText>The current marital status of the participant.</w:delText>
              </w:r>
            </w:del>
          </w:p>
        </w:tc>
      </w:tr>
      <w:tr w:rsidRPr="002A00F9" w:rsidR="00AA4A1F" w:rsidDel="00A5256E" w:rsidTr="009E156E" w14:paraId="5EC7AB6A" w14:textId="6835BE80">
        <w:trPr>
          <w:trHeight w:val="290"/>
          <w:del w:author="Craig Parker" w:date="2024-09-03T16:11:00Z" w:id="1769"/>
        </w:trPr>
        <w:tc>
          <w:tcPr>
            <w:tcW w:w="0" w:type="auto"/>
            <w:vMerge/>
            <w:vAlign w:val="center"/>
            <w:hideMark/>
          </w:tcPr>
          <w:p w:rsidRPr="002A00F9" w:rsidR="00AA4A1F" w:rsidDel="00A5256E" w:rsidRDefault="00AA4A1F" w14:paraId="11C5B0F2" w14:textId="452CD553">
            <w:pPr>
              <w:tabs>
                <w:tab w:val="left" w:pos="4140"/>
                <w:tab w:val="left" w:pos="5220"/>
                <w:tab w:val="left" w:pos="6300"/>
              </w:tabs>
              <w:spacing w:line="360" w:lineRule="auto"/>
              <w:contextualSpacing/>
              <w:rPr>
                <w:del w:author="Craig Parker" w:date="2024-09-03T16:11:00Z" w16du:dateUtc="2024-09-03T14:11:00Z" w:id="1770"/>
                <w:rFonts w:eastAsia="Calibri" w:asciiTheme="majorHAnsi" w:hAnsiTheme="majorHAnsi" w:cstheme="majorHAnsi"/>
                <w:lang w:val="en-US"/>
                <w:rPrChange w:author="Craig Parker" w:date="2024-09-03T16:23:00Z" w16du:dateUtc="2024-09-03T14:23:00Z" w:id="1771">
                  <w:rPr>
                    <w:del w:author="Craig Parker" w:date="2024-09-03T16:11:00Z" w16du:dateUtc="2024-09-03T14:11:00Z" w:id="1772"/>
                    <w:rFonts w:eastAsia="Calibri" w:cstheme="minorHAnsi"/>
                    <w:lang w:val="en-US"/>
                  </w:rPr>
                </w:rPrChange>
              </w:rPr>
              <w:pPrChange w:author="Craig Parker" w:date="2024-09-03T17:03:00Z" w16du:dateUtc="2024-09-03T15:03:00Z" w:id="1773">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6821FB3E" w14:textId="088185E4">
            <w:pPr>
              <w:tabs>
                <w:tab w:val="left" w:pos="4140"/>
                <w:tab w:val="left" w:pos="5220"/>
                <w:tab w:val="left" w:pos="6300"/>
              </w:tabs>
              <w:spacing w:line="360" w:lineRule="auto"/>
              <w:contextualSpacing/>
              <w:rPr>
                <w:del w:author="Craig Parker" w:date="2024-09-03T16:11:00Z" w16du:dateUtc="2024-09-03T14:11:00Z" w:id="1774"/>
                <w:rFonts w:eastAsia="Calibri" w:asciiTheme="majorHAnsi" w:hAnsiTheme="majorHAnsi" w:cstheme="majorHAnsi"/>
                <w:lang w:val="en-US"/>
                <w:rPrChange w:author="Craig Parker" w:date="2024-09-03T16:23:00Z" w16du:dateUtc="2024-09-03T14:23:00Z" w:id="1775">
                  <w:rPr>
                    <w:del w:author="Craig Parker" w:date="2024-09-03T16:11:00Z" w16du:dateUtc="2024-09-03T14:11:00Z" w:id="1776"/>
                    <w:rFonts w:eastAsia="Calibri" w:cstheme="minorHAnsi"/>
                    <w:lang w:val="en-US"/>
                  </w:rPr>
                </w:rPrChange>
              </w:rPr>
              <w:pPrChange w:author="Craig Parker" w:date="2024-09-03T17:03:00Z" w16du:dateUtc="2024-09-03T15:03:00Z" w:id="1777">
                <w:pPr>
                  <w:spacing w:line="240" w:lineRule="auto"/>
                </w:pPr>
              </w:pPrChange>
            </w:pPr>
            <w:del w:author="Craig Parker" w:date="2024-09-03T16:11:00Z" w16du:dateUtc="2024-09-03T14:11:00Z" w:id="1778">
              <w:r w:rsidRPr="002A00F9" w:rsidDel="00A5256E">
                <w:rPr>
                  <w:rFonts w:eastAsia="Calibri" w:asciiTheme="majorHAnsi" w:hAnsiTheme="majorHAnsi" w:cstheme="majorHAnsi"/>
                  <w:lang w:val="en-US"/>
                  <w:rPrChange w:author="Craig Parker" w:date="2024-09-03T16:23:00Z" w16du:dateUtc="2024-09-03T14:23:00Z" w:id="1779">
                    <w:rPr>
                      <w:rFonts w:eastAsia="Calibri" w:cstheme="minorHAnsi"/>
                      <w:lang w:val="en-US"/>
                    </w:rPr>
                  </w:rPrChange>
                </w:rPr>
                <w:delText>Religion</w:delText>
              </w:r>
            </w:del>
          </w:p>
        </w:tc>
        <w:tc>
          <w:tcPr>
            <w:tcW w:w="4415" w:type="dxa"/>
            <w:tcMar>
              <w:top w:w="0" w:type="dxa"/>
              <w:left w:w="108" w:type="dxa"/>
              <w:bottom w:w="0" w:type="dxa"/>
              <w:right w:w="108" w:type="dxa"/>
            </w:tcMar>
            <w:vAlign w:val="center"/>
            <w:hideMark/>
          </w:tcPr>
          <w:p w:rsidRPr="002A00F9" w:rsidR="00AA4A1F" w:rsidDel="00A5256E" w:rsidRDefault="00AA4A1F" w14:paraId="7AB076BA" w14:textId="54FF7B9B">
            <w:pPr>
              <w:tabs>
                <w:tab w:val="left" w:pos="4140"/>
                <w:tab w:val="left" w:pos="5220"/>
                <w:tab w:val="left" w:pos="6300"/>
              </w:tabs>
              <w:spacing w:line="360" w:lineRule="auto"/>
              <w:contextualSpacing/>
              <w:rPr>
                <w:del w:author="Craig Parker" w:date="2024-09-03T16:11:00Z" w16du:dateUtc="2024-09-03T14:11:00Z" w:id="1780"/>
                <w:rFonts w:eastAsia="Calibri" w:asciiTheme="majorHAnsi" w:hAnsiTheme="majorHAnsi" w:cstheme="majorHAnsi"/>
                <w:lang w:val="en-US"/>
                <w:rPrChange w:author="Craig Parker" w:date="2024-09-03T16:23:00Z" w16du:dateUtc="2024-09-03T14:23:00Z" w:id="1781">
                  <w:rPr>
                    <w:del w:author="Craig Parker" w:date="2024-09-03T16:11:00Z" w16du:dateUtc="2024-09-03T14:11:00Z" w:id="1782"/>
                    <w:rFonts w:eastAsia="Calibri" w:cstheme="minorHAnsi"/>
                    <w:lang w:val="en-US"/>
                  </w:rPr>
                </w:rPrChange>
              </w:rPr>
              <w:pPrChange w:author="Craig Parker" w:date="2024-09-03T17:03:00Z" w16du:dateUtc="2024-09-03T15:03:00Z" w:id="1783">
                <w:pPr>
                  <w:spacing w:line="240" w:lineRule="auto"/>
                </w:pPr>
              </w:pPrChange>
            </w:pPr>
            <w:del w:author="Craig Parker" w:date="2024-09-03T16:11:00Z" w16du:dateUtc="2024-09-03T14:11:00Z" w:id="1784">
              <w:r w:rsidRPr="002A00F9" w:rsidDel="00A5256E">
                <w:rPr>
                  <w:rFonts w:eastAsia="Calibri" w:asciiTheme="majorHAnsi" w:hAnsiTheme="majorHAnsi" w:cstheme="majorHAnsi"/>
                  <w:lang w:val="en-US"/>
                  <w:rPrChange w:author="Craig Parker" w:date="2024-09-03T16:23:00Z" w16du:dateUtc="2024-09-03T14:23:00Z" w:id="1785">
                    <w:rPr>
                      <w:rFonts w:eastAsia="Calibri" w:cstheme="minorHAnsi"/>
                      <w:lang w:val="en-US"/>
                    </w:rPr>
                  </w:rPrChange>
                </w:rPr>
                <w:delText>The religious affiliation of the participant.</w:delText>
              </w:r>
            </w:del>
          </w:p>
        </w:tc>
      </w:tr>
      <w:tr w:rsidRPr="002A00F9" w:rsidR="00AA4A1F" w:rsidDel="00A5256E" w:rsidTr="009E156E" w14:paraId="392B6A59" w14:textId="54EC2779">
        <w:trPr>
          <w:trHeight w:val="290"/>
          <w:del w:author="Craig Parker" w:date="2024-09-03T16:11:00Z" w:id="1786"/>
        </w:trPr>
        <w:tc>
          <w:tcPr>
            <w:tcW w:w="0" w:type="auto"/>
            <w:vMerge/>
            <w:vAlign w:val="center"/>
            <w:hideMark/>
          </w:tcPr>
          <w:p w:rsidRPr="002A00F9" w:rsidR="00AA4A1F" w:rsidDel="00A5256E" w:rsidRDefault="00AA4A1F" w14:paraId="2D07E670" w14:textId="70DA227E">
            <w:pPr>
              <w:tabs>
                <w:tab w:val="left" w:pos="4140"/>
                <w:tab w:val="left" w:pos="5220"/>
                <w:tab w:val="left" w:pos="6300"/>
              </w:tabs>
              <w:spacing w:line="360" w:lineRule="auto"/>
              <w:contextualSpacing/>
              <w:rPr>
                <w:del w:author="Craig Parker" w:date="2024-09-03T16:11:00Z" w16du:dateUtc="2024-09-03T14:11:00Z" w:id="1787"/>
                <w:rFonts w:eastAsia="Calibri" w:asciiTheme="majorHAnsi" w:hAnsiTheme="majorHAnsi" w:cstheme="majorHAnsi"/>
                <w:lang w:val="en-US"/>
                <w:rPrChange w:author="Craig Parker" w:date="2024-09-03T16:23:00Z" w16du:dateUtc="2024-09-03T14:23:00Z" w:id="1788">
                  <w:rPr>
                    <w:del w:author="Craig Parker" w:date="2024-09-03T16:11:00Z" w16du:dateUtc="2024-09-03T14:11:00Z" w:id="1789"/>
                    <w:rFonts w:eastAsia="Calibri" w:cstheme="minorHAnsi"/>
                    <w:lang w:val="en-US"/>
                  </w:rPr>
                </w:rPrChange>
              </w:rPr>
              <w:pPrChange w:author="Craig Parker" w:date="2024-09-03T17:03:00Z" w16du:dateUtc="2024-09-03T15:03:00Z" w:id="1790">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232023DE" w14:textId="33864ED9">
            <w:pPr>
              <w:tabs>
                <w:tab w:val="left" w:pos="4140"/>
                <w:tab w:val="left" w:pos="5220"/>
                <w:tab w:val="left" w:pos="6300"/>
              </w:tabs>
              <w:spacing w:line="360" w:lineRule="auto"/>
              <w:contextualSpacing/>
              <w:rPr>
                <w:del w:author="Craig Parker" w:date="2024-09-03T16:11:00Z" w16du:dateUtc="2024-09-03T14:11:00Z" w:id="1791"/>
                <w:rFonts w:eastAsia="Calibri" w:asciiTheme="majorHAnsi" w:hAnsiTheme="majorHAnsi" w:cstheme="majorHAnsi"/>
                <w:lang w:val="en-US"/>
                <w:rPrChange w:author="Craig Parker" w:date="2024-09-03T16:23:00Z" w16du:dateUtc="2024-09-03T14:23:00Z" w:id="1792">
                  <w:rPr>
                    <w:del w:author="Craig Parker" w:date="2024-09-03T16:11:00Z" w16du:dateUtc="2024-09-03T14:11:00Z" w:id="1793"/>
                    <w:rFonts w:eastAsia="Calibri" w:cstheme="minorHAnsi"/>
                    <w:lang w:val="en-US"/>
                  </w:rPr>
                </w:rPrChange>
              </w:rPr>
              <w:pPrChange w:author="Craig Parker" w:date="2024-09-03T17:03:00Z" w16du:dateUtc="2024-09-03T15:03:00Z" w:id="1794">
                <w:pPr>
                  <w:spacing w:line="240" w:lineRule="auto"/>
                </w:pPr>
              </w:pPrChange>
            </w:pPr>
            <w:del w:author="Craig Parker" w:date="2024-09-03T16:11:00Z" w16du:dateUtc="2024-09-03T14:11:00Z" w:id="1795">
              <w:r w:rsidRPr="002A00F9" w:rsidDel="00A5256E">
                <w:rPr>
                  <w:rFonts w:eastAsia="Calibri" w:asciiTheme="majorHAnsi" w:hAnsiTheme="majorHAnsi" w:cstheme="majorHAnsi"/>
                  <w:lang w:val="en-US"/>
                  <w:rPrChange w:author="Craig Parker" w:date="2024-09-03T16:23:00Z" w16du:dateUtc="2024-09-03T14:23:00Z" w:id="1796">
                    <w:rPr>
                      <w:rFonts w:eastAsia="Calibri" w:cstheme="minorHAnsi"/>
                      <w:lang w:val="en-US"/>
                    </w:rPr>
                  </w:rPrChange>
                </w:rPr>
                <w:delText>Loss to follow-up</w:delText>
              </w:r>
            </w:del>
          </w:p>
        </w:tc>
        <w:tc>
          <w:tcPr>
            <w:tcW w:w="4415" w:type="dxa"/>
            <w:tcMar>
              <w:top w:w="0" w:type="dxa"/>
              <w:left w:w="108" w:type="dxa"/>
              <w:bottom w:w="0" w:type="dxa"/>
              <w:right w:w="108" w:type="dxa"/>
            </w:tcMar>
            <w:vAlign w:val="center"/>
            <w:hideMark/>
          </w:tcPr>
          <w:p w:rsidRPr="002A00F9" w:rsidR="00AA4A1F" w:rsidDel="00A5256E" w:rsidRDefault="00AA4A1F" w14:paraId="230CB293" w14:textId="01CA9CC0">
            <w:pPr>
              <w:tabs>
                <w:tab w:val="left" w:pos="4140"/>
                <w:tab w:val="left" w:pos="5220"/>
                <w:tab w:val="left" w:pos="6300"/>
              </w:tabs>
              <w:spacing w:line="360" w:lineRule="auto"/>
              <w:contextualSpacing/>
              <w:rPr>
                <w:del w:author="Craig Parker" w:date="2024-09-03T16:11:00Z" w16du:dateUtc="2024-09-03T14:11:00Z" w:id="1797"/>
                <w:rFonts w:eastAsia="Calibri" w:asciiTheme="majorHAnsi" w:hAnsiTheme="majorHAnsi" w:cstheme="majorHAnsi"/>
                <w:lang w:val="en-US"/>
                <w:rPrChange w:author="Craig Parker" w:date="2024-09-03T16:23:00Z" w16du:dateUtc="2024-09-03T14:23:00Z" w:id="1798">
                  <w:rPr>
                    <w:del w:author="Craig Parker" w:date="2024-09-03T16:11:00Z" w16du:dateUtc="2024-09-03T14:11:00Z" w:id="1799"/>
                    <w:rFonts w:eastAsia="Calibri" w:cstheme="minorHAnsi"/>
                    <w:lang w:val="en-US"/>
                  </w:rPr>
                </w:rPrChange>
              </w:rPr>
              <w:pPrChange w:author="Craig Parker" w:date="2024-09-03T17:03:00Z" w16du:dateUtc="2024-09-03T15:03:00Z" w:id="1800">
                <w:pPr>
                  <w:spacing w:line="240" w:lineRule="auto"/>
                </w:pPr>
              </w:pPrChange>
            </w:pPr>
            <w:del w:author="Craig Parker" w:date="2024-09-03T16:11:00Z" w16du:dateUtc="2024-09-03T14:11:00Z" w:id="1801">
              <w:r w:rsidRPr="002A00F9" w:rsidDel="00A5256E">
                <w:rPr>
                  <w:rFonts w:eastAsia="Calibri" w:asciiTheme="majorHAnsi" w:hAnsiTheme="majorHAnsi" w:cstheme="majorHAnsi"/>
                  <w:lang w:val="en-US"/>
                  <w:rPrChange w:author="Craig Parker" w:date="2024-09-03T16:23:00Z" w16du:dateUtc="2024-09-03T14:23:00Z" w:id="1802">
                    <w:rPr>
                      <w:rFonts w:eastAsia="Calibri" w:cstheme="minorHAnsi"/>
                      <w:lang w:val="en-US"/>
                    </w:rPr>
                  </w:rPrChange>
                </w:rPr>
                <w:delText>Whether the participant was lost to follow-up during the study period or not.</w:delText>
              </w:r>
            </w:del>
          </w:p>
        </w:tc>
      </w:tr>
      <w:tr w:rsidRPr="002A00F9" w:rsidR="00AA4A1F" w:rsidDel="00A5256E" w:rsidTr="009E156E" w14:paraId="4AD59B53" w14:textId="2AC8CF63">
        <w:trPr>
          <w:trHeight w:val="520"/>
          <w:del w:author="Craig Parker" w:date="2024-09-03T16:11:00Z" w:id="1803"/>
        </w:trPr>
        <w:tc>
          <w:tcPr>
            <w:tcW w:w="0" w:type="auto"/>
            <w:vMerge/>
            <w:vAlign w:val="center"/>
            <w:hideMark/>
          </w:tcPr>
          <w:p w:rsidRPr="002A00F9" w:rsidR="00AA4A1F" w:rsidDel="00A5256E" w:rsidRDefault="00AA4A1F" w14:paraId="519BB3F8" w14:textId="02B32FDE">
            <w:pPr>
              <w:tabs>
                <w:tab w:val="left" w:pos="4140"/>
                <w:tab w:val="left" w:pos="5220"/>
                <w:tab w:val="left" w:pos="6300"/>
              </w:tabs>
              <w:spacing w:line="360" w:lineRule="auto"/>
              <w:contextualSpacing/>
              <w:rPr>
                <w:del w:author="Craig Parker" w:date="2024-09-03T16:11:00Z" w16du:dateUtc="2024-09-03T14:11:00Z" w:id="1804"/>
                <w:rFonts w:eastAsia="Calibri" w:asciiTheme="majorHAnsi" w:hAnsiTheme="majorHAnsi" w:cstheme="majorHAnsi"/>
                <w:lang w:val="en-US"/>
                <w:rPrChange w:author="Craig Parker" w:date="2024-09-03T16:23:00Z" w16du:dateUtc="2024-09-03T14:23:00Z" w:id="1805">
                  <w:rPr>
                    <w:del w:author="Craig Parker" w:date="2024-09-03T16:11:00Z" w16du:dateUtc="2024-09-03T14:11:00Z" w:id="1806"/>
                    <w:rFonts w:eastAsia="Calibri" w:cstheme="minorHAnsi"/>
                    <w:lang w:val="en-US"/>
                  </w:rPr>
                </w:rPrChange>
              </w:rPr>
              <w:pPrChange w:author="Craig Parker" w:date="2024-09-03T17:03:00Z" w16du:dateUtc="2024-09-03T15:03:00Z" w:id="1807">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5D54108D" w14:textId="4911241D">
            <w:pPr>
              <w:tabs>
                <w:tab w:val="left" w:pos="4140"/>
                <w:tab w:val="left" w:pos="5220"/>
                <w:tab w:val="left" w:pos="6300"/>
              </w:tabs>
              <w:spacing w:line="360" w:lineRule="auto"/>
              <w:contextualSpacing/>
              <w:rPr>
                <w:del w:author="Craig Parker" w:date="2024-09-03T16:11:00Z" w16du:dateUtc="2024-09-03T14:11:00Z" w:id="1808"/>
                <w:rFonts w:eastAsia="Calibri" w:asciiTheme="majorHAnsi" w:hAnsiTheme="majorHAnsi" w:cstheme="majorHAnsi"/>
                <w:lang w:val="en-US"/>
                <w:rPrChange w:author="Craig Parker" w:date="2024-09-03T16:23:00Z" w16du:dateUtc="2024-09-03T14:23:00Z" w:id="1809">
                  <w:rPr>
                    <w:del w:author="Craig Parker" w:date="2024-09-03T16:11:00Z" w16du:dateUtc="2024-09-03T14:11:00Z" w:id="1810"/>
                    <w:rFonts w:eastAsia="Calibri" w:cstheme="minorHAnsi"/>
                    <w:lang w:val="en-US"/>
                  </w:rPr>
                </w:rPrChange>
              </w:rPr>
              <w:pPrChange w:author="Craig Parker" w:date="2024-09-03T17:03:00Z" w16du:dateUtc="2024-09-03T15:03:00Z" w:id="1811">
                <w:pPr>
                  <w:spacing w:line="240" w:lineRule="auto"/>
                </w:pPr>
              </w:pPrChange>
            </w:pPr>
            <w:del w:author="Craig Parker" w:date="2024-09-03T16:11:00Z" w16du:dateUtc="2024-09-03T14:11:00Z" w:id="1812">
              <w:r w:rsidRPr="002A00F9" w:rsidDel="00A5256E">
                <w:rPr>
                  <w:rFonts w:eastAsia="Calibri" w:asciiTheme="majorHAnsi" w:hAnsiTheme="majorHAnsi" w:cstheme="majorHAnsi"/>
                  <w:lang w:val="en-US"/>
                  <w:rPrChange w:author="Craig Parker" w:date="2024-09-03T16:23:00Z" w16du:dateUtc="2024-09-03T14:23:00Z" w:id="1813">
                    <w:rPr>
                      <w:rFonts w:eastAsia="Calibri" w:cstheme="minorHAnsi"/>
                      <w:lang w:val="en-US"/>
                    </w:rPr>
                  </w:rPrChange>
                </w:rPr>
                <w:delText>Date of interview/examination/special investigations</w:delText>
              </w:r>
            </w:del>
          </w:p>
        </w:tc>
        <w:tc>
          <w:tcPr>
            <w:tcW w:w="4415" w:type="dxa"/>
            <w:tcMar>
              <w:top w:w="0" w:type="dxa"/>
              <w:left w:w="108" w:type="dxa"/>
              <w:bottom w:w="0" w:type="dxa"/>
              <w:right w:w="108" w:type="dxa"/>
            </w:tcMar>
            <w:vAlign w:val="center"/>
            <w:hideMark/>
          </w:tcPr>
          <w:p w:rsidRPr="002A00F9" w:rsidR="00AA4A1F" w:rsidDel="00A5256E" w:rsidRDefault="00AA4A1F" w14:paraId="7D0BDACB" w14:textId="02059243">
            <w:pPr>
              <w:tabs>
                <w:tab w:val="left" w:pos="4140"/>
                <w:tab w:val="left" w:pos="5220"/>
                <w:tab w:val="left" w:pos="6300"/>
              </w:tabs>
              <w:spacing w:line="360" w:lineRule="auto"/>
              <w:contextualSpacing/>
              <w:rPr>
                <w:del w:author="Craig Parker" w:date="2024-09-03T16:11:00Z" w16du:dateUtc="2024-09-03T14:11:00Z" w:id="1814"/>
                <w:rFonts w:eastAsia="Calibri" w:asciiTheme="majorHAnsi" w:hAnsiTheme="majorHAnsi" w:cstheme="majorHAnsi"/>
                <w:lang w:val="en-US"/>
                <w:rPrChange w:author="Craig Parker" w:date="2024-09-03T16:23:00Z" w16du:dateUtc="2024-09-03T14:23:00Z" w:id="1815">
                  <w:rPr>
                    <w:del w:author="Craig Parker" w:date="2024-09-03T16:11:00Z" w16du:dateUtc="2024-09-03T14:11:00Z" w:id="1816"/>
                    <w:rFonts w:eastAsia="Calibri" w:cstheme="minorHAnsi"/>
                    <w:lang w:val="en-US"/>
                  </w:rPr>
                </w:rPrChange>
              </w:rPr>
              <w:pPrChange w:author="Craig Parker" w:date="2024-09-03T17:03:00Z" w16du:dateUtc="2024-09-03T15:03:00Z" w:id="1817">
                <w:pPr>
                  <w:spacing w:line="240" w:lineRule="auto"/>
                </w:pPr>
              </w:pPrChange>
            </w:pPr>
            <w:del w:author="Craig Parker" w:date="2024-09-03T16:11:00Z" w16du:dateUtc="2024-09-03T14:11:00Z" w:id="1818">
              <w:r w:rsidRPr="002A00F9" w:rsidDel="00A5256E">
                <w:rPr>
                  <w:rFonts w:eastAsia="Calibri" w:asciiTheme="majorHAnsi" w:hAnsiTheme="majorHAnsi" w:cstheme="majorHAnsi"/>
                  <w:lang w:val="en-US"/>
                  <w:rPrChange w:author="Craig Parker" w:date="2024-09-03T16:23:00Z" w16du:dateUtc="2024-09-03T14:23:00Z" w:id="1819">
                    <w:rPr>
                      <w:rFonts w:eastAsia="Calibri" w:cstheme="minorHAnsi"/>
                      <w:lang w:val="en-US"/>
                    </w:rPr>
                  </w:rPrChange>
                </w:rPr>
                <w:delText>The date when the interview, examination, or special investigation was conducted.</w:delText>
              </w:r>
            </w:del>
          </w:p>
        </w:tc>
      </w:tr>
    </w:tbl>
    <w:p w:rsidRPr="002A00F9" w:rsidR="00AA4A1F" w:rsidDel="00A5256E" w:rsidRDefault="00AA4A1F" w14:paraId="09D95107" w14:textId="74C8C189">
      <w:pPr>
        <w:tabs>
          <w:tab w:val="left" w:pos="4140"/>
          <w:tab w:val="left" w:pos="5220"/>
          <w:tab w:val="left" w:pos="6300"/>
        </w:tabs>
        <w:spacing w:line="360" w:lineRule="auto"/>
        <w:contextualSpacing/>
        <w:rPr>
          <w:del w:author="Craig Parker" w:date="2024-09-03T16:11:00Z" w16du:dateUtc="2024-09-03T14:11:00Z" w:id="1820"/>
          <w:rFonts w:eastAsia="Calibri" w:asciiTheme="majorHAnsi" w:hAnsiTheme="majorHAnsi" w:cstheme="majorHAnsi"/>
          <w:lang w:val="en-US"/>
          <w:rPrChange w:author="Craig Parker" w:date="2024-09-03T16:23:00Z" w16du:dateUtc="2024-09-03T14:23:00Z" w:id="1821">
            <w:rPr>
              <w:del w:author="Craig Parker" w:date="2024-09-03T16:11:00Z" w16du:dateUtc="2024-09-03T14:11:00Z" w:id="1822"/>
              <w:rFonts w:eastAsia="Calibri" w:cstheme="minorHAnsi"/>
              <w:lang w:val="en-US"/>
            </w:rPr>
          </w:rPrChange>
        </w:rPr>
        <w:pPrChange w:author="Craig Parker" w:date="2024-09-03T17:03:00Z" w16du:dateUtc="2024-09-03T15:03:00Z" w:id="1823">
          <w:pPr/>
        </w:pPrChange>
      </w:pPr>
    </w:p>
    <w:p w:rsidRPr="002A00F9" w:rsidR="00AA4A1F" w:rsidDel="00A5256E" w:rsidRDefault="00AA4A1F" w14:paraId="71063FF9" w14:textId="56058788">
      <w:pPr>
        <w:tabs>
          <w:tab w:val="left" w:pos="4140"/>
          <w:tab w:val="left" w:pos="5220"/>
          <w:tab w:val="left" w:pos="6300"/>
        </w:tabs>
        <w:spacing w:line="360" w:lineRule="auto"/>
        <w:contextualSpacing/>
        <w:rPr>
          <w:del w:author="Craig Parker" w:date="2024-09-03T16:11:00Z" w16du:dateUtc="2024-09-03T14:11:00Z" w:id="1824"/>
          <w:rFonts w:eastAsia="Calibri" w:asciiTheme="majorHAnsi" w:hAnsiTheme="majorHAnsi" w:cstheme="majorHAnsi"/>
          <w:lang w:val="en-US"/>
          <w:rPrChange w:author="Craig Parker" w:date="2024-09-03T16:23:00Z" w16du:dateUtc="2024-09-03T14:23:00Z" w:id="1825">
            <w:rPr>
              <w:del w:author="Craig Parker" w:date="2024-09-03T16:11:00Z" w16du:dateUtc="2024-09-03T14:11:00Z" w:id="1826"/>
              <w:rFonts w:eastAsia="Calibri" w:cstheme="minorHAnsi"/>
              <w:lang w:val="en-US"/>
            </w:rPr>
          </w:rPrChange>
        </w:rPr>
        <w:pPrChange w:author="Craig Parker" w:date="2024-09-03T17:03:00Z" w16du:dateUtc="2024-09-03T15:03:00Z" w:id="1827">
          <w:pPr/>
        </w:pPrChange>
      </w:pPr>
      <w:del w:author="Craig Parker" w:date="2024-09-03T16:11:00Z" w16du:dateUtc="2024-09-03T14:11:00Z" w:id="1828">
        <w:r w:rsidRPr="002A00F9" w:rsidDel="00A5256E">
          <w:rPr>
            <w:rFonts w:eastAsia="Calibri" w:asciiTheme="majorHAnsi" w:hAnsiTheme="majorHAnsi" w:cstheme="majorHAnsi"/>
            <w:lang w:val="en-US"/>
            <w:rPrChange w:author="Craig Parker" w:date="2024-09-03T16:23:00Z" w16du:dateUtc="2024-09-03T14:23:00Z" w:id="1829">
              <w:rPr>
                <w:rFonts w:eastAsia="Calibri" w:cstheme="minorHAnsi"/>
                <w:lang w:val="en-US"/>
              </w:rPr>
            </w:rPrChange>
          </w:rPr>
          <w:br w:type="page"/>
        </w:r>
      </w:del>
    </w:p>
    <w:p w:rsidRPr="002A00F9" w:rsidR="00AA4A1F" w:rsidDel="00A5256E" w:rsidRDefault="00AA4A1F" w14:paraId="17D129C6" w14:textId="402B6B2F">
      <w:pPr>
        <w:tabs>
          <w:tab w:val="left" w:pos="4140"/>
          <w:tab w:val="left" w:pos="5220"/>
          <w:tab w:val="left" w:pos="6300"/>
        </w:tabs>
        <w:spacing w:line="360" w:lineRule="auto"/>
        <w:contextualSpacing/>
        <w:rPr>
          <w:del w:author="Craig Parker" w:date="2024-09-03T16:11:00Z" w16du:dateUtc="2024-09-03T14:11:00Z" w:id="1830"/>
          <w:rFonts w:eastAsia="Calibri" w:asciiTheme="majorHAnsi" w:hAnsiTheme="majorHAnsi" w:cstheme="majorHAnsi"/>
          <w:b/>
          <w:bCs/>
          <w:lang w:val="en-US"/>
          <w:rPrChange w:author="Craig Parker" w:date="2024-09-03T16:23:00Z" w16du:dateUtc="2024-09-03T14:23:00Z" w:id="1831">
            <w:rPr>
              <w:del w:author="Craig Parker" w:date="2024-09-03T16:11:00Z" w16du:dateUtc="2024-09-03T14:11:00Z" w:id="1832"/>
              <w:rFonts w:eastAsia="Calibri" w:cstheme="minorHAnsi"/>
              <w:b/>
              <w:bCs/>
              <w:sz w:val="28"/>
              <w:szCs w:val="28"/>
              <w:lang w:val="en-US"/>
            </w:rPr>
          </w:rPrChange>
        </w:rPr>
        <w:pPrChange w:author="Craig Parker" w:date="2024-09-03T17:03:00Z" w16du:dateUtc="2024-09-03T15:03:00Z" w:id="1833">
          <w:pPr>
            <w:numPr>
              <w:numId w:val="20"/>
            </w:numPr>
            <w:ind w:left="720" w:hanging="360"/>
            <w:contextualSpacing/>
          </w:pPr>
        </w:pPrChange>
      </w:pPr>
      <w:del w:author="Craig Parker" w:date="2024-09-03T16:11:00Z" w16du:dateUtc="2024-09-03T14:11:00Z" w:id="1834">
        <w:r w:rsidRPr="002A00F9" w:rsidDel="00A5256E">
          <w:rPr>
            <w:rFonts w:eastAsia="Calibri" w:asciiTheme="majorHAnsi" w:hAnsiTheme="majorHAnsi" w:cstheme="majorHAnsi"/>
            <w:b/>
            <w:bCs/>
            <w:lang w:val="en-US"/>
            <w:rPrChange w:author="Craig Parker" w:date="2024-09-03T16:23:00Z" w16du:dateUtc="2024-09-03T14:23:00Z" w:id="1835">
              <w:rPr>
                <w:rFonts w:eastAsia="Calibri" w:cstheme="minorHAnsi"/>
                <w:b/>
                <w:bCs/>
                <w:sz w:val="28"/>
                <w:szCs w:val="28"/>
                <w:lang w:val="en-US"/>
              </w:rPr>
            </w:rPrChange>
          </w:rPr>
          <w:delText>Repeated measure variables</w:delText>
        </w:r>
      </w:del>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Look w:val="04A0" w:firstRow="1" w:lastRow="0" w:firstColumn="1" w:lastColumn="0" w:noHBand="0" w:noVBand="1"/>
      </w:tblPr>
      <w:tblGrid>
        <w:gridCol w:w="1717"/>
        <w:gridCol w:w="3077"/>
        <w:gridCol w:w="4212"/>
      </w:tblGrid>
      <w:tr w:rsidRPr="002A00F9" w:rsidR="00AA4A1F" w:rsidDel="00A5256E" w:rsidTr="00DA36F6" w14:paraId="77E5BE3D" w14:textId="188F859F">
        <w:trPr>
          <w:trHeight w:val="315"/>
          <w:tblHeader/>
          <w:del w:author="Craig Parker" w:date="2024-09-03T16:11:00Z" w:id="1836"/>
        </w:trPr>
        <w:tc>
          <w:tcPr>
            <w:tcW w:w="1717" w:type="dxa"/>
            <w:tcMar>
              <w:top w:w="0" w:type="dxa"/>
              <w:left w:w="108" w:type="dxa"/>
              <w:bottom w:w="0" w:type="dxa"/>
              <w:right w:w="108" w:type="dxa"/>
            </w:tcMar>
            <w:vAlign w:val="center"/>
            <w:hideMark/>
          </w:tcPr>
          <w:p w:rsidRPr="002A00F9" w:rsidR="00AA4A1F" w:rsidDel="00A5256E" w:rsidRDefault="00AA4A1F" w14:paraId="4E3C3D36" w14:textId="2A045D6F">
            <w:pPr>
              <w:tabs>
                <w:tab w:val="left" w:pos="4140"/>
                <w:tab w:val="left" w:pos="5220"/>
                <w:tab w:val="left" w:pos="6300"/>
              </w:tabs>
              <w:spacing w:line="360" w:lineRule="auto"/>
              <w:contextualSpacing/>
              <w:rPr>
                <w:del w:author="Craig Parker" w:date="2024-09-03T16:11:00Z" w16du:dateUtc="2024-09-03T14:11:00Z" w:id="1837"/>
                <w:rFonts w:eastAsia="Calibri" w:asciiTheme="majorHAnsi" w:hAnsiTheme="majorHAnsi" w:cstheme="majorHAnsi"/>
                <w:lang w:val="en-US"/>
                <w:rPrChange w:author="Craig Parker" w:date="2024-09-03T16:23:00Z" w16du:dateUtc="2024-09-03T14:23:00Z" w:id="1838">
                  <w:rPr>
                    <w:del w:author="Craig Parker" w:date="2024-09-03T16:11:00Z" w16du:dateUtc="2024-09-03T14:11:00Z" w:id="1839"/>
                    <w:rFonts w:eastAsia="Calibri" w:cstheme="minorHAnsi"/>
                    <w:lang w:val="en-US"/>
                  </w:rPr>
                </w:rPrChange>
              </w:rPr>
              <w:pPrChange w:author="Craig Parker" w:date="2024-09-03T17:03:00Z" w16du:dateUtc="2024-09-03T15:03:00Z" w:id="1840">
                <w:pPr>
                  <w:spacing w:line="240" w:lineRule="auto"/>
                  <w:jc w:val="center"/>
                </w:pPr>
              </w:pPrChange>
            </w:pPr>
            <w:del w:author="Craig Parker" w:date="2024-09-03T16:11:00Z" w16du:dateUtc="2024-09-03T14:11:00Z" w:id="1841">
              <w:r w:rsidRPr="002A00F9" w:rsidDel="00A5256E">
                <w:rPr>
                  <w:rFonts w:eastAsia="Calibri" w:asciiTheme="majorHAnsi" w:hAnsiTheme="majorHAnsi" w:cstheme="majorHAnsi"/>
                  <w:lang w:val="en-US"/>
                  <w:rPrChange w:author="Craig Parker" w:date="2024-09-03T16:23:00Z" w16du:dateUtc="2024-09-03T14:23:00Z" w:id="1842">
                    <w:rPr>
                      <w:rFonts w:eastAsia="Calibri" w:cstheme="minorHAnsi"/>
                      <w:lang w:val="en-US"/>
                    </w:rPr>
                  </w:rPrChange>
                </w:rPr>
                <w:delText>Variable category</w:delText>
              </w:r>
            </w:del>
          </w:p>
        </w:tc>
        <w:tc>
          <w:tcPr>
            <w:tcW w:w="3077" w:type="dxa"/>
            <w:tcMar>
              <w:top w:w="0" w:type="dxa"/>
              <w:left w:w="108" w:type="dxa"/>
              <w:bottom w:w="0" w:type="dxa"/>
              <w:right w:w="108" w:type="dxa"/>
            </w:tcMar>
            <w:vAlign w:val="center"/>
            <w:hideMark/>
          </w:tcPr>
          <w:p w:rsidRPr="002A00F9" w:rsidR="00AA4A1F" w:rsidDel="00A5256E" w:rsidRDefault="00AA4A1F" w14:paraId="780527DE" w14:textId="691FC94A">
            <w:pPr>
              <w:tabs>
                <w:tab w:val="left" w:pos="4140"/>
                <w:tab w:val="left" w:pos="5220"/>
                <w:tab w:val="left" w:pos="6300"/>
              </w:tabs>
              <w:spacing w:line="360" w:lineRule="auto"/>
              <w:contextualSpacing/>
              <w:rPr>
                <w:del w:author="Craig Parker" w:date="2024-09-03T16:11:00Z" w16du:dateUtc="2024-09-03T14:11:00Z" w:id="1843"/>
                <w:rFonts w:eastAsia="Calibri" w:asciiTheme="majorHAnsi" w:hAnsiTheme="majorHAnsi" w:cstheme="majorHAnsi"/>
                <w:lang w:val="en-US"/>
                <w:rPrChange w:author="Craig Parker" w:date="2024-09-03T16:23:00Z" w16du:dateUtc="2024-09-03T14:23:00Z" w:id="1844">
                  <w:rPr>
                    <w:del w:author="Craig Parker" w:date="2024-09-03T16:11:00Z" w16du:dateUtc="2024-09-03T14:11:00Z" w:id="1845"/>
                    <w:rFonts w:eastAsia="Calibri" w:cstheme="minorHAnsi"/>
                    <w:lang w:val="en-US"/>
                  </w:rPr>
                </w:rPrChange>
              </w:rPr>
              <w:pPrChange w:author="Craig Parker" w:date="2024-09-03T17:03:00Z" w16du:dateUtc="2024-09-03T15:03:00Z" w:id="1846">
                <w:pPr>
                  <w:spacing w:line="240" w:lineRule="auto"/>
                  <w:jc w:val="center"/>
                </w:pPr>
              </w:pPrChange>
            </w:pPr>
            <w:del w:author="Craig Parker" w:date="2024-09-03T16:11:00Z" w16du:dateUtc="2024-09-03T14:11:00Z" w:id="1847">
              <w:r w:rsidRPr="002A00F9" w:rsidDel="00A5256E">
                <w:rPr>
                  <w:rFonts w:eastAsia="Calibri" w:asciiTheme="majorHAnsi" w:hAnsiTheme="majorHAnsi" w:cstheme="majorHAnsi"/>
                  <w:lang w:val="en-US"/>
                  <w:rPrChange w:author="Craig Parker" w:date="2024-09-03T16:23:00Z" w16du:dateUtc="2024-09-03T14:23:00Z" w:id="1848">
                    <w:rPr>
                      <w:rFonts w:eastAsia="Calibri" w:cstheme="minorHAnsi"/>
                      <w:lang w:val="en-US"/>
                    </w:rPr>
                  </w:rPrChange>
                </w:rPr>
                <w:delText>Variable name (examples)</w:delText>
              </w:r>
            </w:del>
          </w:p>
        </w:tc>
        <w:tc>
          <w:tcPr>
            <w:tcW w:w="4212" w:type="dxa"/>
            <w:tcMar>
              <w:top w:w="0" w:type="dxa"/>
              <w:left w:w="108" w:type="dxa"/>
              <w:bottom w:w="0" w:type="dxa"/>
              <w:right w:w="108" w:type="dxa"/>
            </w:tcMar>
            <w:vAlign w:val="center"/>
            <w:hideMark/>
          </w:tcPr>
          <w:p w:rsidRPr="002A00F9" w:rsidR="00AA4A1F" w:rsidDel="00A5256E" w:rsidRDefault="00AA4A1F" w14:paraId="78D75506" w14:textId="7A869859">
            <w:pPr>
              <w:tabs>
                <w:tab w:val="left" w:pos="4140"/>
                <w:tab w:val="left" w:pos="5220"/>
                <w:tab w:val="left" w:pos="6300"/>
              </w:tabs>
              <w:spacing w:line="360" w:lineRule="auto"/>
              <w:contextualSpacing/>
              <w:rPr>
                <w:del w:author="Craig Parker" w:date="2024-09-03T16:11:00Z" w16du:dateUtc="2024-09-03T14:11:00Z" w:id="1849"/>
                <w:rFonts w:eastAsia="Calibri" w:asciiTheme="majorHAnsi" w:hAnsiTheme="majorHAnsi" w:cstheme="majorHAnsi"/>
                <w:lang w:val="en-US"/>
                <w:rPrChange w:author="Craig Parker" w:date="2024-09-03T16:23:00Z" w16du:dateUtc="2024-09-03T14:23:00Z" w:id="1850">
                  <w:rPr>
                    <w:del w:author="Craig Parker" w:date="2024-09-03T16:11:00Z" w16du:dateUtc="2024-09-03T14:11:00Z" w:id="1851"/>
                    <w:rFonts w:eastAsia="Calibri" w:cstheme="minorHAnsi"/>
                    <w:lang w:val="en-US"/>
                  </w:rPr>
                </w:rPrChange>
              </w:rPr>
              <w:pPrChange w:author="Craig Parker" w:date="2024-09-03T17:03:00Z" w16du:dateUtc="2024-09-03T15:03:00Z" w:id="1852">
                <w:pPr>
                  <w:spacing w:line="240" w:lineRule="auto"/>
                  <w:jc w:val="center"/>
                </w:pPr>
              </w:pPrChange>
            </w:pPr>
            <w:del w:author="Craig Parker" w:date="2024-09-03T16:11:00Z" w16du:dateUtc="2024-09-03T14:11:00Z" w:id="1853">
              <w:r w:rsidRPr="002A00F9" w:rsidDel="00A5256E">
                <w:rPr>
                  <w:rFonts w:eastAsia="Calibri" w:asciiTheme="majorHAnsi" w:hAnsiTheme="majorHAnsi" w:cstheme="majorHAnsi"/>
                  <w:lang w:val="en-US"/>
                  <w:rPrChange w:author="Craig Parker" w:date="2024-09-03T16:23:00Z" w16du:dateUtc="2024-09-03T14:23:00Z" w:id="1854">
                    <w:rPr>
                      <w:rFonts w:eastAsia="Calibri" w:cstheme="minorHAnsi"/>
                      <w:lang w:val="en-US"/>
                    </w:rPr>
                  </w:rPrChange>
                </w:rPr>
                <w:delText>Definition</w:delText>
              </w:r>
            </w:del>
          </w:p>
        </w:tc>
      </w:tr>
      <w:tr w:rsidRPr="002A00F9" w:rsidR="00AA4A1F" w:rsidDel="00A5256E" w:rsidTr="00DA36F6" w14:paraId="0C509AC9" w14:textId="7BE9C3CB">
        <w:trPr>
          <w:trHeight w:val="290"/>
          <w:del w:author="Craig Parker" w:date="2024-09-03T16:11:00Z" w:id="1855"/>
        </w:trPr>
        <w:tc>
          <w:tcPr>
            <w:tcW w:w="1717" w:type="dxa"/>
            <w:vMerge w:val="restart"/>
            <w:tcMar>
              <w:top w:w="0" w:type="dxa"/>
              <w:left w:w="108" w:type="dxa"/>
              <w:bottom w:w="0" w:type="dxa"/>
              <w:right w:w="108" w:type="dxa"/>
            </w:tcMar>
            <w:vAlign w:val="center"/>
            <w:hideMark/>
          </w:tcPr>
          <w:p w:rsidRPr="002A00F9" w:rsidR="00AA4A1F" w:rsidDel="00A5256E" w:rsidRDefault="00AA4A1F" w14:paraId="43C01C20" w14:textId="5D426273">
            <w:pPr>
              <w:tabs>
                <w:tab w:val="left" w:pos="4140"/>
                <w:tab w:val="left" w:pos="5220"/>
                <w:tab w:val="left" w:pos="6300"/>
              </w:tabs>
              <w:spacing w:line="360" w:lineRule="auto"/>
              <w:contextualSpacing/>
              <w:rPr>
                <w:del w:author="Craig Parker" w:date="2024-09-03T16:11:00Z" w16du:dateUtc="2024-09-03T14:11:00Z" w:id="1856"/>
                <w:rFonts w:eastAsia="Calibri" w:asciiTheme="majorHAnsi" w:hAnsiTheme="majorHAnsi" w:cstheme="majorHAnsi"/>
                <w:lang w:val="en-US"/>
                <w:rPrChange w:author="Craig Parker" w:date="2024-09-03T16:23:00Z" w16du:dateUtc="2024-09-03T14:23:00Z" w:id="1857">
                  <w:rPr>
                    <w:del w:author="Craig Parker" w:date="2024-09-03T16:11:00Z" w16du:dateUtc="2024-09-03T14:11:00Z" w:id="1858"/>
                    <w:rFonts w:eastAsia="Calibri" w:cstheme="minorHAnsi"/>
                    <w:lang w:val="en-US"/>
                  </w:rPr>
                </w:rPrChange>
              </w:rPr>
              <w:pPrChange w:author="Craig Parker" w:date="2024-09-03T17:03:00Z" w16du:dateUtc="2024-09-03T15:03:00Z" w:id="1859">
                <w:pPr>
                  <w:spacing w:line="240" w:lineRule="auto"/>
                </w:pPr>
              </w:pPrChange>
            </w:pPr>
            <w:del w:author="Craig Parker" w:date="2024-09-03T16:11:00Z" w16du:dateUtc="2024-09-03T14:11:00Z" w:id="1860">
              <w:r w:rsidRPr="002A00F9" w:rsidDel="00A5256E">
                <w:rPr>
                  <w:rFonts w:eastAsia="Calibri" w:asciiTheme="majorHAnsi" w:hAnsiTheme="majorHAnsi" w:cstheme="majorHAnsi"/>
                  <w:lang w:val="en-US"/>
                  <w:rPrChange w:author="Craig Parker" w:date="2024-09-03T16:23:00Z" w16du:dateUtc="2024-09-03T14:23:00Z" w:id="1861">
                    <w:rPr>
                      <w:rFonts w:eastAsia="Calibri" w:cstheme="minorHAnsi"/>
                      <w:lang w:val="en-US"/>
                    </w:rPr>
                  </w:rPrChange>
                </w:rPr>
                <w:delText>Anthropometry</w:delText>
              </w:r>
            </w:del>
          </w:p>
        </w:tc>
        <w:tc>
          <w:tcPr>
            <w:tcW w:w="3077" w:type="dxa"/>
            <w:tcMar>
              <w:top w:w="0" w:type="dxa"/>
              <w:left w:w="108" w:type="dxa"/>
              <w:bottom w:w="0" w:type="dxa"/>
              <w:right w:w="108" w:type="dxa"/>
            </w:tcMar>
            <w:vAlign w:val="center"/>
            <w:hideMark/>
          </w:tcPr>
          <w:p w:rsidRPr="002A00F9" w:rsidR="00AA4A1F" w:rsidDel="00A5256E" w:rsidRDefault="00AA4A1F" w14:paraId="3C03DC1B" w14:textId="48BCAEA3">
            <w:pPr>
              <w:tabs>
                <w:tab w:val="left" w:pos="4140"/>
                <w:tab w:val="left" w:pos="5220"/>
                <w:tab w:val="left" w:pos="6300"/>
              </w:tabs>
              <w:spacing w:line="360" w:lineRule="auto"/>
              <w:contextualSpacing/>
              <w:rPr>
                <w:del w:author="Craig Parker" w:date="2024-09-03T16:11:00Z" w16du:dateUtc="2024-09-03T14:11:00Z" w:id="1862"/>
                <w:rFonts w:eastAsia="Calibri" w:asciiTheme="majorHAnsi" w:hAnsiTheme="majorHAnsi" w:cstheme="majorHAnsi"/>
                <w:lang w:val="en-US"/>
                <w:rPrChange w:author="Craig Parker" w:date="2024-09-03T16:23:00Z" w16du:dateUtc="2024-09-03T14:23:00Z" w:id="1863">
                  <w:rPr>
                    <w:del w:author="Craig Parker" w:date="2024-09-03T16:11:00Z" w16du:dateUtc="2024-09-03T14:11:00Z" w:id="1864"/>
                    <w:rFonts w:eastAsia="Calibri" w:cstheme="minorHAnsi"/>
                    <w:lang w:val="en-US"/>
                  </w:rPr>
                </w:rPrChange>
              </w:rPr>
              <w:pPrChange w:author="Craig Parker" w:date="2024-09-03T17:03:00Z" w16du:dateUtc="2024-09-03T15:03:00Z" w:id="1865">
                <w:pPr>
                  <w:spacing w:line="240" w:lineRule="auto"/>
                </w:pPr>
              </w:pPrChange>
            </w:pPr>
            <w:del w:author="Craig Parker" w:date="2024-09-03T16:11:00Z" w16du:dateUtc="2024-09-03T14:11:00Z" w:id="1866">
              <w:r w:rsidRPr="002A00F9" w:rsidDel="00A5256E">
                <w:rPr>
                  <w:rFonts w:eastAsia="Calibri" w:asciiTheme="majorHAnsi" w:hAnsiTheme="majorHAnsi" w:cstheme="majorHAnsi"/>
                  <w:lang w:val="en-US"/>
                  <w:rPrChange w:author="Craig Parker" w:date="2024-09-03T16:23:00Z" w16du:dateUtc="2024-09-03T14:23:00Z" w:id="1867">
                    <w:rPr>
                      <w:rFonts w:eastAsia="Calibri" w:cstheme="minorHAnsi"/>
                      <w:lang w:val="en-US"/>
                    </w:rPr>
                  </w:rPrChange>
                </w:rPr>
                <w:delText>Height</w:delText>
              </w:r>
            </w:del>
          </w:p>
        </w:tc>
        <w:tc>
          <w:tcPr>
            <w:tcW w:w="4212" w:type="dxa"/>
            <w:tcMar>
              <w:top w:w="0" w:type="dxa"/>
              <w:left w:w="108" w:type="dxa"/>
              <w:bottom w:w="0" w:type="dxa"/>
              <w:right w:w="108" w:type="dxa"/>
            </w:tcMar>
            <w:vAlign w:val="center"/>
            <w:hideMark/>
          </w:tcPr>
          <w:p w:rsidRPr="002A00F9" w:rsidR="00AA4A1F" w:rsidDel="00A5256E" w:rsidRDefault="00AA4A1F" w14:paraId="7B1FC189" w14:textId="382EF13F">
            <w:pPr>
              <w:tabs>
                <w:tab w:val="left" w:pos="4140"/>
                <w:tab w:val="left" w:pos="5220"/>
                <w:tab w:val="left" w:pos="6300"/>
              </w:tabs>
              <w:spacing w:line="360" w:lineRule="auto"/>
              <w:contextualSpacing/>
              <w:rPr>
                <w:del w:author="Craig Parker" w:date="2024-09-03T16:11:00Z" w16du:dateUtc="2024-09-03T14:11:00Z" w:id="1868"/>
                <w:rFonts w:eastAsia="Calibri" w:asciiTheme="majorHAnsi" w:hAnsiTheme="majorHAnsi" w:cstheme="majorHAnsi"/>
                <w:lang w:val="en-US"/>
                <w:rPrChange w:author="Craig Parker" w:date="2024-09-03T16:23:00Z" w16du:dateUtc="2024-09-03T14:23:00Z" w:id="1869">
                  <w:rPr>
                    <w:del w:author="Craig Parker" w:date="2024-09-03T16:11:00Z" w16du:dateUtc="2024-09-03T14:11:00Z" w:id="1870"/>
                    <w:rFonts w:eastAsia="Calibri" w:cstheme="minorHAnsi"/>
                    <w:lang w:val="en-US"/>
                  </w:rPr>
                </w:rPrChange>
              </w:rPr>
              <w:pPrChange w:author="Craig Parker" w:date="2024-09-03T17:03:00Z" w16du:dateUtc="2024-09-03T15:03:00Z" w:id="1871">
                <w:pPr>
                  <w:spacing w:line="240" w:lineRule="auto"/>
                </w:pPr>
              </w:pPrChange>
            </w:pPr>
            <w:del w:author="Craig Parker" w:date="2024-09-03T16:11:00Z" w16du:dateUtc="2024-09-03T14:11:00Z" w:id="1872">
              <w:r w:rsidRPr="002A00F9" w:rsidDel="00A5256E">
                <w:rPr>
                  <w:rFonts w:eastAsia="Calibri" w:asciiTheme="majorHAnsi" w:hAnsiTheme="majorHAnsi" w:cstheme="majorHAnsi"/>
                  <w:lang w:val="en-US"/>
                  <w:rPrChange w:author="Craig Parker" w:date="2024-09-03T16:23:00Z" w16du:dateUtc="2024-09-03T14:23:00Z" w:id="1873">
                    <w:rPr>
                      <w:rFonts w:eastAsia="Calibri" w:cstheme="minorHAnsi"/>
                      <w:lang w:val="en-US"/>
                    </w:rPr>
                  </w:rPrChange>
                </w:rPr>
                <w:delText>The height of the participant, usually measured in centimeters or feet and inches.</w:delText>
              </w:r>
            </w:del>
          </w:p>
        </w:tc>
      </w:tr>
      <w:tr w:rsidRPr="002A00F9" w:rsidR="00AA4A1F" w:rsidDel="00A5256E" w:rsidTr="00DA36F6" w14:paraId="12051301" w14:textId="56679831">
        <w:trPr>
          <w:trHeight w:val="290"/>
          <w:del w:author="Craig Parker" w:date="2024-09-03T16:11:00Z" w:id="1874"/>
        </w:trPr>
        <w:tc>
          <w:tcPr>
            <w:tcW w:w="0" w:type="auto"/>
            <w:vMerge/>
            <w:vAlign w:val="center"/>
            <w:hideMark/>
          </w:tcPr>
          <w:p w:rsidRPr="002A00F9" w:rsidR="00AA4A1F" w:rsidDel="00A5256E" w:rsidRDefault="00AA4A1F" w14:paraId="0B4EC7CC" w14:textId="52092EA4">
            <w:pPr>
              <w:tabs>
                <w:tab w:val="left" w:pos="4140"/>
                <w:tab w:val="left" w:pos="5220"/>
                <w:tab w:val="left" w:pos="6300"/>
              </w:tabs>
              <w:spacing w:line="360" w:lineRule="auto"/>
              <w:contextualSpacing/>
              <w:rPr>
                <w:del w:author="Craig Parker" w:date="2024-09-03T16:11:00Z" w16du:dateUtc="2024-09-03T14:11:00Z" w:id="1875"/>
                <w:rFonts w:eastAsia="Calibri" w:asciiTheme="majorHAnsi" w:hAnsiTheme="majorHAnsi" w:cstheme="majorHAnsi"/>
                <w:lang w:val="en-US"/>
                <w:rPrChange w:author="Craig Parker" w:date="2024-09-03T16:23:00Z" w16du:dateUtc="2024-09-03T14:23:00Z" w:id="1876">
                  <w:rPr>
                    <w:del w:author="Craig Parker" w:date="2024-09-03T16:11:00Z" w16du:dateUtc="2024-09-03T14:11:00Z" w:id="1877"/>
                    <w:rFonts w:eastAsia="Calibri" w:cstheme="minorHAnsi"/>
                    <w:lang w:val="en-US"/>
                  </w:rPr>
                </w:rPrChange>
              </w:rPr>
              <w:pPrChange w:author="Craig Parker" w:date="2024-09-03T17:03:00Z" w16du:dateUtc="2024-09-03T15:03:00Z" w:id="1878">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6853881E" w14:textId="0B4A6C4D">
            <w:pPr>
              <w:tabs>
                <w:tab w:val="left" w:pos="4140"/>
                <w:tab w:val="left" w:pos="5220"/>
                <w:tab w:val="left" w:pos="6300"/>
              </w:tabs>
              <w:spacing w:line="360" w:lineRule="auto"/>
              <w:contextualSpacing/>
              <w:rPr>
                <w:del w:author="Craig Parker" w:date="2024-09-03T16:11:00Z" w16du:dateUtc="2024-09-03T14:11:00Z" w:id="1879"/>
                <w:rFonts w:eastAsia="Calibri" w:asciiTheme="majorHAnsi" w:hAnsiTheme="majorHAnsi" w:cstheme="majorHAnsi"/>
                <w:lang w:val="en-US"/>
                <w:rPrChange w:author="Craig Parker" w:date="2024-09-03T16:23:00Z" w16du:dateUtc="2024-09-03T14:23:00Z" w:id="1880">
                  <w:rPr>
                    <w:del w:author="Craig Parker" w:date="2024-09-03T16:11:00Z" w16du:dateUtc="2024-09-03T14:11:00Z" w:id="1881"/>
                    <w:rFonts w:eastAsia="Calibri" w:cstheme="minorHAnsi"/>
                    <w:lang w:val="en-US"/>
                  </w:rPr>
                </w:rPrChange>
              </w:rPr>
              <w:pPrChange w:author="Craig Parker" w:date="2024-09-03T17:03:00Z" w16du:dateUtc="2024-09-03T15:03:00Z" w:id="1882">
                <w:pPr>
                  <w:spacing w:line="240" w:lineRule="auto"/>
                </w:pPr>
              </w:pPrChange>
            </w:pPr>
            <w:del w:author="Craig Parker" w:date="2024-09-03T16:11:00Z" w16du:dateUtc="2024-09-03T14:11:00Z" w:id="1883">
              <w:r w:rsidRPr="002A00F9" w:rsidDel="00A5256E">
                <w:rPr>
                  <w:rFonts w:eastAsia="Calibri" w:asciiTheme="majorHAnsi" w:hAnsiTheme="majorHAnsi" w:cstheme="majorHAnsi"/>
                  <w:lang w:val="en-US"/>
                  <w:rPrChange w:author="Craig Parker" w:date="2024-09-03T16:23:00Z" w16du:dateUtc="2024-09-03T14:23:00Z" w:id="1884">
                    <w:rPr>
                      <w:rFonts w:eastAsia="Calibri" w:cstheme="minorHAnsi"/>
                      <w:lang w:val="en-US"/>
                    </w:rPr>
                  </w:rPrChange>
                </w:rPr>
                <w:delText>Weight</w:delText>
              </w:r>
            </w:del>
          </w:p>
        </w:tc>
        <w:tc>
          <w:tcPr>
            <w:tcW w:w="4212" w:type="dxa"/>
            <w:tcMar>
              <w:top w:w="0" w:type="dxa"/>
              <w:left w:w="108" w:type="dxa"/>
              <w:bottom w:w="0" w:type="dxa"/>
              <w:right w:w="108" w:type="dxa"/>
            </w:tcMar>
            <w:vAlign w:val="center"/>
            <w:hideMark/>
          </w:tcPr>
          <w:p w:rsidRPr="002A00F9" w:rsidR="00AA4A1F" w:rsidDel="00A5256E" w:rsidRDefault="00AA4A1F" w14:paraId="6799CAC7" w14:textId="2D029053">
            <w:pPr>
              <w:tabs>
                <w:tab w:val="left" w:pos="4140"/>
                <w:tab w:val="left" w:pos="5220"/>
                <w:tab w:val="left" w:pos="6300"/>
              </w:tabs>
              <w:spacing w:line="360" w:lineRule="auto"/>
              <w:contextualSpacing/>
              <w:rPr>
                <w:del w:author="Craig Parker" w:date="2024-09-03T16:11:00Z" w16du:dateUtc="2024-09-03T14:11:00Z" w:id="1885"/>
                <w:rFonts w:eastAsia="Calibri" w:asciiTheme="majorHAnsi" w:hAnsiTheme="majorHAnsi" w:cstheme="majorHAnsi"/>
                <w:lang w:val="en-US"/>
                <w:rPrChange w:author="Craig Parker" w:date="2024-09-03T16:23:00Z" w16du:dateUtc="2024-09-03T14:23:00Z" w:id="1886">
                  <w:rPr>
                    <w:del w:author="Craig Parker" w:date="2024-09-03T16:11:00Z" w16du:dateUtc="2024-09-03T14:11:00Z" w:id="1887"/>
                    <w:rFonts w:eastAsia="Calibri" w:cstheme="minorHAnsi"/>
                    <w:lang w:val="en-US"/>
                  </w:rPr>
                </w:rPrChange>
              </w:rPr>
              <w:pPrChange w:author="Craig Parker" w:date="2024-09-03T17:03:00Z" w16du:dateUtc="2024-09-03T15:03:00Z" w:id="1888">
                <w:pPr>
                  <w:spacing w:line="240" w:lineRule="auto"/>
                </w:pPr>
              </w:pPrChange>
            </w:pPr>
            <w:del w:author="Craig Parker" w:date="2024-09-03T16:11:00Z" w16du:dateUtc="2024-09-03T14:11:00Z" w:id="1889">
              <w:r w:rsidRPr="002A00F9" w:rsidDel="00A5256E">
                <w:rPr>
                  <w:rFonts w:eastAsia="Calibri" w:asciiTheme="majorHAnsi" w:hAnsiTheme="majorHAnsi" w:cstheme="majorHAnsi"/>
                  <w:lang w:val="en-US"/>
                  <w:rPrChange w:author="Craig Parker" w:date="2024-09-03T16:23:00Z" w16du:dateUtc="2024-09-03T14:23:00Z" w:id="1890">
                    <w:rPr>
                      <w:rFonts w:eastAsia="Calibri" w:cstheme="minorHAnsi"/>
                      <w:lang w:val="en-US"/>
                    </w:rPr>
                  </w:rPrChange>
                </w:rPr>
                <w:delText>The weight of the participant, usually measured in kilograms or pounds.</w:delText>
              </w:r>
            </w:del>
          </w:p>
        </w:tc>
      </w:tr>
      <w:tr w:rsidRPr="002A00F9" w:rsidR="00AA4A1F" w:rsidDel="00A5256E" w:rsidTr="00DA36F6" w14:paraId="133B3585" w14:textId="28164E37">
        <w:trPr>
          <w:trHeight w:val="290"/>
          <w:del w:author="Craig Parker" w:date="2024-09-03T16:11:00Z" w:id="1891"/>
        </w:trPr>
        <w:tc>
          <w:tcPr>
            <w:tcW w:w="0" w:type="auto"/>
            <w:vMerge/>
            <w:vAlign w:val="center"/>
            <w:hideMark/>
          </w:tcPr>
          <w:p w:rsidRPr="002A00F9" w:rsidR="00AA4A1F" w:rsidDel="00A5256E" w:rsidRDefault="00AA4A1F" w14:paraId="67B6D79D" w14:textId="5F467A0C">
            <w:pPr>
              <w:tabs>
                <w:tab w:val="left" w:pos="4140"/>
                <w:tab w:val="left" w:pos="5220"/>
                <w:tab w:val="left" w:pos="6300"/>
              </w:tabs>
              <w:spacing w:line="360" w:lineRule="auto"/>
              <w:contextualSpacing/>
              <w:rPr>
                <w:del w:author="Craig Parker" w:date="2024-09-03T16:11:00Z" w16du:dateUtc="2024-09-03T14:11:00Z" w:id="1892"/>
                <w:rFonts w:eastAsia="Calibri" w:asciiTheme="majorHAnsi" w:hAnsiTheme="majorHAnsi" w:cstheme="majorHAnsi"/>
                <w:lang w:val="en-US"/>
                <w:rPrChange w:author="Craig Parker" w:date="2024-09-03T16:23:00Z" w16du:dateUtc="2024-09-03T14:23:00Z" w:id="1893">
                  <w:rPr>
                    <w:del w:author="Craig Parker" w:date="2024-09-03T16:11:00Z" w16du:dateUtc="2024-09-03T14:11:00Z" w:id="1894"/>
                    <w:rFonts w:eastAsia="Calibri" w:cstheme="minorHAnsi"/>
                    <w:lang w:val="en-US"/>
                  </w:rPr>
                </w:rPrChange>
              </w:rPr>
              <w:pPrChange w:author="Craig Parker" w:date="2024-09-03T17:03:00Z" w16du:dateUtc="2024-09-03T15:03:00Z" w:id="1895">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6C7AA276" w14:textId="7BB428B1">
            <w:pPr>
              <w:tabs>
                <w:tab w:val="left" w:pos="4140"/>
                <w:tab w:val="left" w:pos="5220"/>
                <w:tab w:val="left" w:pos="6300"/>
              </w:tabs>
              <w:spacing w:line="360" w:lineRule="auto"/>
              <w:contextualSpacing/>
              <w:rPr>
                <w:del w:author="Craig Parker" w:date="2024-09-03T16:11:00Z" w16du:dateUtc="2024-09-03T14:11:00Z" w:id="1896"/>
                <w:rFonts w:eastAsia="Calibri" w:asciiTheme="majorHAnsi" w:hAnsiTheme="majorHAnsi" w:cstheme="majorHAnsi"/>
                <w:lang w:val="en-US"/>
                <w:rPrChange w:author="Craig Parker" w:date="2024-09-03T16:23:00Z" w16du:dateUtc="2024-09-03T14:23:00Z" w:id="1897">
                  <w:rPr>
                    <w:del w:author="Craig Parker" w:date="2024-09-03T16:11:00Z" w16du:dateUtc="2024-09-03T14:11:00Z" w:id="1898"/>
                    <w:rFonts w:eastAsia="Calibri" w:cstheme="minorHAnsi"/>
                    <w:lang w:val="en-US"/>
                  </w:rPr>
                </w:rPrChange>
              </w:rPr>
              <w:pPrChange w:author="Craig Parker" w:date="2024-09-03T17:03:00Z" w16du:dateUtc="2024-09-03T15:03:00Z" w:id="1899">
                <w:pPr>
                  <w:spacing w:line="240" w:lineRule="auto"/>
                </w:pPr>
              </w:pPrChange>
            </w:pPr>
            <w:del w:author="Craig Parker" w:date="2024-09-03T16:11:00Z" w16du:dateUtc="2024-09-03T14:11:00Z" w:id="1900">
              <w:r w:rsidRPr="002A00F9" w:rsidDel="00A5256E">
                <w:rPr>
                  <w:rFonts w:eastAsia="Calibri" w:asciiTheme="majorHAnsi" w:hAnsiTheme="majorHAnsi" w:cstheme="majorHAnsi"/>
                  <w:lang w:val="en-US"/>
                  <w:rPrChange w:author="Craig Parker" w:date="2024-09-03T16:23:00Z" w16du:dateUtc="2024-09-03T14:23:00Z" w:id="1901">
                    <w:rPr>
                      <w:rFonts w:eastAsia="Calibri" w:cstheme="minorHAnsi"/>
                      <w:lang w:val="en-US"/>
                    </w:rPr>
                  </w:rPrChange>
                </w:rPr>
                <w:delText>Other measures of obesity</w:delText>
              </w:r>
            </w:del>
          </w:p>
        </w:tc>
        <w:tc>
          <w:tcPr>
            <w:tcW w:w="4212" w:type="dxa"/>
            <w:tcMar>
              <w:top w:w="0" w:type="dxa"/>
              <w:left w:w="108" w:type="dxa"/>
              <w:bottom w:w="0" w:type="dxa"/>
              <w:right w:w="108" w:type="dxa"/>
            </w:tcMar>
            <w:vAlign w:val="center"/>
            <w:hideMark/>
          </w:tcPr>
          <w:p w:rsidRPr="002A00F9" w:rsidR="00AA4A1F" w:rsidDel="00A5256E" w:rsidRDefault="00AA4A1F" w14:paraId="37B76F72" w14:textId="4F69C779">
            <w:pPr>
              <w:tabs>
                <w:tab w:val="left" w:pos="4140"/>
                <w:tab w:val="left" w:pos="5220"/>
                <w:tab w:val="left" w:pos="6300"/>
              </w:tabs>
              <w:spacing w:line="360" w:lineRule="auto"/>
              <w:contextualSpacing/>
              <w:rPr>
                <w:del w:author="Craig Parker" w:date="2024-09-03T16:11:00Z" w16du:dateUtc="2024-09-03T14:11:00Z" w:id="1902"/>
                <w:rFonts w:eastAsia="Calibri" w:asciiTheme="majorHAnsi" w:hAnsiTheme="majorHAnsi" w:cstheme="majorHAnsi"/>
                <w:lang w:val="en-US"/>
                <w:rPrChange w:author="Craig Parker" w:date="2024-09-03T16:23:00Z" w16du:dateUtc="2024-09-03T14:23:00Z" w:id="1903">
                  <w:rPr>
                    <w:del w:author="Craig Parker" w:date="2024-09-03T16:11:00Z" w16du:dateUtc="2024-09-03T14:11:00Z" w:id="1904"/>
                    <w:rFonts w:eastAsia="Calibri" w:cstheme="minorHAnsi"/>
                    <w:lang w:val="en-US"/>
                  </w:rPr>
                </w:rPrChange>
              </w:rPr>
              <w:pPrChange w:author="Craig Parker" w:date="2024-09-03T17:03:00Z" w16du:dateUtc="2024-09-03T15:03:00Z" w:id="1905">
                <w:pPr>
                  <w:spacing w:line="240" w:lineRule="auto"/>
                </w:pPr>
              </w:pPrChange>
            </w:pPr>
            <w:del w:author="Craig Parker" w:date="2024-09-03T16:11:00Z" w16du:dateUtc="2024-09-03T14:11:00Z" w:id="1906">
              <w:r w:rsidRPr="002A00F9" w:rsidDel="00A5256E">
                <w:rPr>
                  <w:rFonts w:eastAsia="Calibri" w:asciiTheme="majorHAnsi" w:hAnsiTheme="majorHAnsi" w:cstheme="majorHAnsi"/>
                  <w:lang w:val="en-US"/>
                  <w:rPrChange w:author="Craig Parker" w:date="2024-09-03T16:23:00Z" w16du:dateUtc="2024-09-03T14:23:00Z" w:id="1907">
                    <w:rPr>
                      <w:rFonts w:eastAsia="Calibri" w:cstheme="minorHAnsi"/>
                      <w:lang w:val="en-US"/>
                    </w:rPr>
                  </w:rPrChange>
                </w:rPr>
                <w:delText>Other measures of obesity, such as body mass index (BMI), waist circumference, or body fat percentage</w:delText>
              </w:r>
            </w:del>
          </w:p>
        </w:tc>
      </w:tr>
      <w:tr w:rsidRPr="002A00F9" w:rsidR="00AA4A1F" w:rsidDel="00A5256E" w:rsidTr="00DA36F6" w14:paraId="452E8809" w14:textId="2CA248B5">
        <w:trPr>
          <w:trHeight w:val="290"/>
          <w:del w:author="Craig Parker" w:date="2024-09-03T16:11:00Z" w:id="1908"/>
        </w:trPr>
        <w:tc>
          <w:tcPr>
            <w:tcW w:w="1717" w:type="dxa"/>
            <w:vMerge w:val="restart"/>
            <w:tcMar>
              <w:top w:w="0" w:type="dxa"/>
              <w:left w:w="108" w:type="dxa"/>
              <w:bottom w:w="0" w:type="dxa"/>
              <w:right w:w="108" w:type="dxa"/>
            </w:tcMar>
            <w:vAlign w:val="center"/>
            <w:hideMark/>
          </w:tcPr>
          <w:p w:rsidRPr="002A00F9" w:rsidR="00AA4A1F" w:rsidDel="00A5256E" w:rsidRDefault="00AA4A1F" w14:paraId="6180DF45" w14:textId="3505B239">
            <w:pPr>
              <w:tabs>
                <w:tab w:val="left" w:pos="4140"/>
                <w:tab w:val="left" w:pos="5220"/>
                <w:tab w:val="left" w:pos="6300"/>
              </w:tabs>
              <w:spacing w:line="360" w:lineRule="auto"/>
              <w:contextualSpacing/>
              <w:rPr>
                <w:del w:author="Craig Parker" w:date="2024-09-03T16:11:00Z" w16du:dateUtc="2024-09-03T14:11:00Z" w:id="1909"/>
                <w:rFonts w:eastAsia="Calibri" w:asciiTheme="majorHAnsi" w:hAnsiTheme="majorHAnsi" w:cstheme="majorHAnsi"/>
                <w:lang w:val="en-US"/>
                <w:rPrChange w:author="Craig Parker" w:date="2024-09-03T16:23:00Z" w16du:dateUtc="2024-09-03T14:23:00Z" w:id="1910">
                  <w:rPr>
                    <w:del w:author="Craig Parker" w:date="2024-09-03T16:11:00Z" w16du:dateUtc="2024-09-03T14:11:00Z" w:id="1911"/>
                    <w:rFonts w:eastAsia="Calibri" w:cstheme="minorHAnsi"/>
                    <w:lang w:val="en-US"/>
                  </w:rPr>
                </w:rPrChange>
              </w:rPr>
              <w:pPrChange w:author="Craig Parker" w:date="2024-09-03T17:03:00Z" w16du:dateUtc="2024-09-03T15:03:00Z" w:id="1912">
                <w:pPr>
                  <w:spacing w:line="240" w:lineRule="auto"/>
                </w:pPr>
              </w:pPrChange>
            </w:pPr>
            <w:del w:author="Craig Parker" w:date="2024-09-03T16:11:00Z" w16du:dateUtc="2024-09-03T14:11:00Z" w:id="1913">
              <w:r w:rsidRPr="002A00F9" w:rsidDel="00A5256E">
                <w:rPr>
                  <w:rFonts w:eastAsia="Calibri" w:asciiTheme="majorHAnsi" w:hAnsiTheme="majorHAnsi" w:cstheme="majorHAnsi"/>
                  <w:lang w:val="en-US"/>
                  <w:rPrChange w:author="Craig Parker" w:date="2024-09-03T16:23:00Z" w16du:dateUtc="2024-09-03T14:23:00Z" w:id="1914">
                    <w:rPr>
                      <w:rFonts w:eastAsia="Calibri" w:cstheme="minorHAnsi"/>
                      <w:lang w:val="en-US"/>
                    </w:rPr>
                  </w:rPrChange>
                </w:rPr>
                <w:delText>Previous medical history</w:delText>
              </w:r>
            </w:del>
          </w:p>
        </w:tc>
        <w:tc>
          <w:tcPr>
            <w:tcW w:w="3077" w:type="dxa"/>
            <w:tcMar>
              <w:top w:w="0" w:type="dxa"/>
              <w:left w:w="108" w:type="dxa"/>
              <w:bottom w:w="0" w:type="dxa"/>
              <w:right w:w="108" w:type="dxa"/>
            </w:tcMar>
            <w:vAlign w:val="center"/>
            <w:hideMark/>
          </w:tcPr>
          <w:p w:rsidRPr="002A00F9" w:rsidR="00AA4A1F" w:rsidDel="00A5256E" w:rsidRDefault="00AA4A1F" w14:paraId="28023D7F" w14:textId="40B378C7">
            <w:pPr>
              <w:tabs>
                <w:tab w:val="left" w:pos="4140"/>
                <w:tab w:val="left" w:pos="5220"/>
                <w:tab w:val="left" w:pos="6300"/>
              </w:tabs>
              <w:spacing w:line="360" w:lineRule="auto"/>
              <w:contextualSpacing/>
              <w:rPr>
                <w:del w:author="Craig Parker" w:date="2024-09-03T16:11:00Z" w16du:dateUtc="2024-09-03T14:11:00Z" w:id="1915"/>
                <w:rFonts w:eastAsia="Calibri" w:asciiTheme="majorHAnsi" w:hAnsiTheme="majorHAnsi" w:cstheme="majorHAnsi"/>
                <w:lang w:val="en-US"/>
                <w:rPrChange w:author="Craig Parker" w:date="2024-09-03T16:23:00Z" w16du:dateUtc="2024-09-03T14:23:00Z" w:id="1916">
                  <w:rPr>
                    <w:del w:author="Craig Parker" w:date="2024-09-03T16:11:00Z" w16du:dateUtc="2024-09-03T14:11:00Z" w:id="1917"/>
                    <w:rFonts w:eastAsia="Calibri" w:cstheme="minorHAnsi"/>
                    <w:lang w:val="en-US"/>
                  </w:rPr>
                </w:rPrChange>
              </w:rPr>
              <w:pPrChange w:author="Craig Parker" w:date="2024-09-03T17:03:00Z" w16du:dateUtc="2024-09-03T15:03:00Z" w:id="1918">
                <w:pPr>
                  <w:spacing w:line="240" w:lineRule="auto"/>
                </w:pPr>
              </w:pPrChange>
            </w:pPr>
            <w:del w:author="Craig Parker" w:date="2024-09-03T16:11:00Z" w16du:dateUtc="2024-09-03T14:11:00Z" w:id="1919">
              <w:r w:rsidRPr="002A00F9" w:rsidDel="00A5256E">
                <w:rPr>
                  <w:rFonts w:eastAsia="Calibri" w:asciiTheme="majorHAnsi" w:hAnsiTheme="majorHAnsi" w:cstheme="majorHAnsi"/>
                  <w:lang w:val="en-US"/>
                  <w:rPrChange w:author="Craig Parker" w:date="2024-09-03T16:23:00Z" w16du:dateUtc="2024-09-03T14:23:00Z" w:id="1920">
                    <w:rPr>
                      <w:rFonts w:eastAsia="Calibri" w:cstheme="minorHAnsi"/>
                      <w:lang w:val="en-US"/>
                    </w:rPr>
                  </w:rPrChange>
                </w:rPr>
                <w:delText>Ischemic heart disease</w:delText>
              </w:r>
            </w:del>
          </w:p>
        </w:tc>
        <w:tc>
          <w:tcPr>
            <w:tcW w:w="4212" w:type="dxa"/>
            <w:tcMar>
              <w:top w:w="0" w:type="dxa"/>
              <w:left w:w="108" w:type="dxa"/>
              <w:bottom w:w="0" w:type="dxa"/>
              <w:right w:w="108" w:type="dxa"/>
            </w:tcMar>
            <w:vAlign w:val="center"/>
            <w:hideMark/>
          </w:tcPr>
          <w:p w:rsidRPr="002A00F9" w:rsidR="00AA4A1F" w:rsidDel="00A5256E" w:rsidRDefault="00AA4A1F" w14:paraId="78FE0C65" w14:textId="1CACCF88">
            <w:pPr>
              <w:tabs>
                <w:tab w:val="left" w:pos="4140"/>
                <w:tab w:val="left" w:pos="5220"/>
                <w:tab w:val="left" w:pos="6300"/>
              </w:tabs>
              <w:spacing w:line="360" w:lineRule="auto"/>
              <w:contextualSpacing/>
              <w:rPr>
                <w:del w:author="Craig Parker" w:date="2024-09-03T16:11:00Z" w16du:dateUtc="2024-09-03T14:11:00Z" w:id="1921"/>
                <w:rFonts w:eastAsia="Calibri" w:asciiTheme="majorHAnsi" w:hAnsiTheme="majorHAnsi" w:cstheme="majorHAnsi"/>
                <w:lang w:val="en-US"/>
                <w:rPrChange w:author="Craig Parker" w:date="2024-09-03T16:23:00Z" w16du:dateUtc="2024-09-03T14:23:00Z" w:id="1922">
                  <w:rPr>
                    <w:del w:author="Craig Parker" w:date="2024-09-03T16:11:00Z" w16du:dateUtc="2024-09-03T14:11:00Z" w:id="1923"/>
                    <w:rFonts w:eastAsia="Calibri" w:cstheme="minorHAnsi"/>
                    <w:lang w:val="en-US"/>
                  </w:rPr>
                </w:rPrChange>
              </w:rPr>
              <w:pPrChange w:author="Craig Parker" w:date="2024-09-03T17:03:00Z" w16du:dateUtc="2024-09-03T15:03:00Z" w:id="1924">
                <w:pPr>
                  <w:spacing w:line="240" w:lineRule="auto"/>
                </w:pPr>
              </w:pPrChange>
            </w:pPr>
            <w:del w:author="Craig Parker" w:date="2024-09-03T16:11:00Z" w16du:dateUtc="2024-09-03T14:11:00Z" w:id="1925">
              <w:r w:rsidRPr="002A00F9" w:rsidDel="00A5256E">
                <w:rPr>
                  <w:rFonts w:eastAsia="Calibri" w:asciiTheme="majorHAnsi" w:hAnsiTheme="majorHAnsi" w:cstheme="majorHAnsi"/>
                  <w:lang w:val="en-US"/>
                  <w:rPrChange w:author="Craig Parker" w:date="2024-09-03T16:23:00Z" w16du:dateUtc="2024-09-03T14:23:00Z" w:id="1926">
                    <w:rPr>
                      <w:rFonts w:eastAsia="Calibri" w:cstheme="minorHAnsi"/>
                      <w:lang w:val="en-US"/>
                    </w:rPr>
                  </w:rPrChange>
                </w:rPr>
                <w:delText>A history of heart disease caused by reduced blood flow to the heart muscle.</w:delText>
              </w:r>
            </w:del>
          </w:p>
        </w:tc>
      </w:tr>
      <w:tr w:rsidRPr="002A00F9" w:rsidR="00AA4A1F" w:rsidDel="00A5256E" w:rsidTr="00DA36F6" w14:paraId="436AFDE0" w14:textId="0AAB38C8">
        <w:trPr>
          <w:trHeight w:val="290"/>
          <w:del w:author="Craig Parker" w:date="2024-09-03T16:11:00Z" w:id="1927"/>
        </w:trPr>
        <w:tc>
          <w:tcPr>
            <w:tcW w:w="0" w:type="auto"/>
            <w:vMerge/>
            <w:vAlign w:val="center"/>
            <w:hideMark/>
          </w:tcPr>
          <w:p w:rsidRPr="002A00F9" w:rsidR="00AA4A1F" w:rsidDel="00A5256E" w:rsidRDefault="00AA4A1F" w14:paraId="2525992A" w14:textId="68CC1959">
            <w:pPr>
              <w:tabs>
                <w:tab w:val="left" w:pos="4140"/>
                <w:tab w:val="left" w:pos="5220"/>
                <w:tab w:val="left" w:pos="6300"/>
              </w:tabs>
              <w:spacing w:line="360" w:lineRule="auto"/>
              <w:contextualSpacing/>
              <w:rPr>
                <w:del w:author="Craig Parker" w:date="2024-09-03T16:11:00Z" w16du:dateUtc="2024-09-03T14:11:00Z" w:id="1928"/>
                <w:rFonts w:eastAsia="Calibri" w:asciiTheme="majorHAnsi" w:hAnsiTheme="majorHAnsi" w:cstheme="majorHAnsi"/>
                <w:lang w:val="en-US"/>
                <w:rPrChange w:author="Craig Parker" w:date="2024-09-03T16:23:00Z" w16du:dateUtc="2024-09-03T14:23:00Z" w:id="1929">
                  <w:rPr>
                    <w:del w:author="Craig Parker" w:date="2024-09-03T16:11:00Z" w16du:dateUtc="2024-09-03T14:11:00Z" w:id="1930"/>
                    <w:rFonts w:eastAsia="Calibri" w:cstheme="minorHAnsi"/>
                    <w:lang w:val="en-US"/>
                  </w:rPr>
                </w:rPrChange>
              </w:rPr>
              <w:pPrChange w:author="Craig Parker" w:date="2024-09-03T17:03:00Z" w16du:dateUtc="2024-09-03T15:03:00Z" w:id="1931">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2E719635" w14:textId="790EA53E">
            <w:pPr>
              <w:tabs>
                <w:tab w:val="left" w:pos="4140"/>
                <w:tab w:val="left" w:pos="5220"/>
                <w:tab w:val="left" w:pos="6300"/>
              </w:tabs>
              <w:spacing w:line="360" w:lineRule="auto"/>
              <w:contextualSpacing/>
              <w:rPr>
                <w:del w:author="Craig Parker" w:date="2024-09-03T16:11:00Z" w16du:dateUtc="2024-09-03T14:11:00Z" w:id="1932"/>
                <w:rFonts w:eastAsia="Calibri" w:asciiTheme="majorHAnsi" w:hAnsiTheme="majorHAnsi" w:cstheme="majorHAnsi"/>
                <w:lang w:val="en-US"/>
                <w:rPrChange w:author="Craig Parker" w:date="2024-09-03T16:23:00Z" w16du:dateUtc="2024-09-03T14:23:00Z" w:id="1933">
                  <w:rPr>
                    <w:del w:author="Craig Parker" w:date="2024-09-03T16:11:00Z" w16du:dateUtc="2024-09-03T14:11:00Z" w:id="1934"/>
                    <w:rFonts w:eastAsia="Calibri" w:cstheme="minorHAnsi"/>
                    <w:lang w:val="en-US"/>
                  </w:rPr>
                </w:rPrChange>
              </w:rPr>
              <w:pPrChange w:author="Craig Parker" w:date="2024-09-03T17:03:00Z" w16du:dateUtc="2024-09-03T15:03:00Z" w:id="1935">
                <w:pPr>
                  <w:spacing w:line="240" w:lineRule="auto"/>
                </w:pPr>
              </w:pPrChange>
            </w:pPr>
            <w:del w:author="Craig Parker" w:date="2024-09-03T16:11:00Z" w16du:dateUtc="2024-09-03T14:11:00Z" w:id="1936">
              <w:r w:rsidRPr="002A00F9" w:rsidDel="00A5256E">
                <w:rPr>
                  <w:rFonts w:eastAsia="Calibri" w:asciiTheme="majorHAnsi" w:hAnsiTheme="majorHAnsi" w:cstheme="majorHAnsi"/>
                  <w:lang w:val="en-US"/>
                  <w:rPrChange w:author="Craig Parker" w:date="2024-09-03T16:23:00Z" w16du:dateUtc="2024-09-03T14:23:00Z" w:id="1937">
                    <w:rPr>
                      <w:rFonts w:eastAsia="Calibri" w:cstheme="minorHAnsi"/>
                      <w:lang w:val="en-US"/>
                    </w:rPr>
                  </w:rPrChange>
                </w:rPr>
                <w:delText>Stroke</w:delText>
              </w:r>
            </w:del>
          </w:p>
        </w:tc>
        <w:tc>
          <w:tcPr>
            <w:tcW w:w="4212" w:type="dxa"/>
            <w:tcMar>
              <w:top w:w="0" w:type="dxa"/>
              <w:left w:w="108" w:type="dxa"/>
              <w:bottom w:w="0" w:type="dxa"/>
              <w:right w:w="108" w:type="dxa"/>
            </w:tcMar>
            <w:vAlign w:val="center"/>
            <w:hideMark/>
          </w:tcPr>
          <w:p w:rsidRPr="002A00F9" w:rsidR="00AA4A1F" w:rsidDel="00A5256E" w:rsidRDefault="00AA4A1F" w14:paraId="569C40B3" w14:textId="36663926">
            <w:pPr>
              <w:tabs>
                <w:tab w:val="left" w:pos="4140"/>
                <w:tab w:val="left" w:pos="5220"/>
                <w:tab w:val="left" w:pos="6300"/>
              </w:tabs>
              <w:spacing w:line="360" w:lineRule="auto"/>
              <w:contextualSpacing/>
              <w:rPr>
                <w:del w:author="Craig Parker" w:date="2024-09-03T16:11:00Z" w16du:dateUtc="2024-09-03T14:11:00Z" w:id="1938"/>
                <w:rFonts w:eastAsia="Calibri" w:asciiTheme="majorHAnsi" w:hAnsiTheme="majorHAnsi" w:cstheme="majorHAnsi"/>
                <w:lang w:val="en-US"/>
                <w:rPrChange w:author="Craig Parker" w:date="2024-09-03T16:23:00Z" w16du:dateUtc="2024-09-03T14:23:00Z" w:id="1939">
                  <w:rPr>
                    <w:del w:author="Craig Parker" w:date="2024-09-03T16:11:00Z" w16du:dateUtc="2024-09-03T14:11:00Z" w:id="1940"/>
                    <w:rFonts w:eastAsia="Calibri" w:cstheme="minorHAnsi"/>
                    <w:lang w:val="en-US"/>
                  </w:rPr>
                </w:rPrChange>
              </w:rPr>
              <w:pPrChange w:author="Craig Parker" w:date="2024-09-03T17:03:00Z" w16du:dateUtc="2024-09-03T15:03:00Z" w:id="1941">
                <w:pPr>
                  <w:spacing w:line="240" w:lineRule="auto"/>
                </w:pPr>
              </w:pPrChange>
            </w:pPr>
            <w:del w:author="Craig Parker" w:date="2024-09-03T16:11:00Z" w16du:dateUtc="2024-09-03T14:11:00Z" w:id="1942">
              <w:r w:rsidRPr="002A00F9" w:rsidDel="00A5256E">
                <w:rPr>
                  <w:rFonts w:eastAsia="Calibri" w:asciiTheme="majorHAnsi" w:hAnsiTheme="majorHAnsi" w:cstheme="majorHAnsi"/>
                  <w:lang w:val="en-US"/>
                  <w:rPrChange w:author="Craig Parker" w:date="2024-09-03T16:23:00Z" w16du:dateUtc="2024-09-03T14:23:00Z" w:id="1943">
                    <w:rPr>
                      <w:rFonts w:eastAsia="Calibri" w:cstheme="minorHAnsi"/>
                      <w:lang w:val="en-US"/>
                    </w:rPr>
                  </w:rPrChange>
                </w:rPr>
                <w:delText>A history of stroke or cerebrovascular accident.</w:delText>
              </w:r>
            </w:del>
          </w:p>
        </w:tc>
      </w:tr>
      <w:tr w:rsidRPr="002A00F9" w:rsidR="00AA4A1F" w:rsidDel="00A5256E" w:rsidTr="00DA36F6" w14:paraId="6B4BFAB3" w14:textId="714E57E1">
        <w:trPr>
          <w:trHeight w:val="290"/>
          <w:del w:author="Craig Parker" w:date="2024-09-03T16:11:00Z" w:id="1944"/>
        </w:trPr>
        <w:tc>
          <w:tcPr>
            <w:tcW w:w="0" w:type="auto"/>
            <w:vMerge/>
            <w:vAlign w:val="center"/>
            <w:hideMark/>
          </w:tcPr>
          <w:p w:rsidRPr="002A00F9" w:rsidR="00AA4A1F" w:rsidDel="00A5256E" w:rsidRDefault="00AA4A1F" w14:paraId="7A9A54F6" w14:textId="65ADF931">
            <w:pPr>
              <w:tabs>
                <w:tab w:val="left" w:pos="4140"/>
                <w:tab w:val="left" w:pos="5220"/>
                <w:tab w:val="left" w:pos="6300"/>
              </w:tabs>
              <w:spacing w:line="360" w:lineRule="auto"/>
              <w:contextualSpacing/>
              <w:rPr>
                <w:del w:author="Craig Parker" w:date="2024-09-03T16:11:00Z" w16du:dateUtc="2024-09-03T14:11:00Z" w:id="1945"/>
                <w:rFonts w:eastAsia="Calibri" w:asciiTheme="majorHAnsi" w:hAnsiTheme="majorHAnsi" w:cstheme="majorHAnsi"/>
                <w:lang w:val="en-US"/>
                <w:rPrChange w:author="Craig Parker" w:date="2024-09-03T16:23:00Z" w16du:dateUtc="2024-09-03T14:23:00Z" w:id="1946">
                  <w:rPr>
                    <w:del w:author="Craig Parker" w:date="2024-09-03T16:11:00Z" w16du:dateUtc="2024-09-03T14:11:00Z" w:id="1947"/>
                    <w:rFonts w:eastAsia="Calibri" w:cstheme="minorHAnsi"/>
                    <w:lang w:val="en-US"/>
                  </w:rPr>
                </w:rPrChange>
              </w:rPr>
              <w:pPrChange w:author="Craig Parker" w:date="2024-09-03T17:03:00Z" w16du:dateUtc="2024-09-03T15:03:00Z" w:id="1948">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0DBA525D" w14:textId="7FB88187">
            <w:pPr>
              <w:tabs>
                <w:tab w:val="left" w:pos="4140"/>
                <w:tab w:val="left" w:pos="5220"/>
                <w:tab w:val="left" w:pos="6300"/>
              </w:tabs>
              <w:spacing w:line="360" w:lineRule="auto"/>
              <w:contextualSpacing/>
              <w:rPr>
                <w:del w:author="Craig Parker" w:date="2024-09-03T16:11:00Z" w16du:dateUtc="2024-09-03T14:11:00Z" w:id="1949"/>
                <w:rFonts w:eastAsia="Calibri" w:asciiTheme="majorHAnsi" w:hAnsiTheme="majorHAnsi" w:cstheme="majorHAnsi"/>
                <w:lang w:val="en-US"/>
                <w:rPrChange w:author="Craig Parker" w:date="2024-09-03T16:23:00Z" w16du:dateUtc="2024-09-03T14:23:00Z" w:id="1950">
                  <w:rPr>
                    <w:del w:author="Craig Parker" w:date="2024-09-03T16:11:00Z" w16du:dateUtc="2024-09-03T14:11:00Z" w:id="1951"/>
                    <w:rFonts w:eastAsia="Calibri" w:cstheme="minorHAnsi"/>
                    <w:lang w:val="en-US"/>
                  </w:rPr>
                </w:rPrChange>
              </w:rPr>
              <w:pPrChange w:author="Craig Parker" w:date="2024-09-03T17:03:00Z" w16du:dateUtc="2024-09-03T15:03:00Z" w:id="1952">
                <w:pPr>
                  <w:spacing w:line="240" w:lineRule="auto"/>
                </w:pPr>
              </w:pPrChange>
            </w:pPr>
            <w:del w:author="Craig Parker" w:date="2024-09-03T16:11:00Z" w16du:dateUtc="2024-09-03T14:11:00Z" w:id="1953">
              <w:r w:rsidRPr="002A00F9" w:rsidDel="00A5256E">
                <w:rPr>
                  <w:rFonts w:eastAsia="Calibri" w:asciiTheme="majorHAnsi" w:hAnsiTheme="majorHAnsi" w:cstheme="majorHAnsi"/>
                  <w:lang w:val="en-US"/>
                  <w:rPrChange w:author="Craig Parker" w:date="2024-09-03T16:23:00Z" w16du:dateUtc="2024-09-03T14:23:00Z" w:id="1954">
                    <w:rPr>
                      <w:rFonts w:eastAsia="Calibri" w:cstheme="minorHAnsi"/>
                      <w:lang w:val="en-US"/>
                    </w:rPr>
                  </w:rPrChange>
                </w:rPr>
                <w:delText>Heart failure</w:delText>
              </w:r>
            </w:del>
          </w:p>
        </w:tc>
        <w:tc>
          <w:tcPr>
            <w:tcW w:w="4212" w:type="dxa"/>
            <w:tcMar>
              <w:top w:w="0" w:type="dxa"/>
              <w:left w:w="108" w:type="dxa"/>
              <w:bottom w:w="0" w:type="dxa"/>
              <w:right w:w="108" w:type="dxa"/>
            </w:tcMar>
            <w:vAlign w:val="center"/>
            <w:hideMark/>
          </w:tcPr>
          <w:p w:rsidRPr="002A00F9" w:rsidR="00AA4A1F" w:rsidDel="00A5256E" w:rsidRDefault="00AA4A1F" w14:paraId="3FF669F7" w14:textId="249488BC">
            <w:pPr>
              <w:tabs>
                <w:tab w:val="left" w:pos="4140"/>
                <w:tab w:val="left" w:pos="5220"/>
                <w:tab w:val="left" w:pos="6300"/>
              </w:tabs>
              <w:spacing w:line="360" w:lineRule="auto"/>
              <w:contextualSpacing/>
              <w:rPr>
                <w:del w:author="Craig Parker" w:date="2024-09-03T16:11:00Z" w16du:dateUtc="2024-09-03T14:11:00Z" w:id="1955"/>
                <w:rFonts w:eastAsia="Calibri" w:asciiTheme="majorHAnsi" w:hAnsiTheme="majorHAnsi" w:cstheme="majorHAnsi"/>
                <w:lang w:val="en-US"/>
                <w:rPrChange w:author="Craig Parker" w:date="2024-09-03T16:23:00Z" w16du:dateUtc="2024-09-03T14:23:00Z" w:id="1956">
                  <w:rPr>
                    <w:del w:author="Craig Parker" w:date="2024-09-03T16:11:00Z" w16du:dateUtc="2024-09-03T14:11:00Z" w:id="1957"/>
                    <w:rFonts w:eastAsia="Calibri" w:cstheme="minorHAnsi"/>
                    <w:lang w:val="en-US"/>
                  </w:rPr>
                </w:rPrChange>
              </w:rPr>
              <w:pPrChange w:author="Craig Parker" w:date="2024-09-03T17:03:00Z" w16du:dateUtc="2024-09-03T15:03:00Z" w:id="1958">
                <w:pPr>
                  <w:spacing w:line="240" w:lineRule="auto"/>
                </w:pPr>
              </w:pPrChange>
            </w:pPr>
            <w:del w:author="Craig Parker" w:date="2024-09-03T16:11:00Z" w16du:dateUtc="2024-09-03T14:11:00Z" w:id="1959">
              <w:r w:rsidRPr="002A00F9" w:rsidDel="00A5256E">
                <w:rPr>
                  <w:rFonts w:eastAsia="Calibri" w:asciiTheme="majorHAnsi" w:hAnsiTheme="majorHAnsi" w:cstheme="majorHAnsi"/>
                  <w:lang w:val="en-US"/>
                  <w:rPrChange w:author="Craig Parker" w:date="2024-09-03T16:23:00Z" w16du:dateUtc="2024-09-03T14:23:00Z" w:id="1960">
                    <w:rPr>
                      <w:rFonts w:eastAsia="Calibri" w:cstheme="minorHAnsi"/>
                      <w:lang w:val="en-US"/>
                    </w:rPr>
                  </w:rPrChange>
                </w:rPr>
                <w:delText>A history of heart failure or a weakened heart.</w:delText>
              </w:r>
            </w:del>
          </w:p>
        </w:tc>
      </w:tr>
      <w:tr w:rsidRPr="002A00F9" w:rsidR="00AA4A1F" w:rsidDel="00A5256E" w:rsidTr="00DA36F6" w14:paraId="4FF93A0A" w14:textId="3912A806">
        <w:trPr>
          <w:trHeight w:val="520"/>
          <w:del w:author="Craig Parker" w:date="2024-09-03T16:11:00Z" w:id="1961"/>
        </w:trPr>
        <w:tc>
          <w:tcPr>
            <w:tcW w:w="0" w:type="auto"/>
            <w:vMerge/>
            <w:vAlign w:val="center"/>
            <w:hideMark/>
          </w:tcPr>
          <w:p w:rsidRPr="002A00F9" w:rsidR="00AA4A1F" w:rsidDel="00A5256E" w:rsidRDefault="00AA4A1F" w14:paraId="5CDD9A4A" w14:textId="658E4CCB">
            <w:pPr>
              <w:tabs>
                <w:tab w:val="left" w:pos="4140"/>
                <w:tab w:val="left" w:pos="5220"/>
                <w:tab w:val="left" w:pos="6300"/>
              </w:tabs>
              <w:spacing w:line="360" w:lineRule="auto"/>
              <w:contextualSpacing/>
              <w:rPr>
                <w:del w:author="Craig Parker" w:date="2024-09-03T16:11:00Z" w16du:dateUtc="2024-09-03T14:11:00Z" w:id="1962"/>
                <w:rFonts w:eastAsia="Calibri" w:asciiTheme="majorHAnsi" w:hAnsiTheme="majorHAnsi" w:cstheme="majorHAnsi"/>
                <w:lang w:val="en-US"/>
                <w:rPrChange w:author="Craig Parker" w:date="2024-09-03T16:23:00Z" w16du:dateUtc="2024-09-03T14:23:00Z" w:id="1963">
                  <w:rPr>
                    <w:del w:author="Craig Parker" w:date="2024-09-03T16:11:00Z" w16du:dateUtc="2024-09-03T14:11:00Z" w:id="1964"/>
                    <w:rFonts w:eastAsia="Calibri" w:cstheme="minorHAnsi"/>
                    <w:lang w:val="en-US"/>
                  </w:rPr>
                </w:rPrChange>
              </w:rPr>
              <w:pPrChange w:author="Craig Parker" w:date="2024-09-03T17:03:00Z" w16du:dateUtc="2024-09-03T15:03:00Z" w:id="1965">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3C74ED10" w14:textId="6A138DEE">
            <w:pPr>
              <w:tabs>
                <w:tab w:val="left" w:pos="4140"/>
                <w:tab w:val="left" w:pos="5220"/>
                <w:tab w:val="left" w:pos="6300"/>
              </w:tabs>
              <w:spacing w:line="360" w:lineRule="auto"/>
              <w:contextualSpacing/>
              <w:rPr>
                <w:del w:author="Craig Parker" w:date="2024-09-03T16:11:00Z" w16du:dateUtc="2024-09-03T14:11:00Z" w:id="1966"/>
                <w:rFonts w:eastAsia="Calibri" w:asciiTheme="majorHAnsi" w:hAnsiTheme="majorHAnsi" w:cstheme="majorHAnsi"/>
                <w:lang w:val="en-US"/>
                <w:rPrChange w:author="Craig Parker" w:date="2024-09-03T16:23:00Z" w16du:dateUtc="2024-09-03T14:23:00Z" w:id="1967">
                  <w:rPr>
                    <w:del w:author="Craig Parker" w:date="2024-09-03T16:11:00Z" w16du:dateUtc="2024-09-03T14:11:00Z" w:id="1968"/>
                    <w:rFonts w:eastAsia="Calibri" w:cstheme="minorHAnsi"/>
                    <w:lang w:val="en-US"/>
                  </w:rPr>
                </w:rPrChange>
              </w:rPr>
              <w:pPrChange w:author="Craig Parker" w:date="2024-09-03T17:03:00Z" w16du:dateUtc="2024-09-03T15:03:00Z" w:id="1969">
                <w:pPr>
                  <w:spacing w:line="240" w:lineRule="auto"/>
                </w:pPr>
              </w:pPrChange>
            </w:pPr>
            <w:del w:author="Craig Parker" w:date="2024-09-03T16:11:00Z" w16du:dateUtc="2024-09-03T14:11:00Z" w:id="1970">
              <w:r w:rsidRPr="002A00F9" w:rsidDel="00A5256E">
                <w:rPr>
                  <w:rFonts w:eastAsia="Calibri" w:asciiTheme="majorHAnsi" w:hAnsiTheme="majorHAnsi" w:cstheme="majorHAnsi"/>
                  <w:lang w:val="en-US"/>
                  <w:rPrChange w:author="Craig Parker" w:date="2024-09-03T16:23:00Z" w16du:dateUtc="2024-09-03T14:23:00Z" w:id="1971">
                    <w:rPr>
                      <w:rFonts w:eastAsia="Calibri" w:cstheme="minorHAnsi"/>
                      <w:lang w:val="en-US"/>
                    </w:rPr>
                  </w:rPrChange>
                </w:rPr>
                <w:delText>Chronic lung or renal disease</w:delText>
              </w:r>
            </w:del>
          </w:p>
        </w:tc>
        <w:tc>
          <w:tcPr>
            <w:tcW w:w="4212" w:type="dxa"/>
            <w:tcMar>
              <w:top w:w="0" w:type="dxa"/>
              <w:left w:w="108" w:type="dxa"/>
              <w:bottom w:w="0" w:type="dxa"/>
              <w:right w:w="108" w:type="dxa"/>
            </w:tcMar>
            <w:vAlign w:val="center"/>
            <w:hideMark/>
          </w:tcPr>
          <w:p w:rsidRPr="002A00F9" w:rsidR="00AA4A1F" w:rsidDel="00A5256E" w:rsidRDefault="00AA4A1F" w14:paraId="6CB75308" w14:textId="4DB52329">
            <w:pPr>
              <w:tabs>
                <w:tab w:val="left" w:pos="4140"/>
                <w:tab w:val="left" w:pos="5220"/>
                <w:tab w:val="left" w:pos="6300"/>
              </w:tabs>
              <w:spacing w:line="360" w:lineRule="auto"/>
              <w:contextualSpacing/>
              <w:rPr>
                <w:del w:author="Craig Parker" w:date="2024-09-03T16:11:00Z" w16du:dateUtc="2024-09-03T14:11:00Z" w:id="1972"/>
                <w:rFonts w:eastAsia="Calibri" w:asciiTheme="majorHAnsi" w:hAnsiTheme="majorHAnsi" w:cstheme="majorHAnsi"/>
                <w:lang w:val="en-US"/>
                <w:rPrChange w:author="Craig Parker" w:date="2024-09-03T16:23:00Z" w16du:dateUtc="2024-09-03T14:23:00Z" w:id="1973">
                  <w:rPr>
                    <w:del w:author="Craig Parker" w:date="2024-09-03T16:11:00Z" w16du:dateUtc="2024-09-03T14:11:00Z" w:id="1974"/>
                    <w:rFonts w:eastAsia="Calibri" w:cstheme="minorHAnsi"/>
                    <w:lang w:val="en-US"/>
                  </w:rPr>
                </w:rPrChange>
              </w:rPr>
              <w:pPrChange w:author="Craig Parker" w:date="2024-09-03T17:03:00Z" w16du:dateUtc="2024-09-03T15:03:00Z" w:id="1975">
                <w:pPr>
                  <w:spacing w:line="240" w:lineRule="auto"/>
                </w:pPr>
              </w:pPrChange>
            </w:pPr>
            <w:del w:author="Craig Parker" w:date="2024-09-03T16:11:00Z" w16du:dateUtc="2024-09-03T14:11:00Z" w:id="1976">
              <w:r w:rsidRPr="002A00F9" w:rsidDel="00A5256E">
                <w:rPr>
                  <w:rFonts w:eastAsia="Calibri" w:asciiTheme="majorHAnsi" w:hAnsiTheme="majorHAnsi" w:cstheme="majorHAnsi"/>
                  <w:lang w:val="en-US"/>
                  <w:rPrChange w:author="Craig Parker" w:date="2024-09-03T16:23:00Z" w16du:dateUtc="2024-09-03T14:23:00Z" w:id="1977">
                    <w:rPr>
                      <w:rFonts w:eastAsia="Calibri" w:cstheme="minorHAnsi"/>
                      <w:lang w:val="en-US"/>
                    </w:rPr>
                  </w:rPrChange>
                </w:rPr>
                <w:delText>A history of chronic lung or renal disease, such as chronic obstructive pulmonary disease (COPD) or chronic kidney disease (CKD).</w:delText>
              </w:r>
            </w:del>
          </w:p>
        </w:tc>
      </w:tr>
      <w:tr w:rsidRPr="002A00F9" w:rsidR="00AA4A1F" w:rsidDel="00A5256E" w:rsidTr="00DA36F6" w14:paraId="1E0C61D5" w14:textId="31262B57">
        <w:trPr>
          <w:trHeight w:val="290"/>
          <w:del w:author="Craig Parker" w:date="2024-09-03T16:11:00Z" w:id="1978"/>
        </w:trPr>
        <w:tc>
          <w:tcPr>
            <w:tcW w:w="0" w:type="auto"/>
            <w:vMerge/>
            <w:vAlign w:val="center"/>
            <w:hideMark/>
          </w:tcPr>
          <w:p w:rsidRPr="002A00F9" w:rsidR="00AA4A1F" w:rsidDel="00A5256E" w:rsidRDefault="00AA4A1F" w14:paraId="27346D46" w14:textId="1BC4B6A3">
            <w:pPr>
              <w:tabs>
                <w:tab w:val="left" w:pos="4140"/>
                <w:tab w:val="left" w:pos="5220"/>
                <w:tab w:val="left" w:pos="6300"/>
              </w:tabs>
              <w:spacing w:line="360" w:lineRule="auto"/>
              <w:contextualSpacing/>
              <w:rPr>
                <w:del w:author="Craig Parker" w:date="2024-09-03T16:11:00Z" w16du:dateUtc="2024-09-03T14:11:00Z" w:id="1979"/>
                <w:rFonts w:eastAsia="Calibri" w:asciiTheme="majorHAnsi" w:hAnsiTheme="majorHAnsi" w:cstheme="majorHAnsi"/>
                <w:lang w:val="en-US"/>
                <w:rPrChange w:author="Craig Parker" w:date="2024-09-03T16:23:00Z" w16du:dateUtc="2024-09-03T14:23:00Z" w:id="1980">
                  <w:rPr>
                    <w:del w:author="Craig Parker" w:date="2024-09-03T16:11:00Z" w16du:dateUtc="2024-09-03T14:11:00Z" w:id="1981"/>
                    <w:rFonts w:eastAsia="Calibri" w:cstheme="minorHAnsi"/>
                    <w:lang w:val="en-US"/>
                  </w:rPr>
                </w:rPrChange>
              </w:rPr>
              <w:pPrChange w:author="Craig Parker" w:date="2024-09-03T17:03:00Z" w16du:dateUtc="2024-09-03T15:03:00Z" w:id="1982">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2150CF87" w14:textId="4FEC532A">
            <w:pPr>
              <w:tabs>
                <w:tab w:val="left" w:pos="4140"/>
                <w:tab w:val="left" w:pos="5220"/>
                <w:tab w:val="left" w:pos="6300"/>
              </w:tabs>
              <w:spacing w:line="360" w:lineRule="auto"/>
              <w:contextualSpacing/>
              <w:rPr>
                <w:del w:author="Craig Parker" w:date="2024-09-03T16:11:00Z" w16du:dateUtc="2024-09-03T14:11:00Z" w:id="1983"/>
                <w:rFonts w:eastAsia="Calibri" w:asciiTheme="majorHAnsi" w:hAnsiTheme="majorHAnsi" w:cstheme="majorHAnsi"/>
                <w:lang w:val="en-US"/>
                <w:rPrChange w:author="Craig Parker" w:date="2024-09-03T16:23:00Z" w16du:dateUtc="2024-09-03T14:23:00Z" w:id="1984">
                  <w:rPr>
                    <w:del w:author="Craig Parker" w:date="2024-09-03T16:11:00Z" w16du:dateUtc="2024-09-03T14:11:00Z" w:id="1985"/>
                    <w:rFonts w:eastAsia="Calibri" w:cstheme="minorHAnsi"/>
                    <w:lang w:val="en-US"/>
                  </w:rPr>
                </w:rPrChange>
              </w:rPr>
              <w:pPrChange w:author="Craig Parker" w:date="2024-09-03T17:03:00Z" w16du:dateUtc="2024-09-03T15:03:00Z" w:id="1986">
                <w:pPr>
                  <w:spacing w:line="240" w:lineRule="auto"/>
                </w:pPr>
              </w:pPrChange>
            </w:pPr>
            <w:del w:author="Craig Parker" w:date="2024-09-03T16:11:00Z" w16du:dateUtc="2024-09-03T14:11:00Z" w:id="1987">
              <w:r w:rsidRPr="002A00F9" w:rsidDel="00A5256E">
                <w:rPr>
                  <w:rFonts w:eastAsia="Calibri" w:asciiTheme="majorHAnsi" w:hAnsiTheme="majorHAnsi" w:cstheme="majorHAnsi"/>
                  <w:lang w:val="en-US"/>
                  <w:rPrChange w:author="Craig Parker" w:date="2024-09-03T16:23:00Z" w16du:dateUtc="2024-09-03T14:23:00Z" w:id="1988">
                    <w:rPr>
                      <w:rFonts w:eastAsia="Calibri" w:cstheme="minorHAnsi"/>
                      <w:lang w:val="en-US"/>
                    </w:rPr>
                  </w:rPrChange>
                </w:rPr>
                <w:delText>Chronic medication</w:delText>
              </w:r>
            </w:del>
          </w:p>
        </w:tc>
        <w:tc>
          <w:tcPr>
            <w:tcW w:w="4212" w:type="dxa"/>
            <w:tcMar>
              <w:top w:w="0" w:type="dxa"/>
              <w:left w:w="108" w:type="dxa"/>
              <w:bottom w:w="0" w:type="dxa"/>
              <w:right w:w="108" w:type="dxa"/>
            </w:tcMar>
            <w:vAlign w:val="center"/>
            <w:hideMark/>
          </w:tcPr>
          <w:p w:rsidRPr="002A00F9" w:rsidR="00AA4A1F" w:rsidDel="00A5256E" w:rsidRDefault="00AA4A1F" w14:paraId="34363141" w14:textId="71D2702C">
            <w:pPr>
              <w:tabs>
                <w:tab w:val="left" w:pos="4140"/>
                <w:tab w:val="left" w:pos="5220"/>
                <w:tab w:val="left" w:pos="6300"/>
              </w:tabs>
              <w:spacing w:line="360" w:lineRule="auto"/>
              <w:contextualSpacing/>
              <w:rPr>
                <w:del w:author="Craig Parker" w:date="2024-09-03T16:11:00Z" w16du:dateUtc="2024-09-03T14:11:00Z" w:id="1989"/>
                <w:rFonts w:eastAsia="Calibri" w:asciiTheme="majorHAnsi" w:hAnsiTheme="majorHAnsi" w:cstheme="majorHAnsi"/>
                <w:lang w:val="en-US"/>
                <w:rPrChange w:author="Craig Parker" w:date="2024-09-03T16:23:00Z" w16du:dateUtc="2024-09-03T14:23:00Z" w:id="1990">
                  <w:rPr>
                    <w:del w:author="Craig Parker" w:date="2024-09-03T16:11:00Z" w16du:dateUtc="2024-09-03T14:11:00Z" w:id="1991"/>
                    <w:rFonts w:eastAsia="Calibri" w:cstheme="minorHAnsi"/>
                    <w:lang w:val="en-US"/>
                  </w:rPr>
                </w:rPrChange>
              </w:rPr>
              <w:pPrChange w:author="Craig Parker" w:date="2024-09-03T17:03:00Z" w16du:dateUtc="2024-09-03T15:03:00Z" w:id="1992">
                <w:pPr>
                  <w:spacing w:line="240" w:lineRule="auto"/>
                </w:pPr>
              </w:pPrChange>
            </w:pPr>
            <w:del w:author="Craig Parker" w:date="2024-09-03T16:11:00Z" w16du:dateUtc="2024-09-03T14:11:00Z" w:id="1993">
              <w:r w:rsidRPr="002A00F9" w:rsidDel="00A5256E">
                <w:rPr>
                  <w:rFonts w:eastAsia="Calibri" w:asciiTheme="majorHAnsi" w:hAnsiTheme="majorHAnsi" w:cstheme="majorHAnsi"/>
                  <w:lang w:val="en-US"/>
                  <w:rPrChange w:author="Craig Parker" w:date="2024-09-03T16:23:00Z" w16du:dateUtc="2024-09-03T14:23:00Z" w:id="1994">
                    <w:rPr>
                      <w:rFonts w:eastAsia="Calibri" w:cstheme="minorHAnsi"/>
                      <w:lang w:val="en-US"/>
                    </w:rPr>
                  </w:rPrChange>
                </w:rPr>
                <w:delText>A list of chronic medications that the participant is taking for their medical conditions.</w:delText>
              </w:r>
            </w:del>
          </w:p>
        </w:tc>
      </w:tr>
      <w:tr w:rsidRPr="002A00F9" w:rsidR="00AA4A1F" w:rsidDel="00A5256E" w:rsidTr="00DA36F6" w14:paraId="655F8B7C" w14:textId="7F206C4A">
        <w:trPr>
          <w:trHeight w:val="520"/>
          <w:del w:author="Craig Parker" w:date="2024-09-03T16:11:00Z" w:id="1995"/>
        </w:trPr>
        <w:tc>
          <w:tcPr>
            <w:tcW w:w="1717" w:type="dxa"/>
            <w:vMerge w:val="restart"/>
            <w:tcMar>
              <w:top w:w="0" w:type="dxa"/>
              <w:left w:w="108" w:type="dxa"/>
              <w:bottom w:w="0" w:type="dxa"/>
              <w:right w:w="108" w:type="dxa"/>
            </w:tcMar>
            <w:vAlign w:val="center"/>
            <w:hideMark/>
          </w:tcPr>
          <w:p w:rsidRPr="002A00F9" w:rsidR="00AA4A1F" w:rsidDel="00A5256E" w:rsidRDefault="00AA4A1F" w14:paraId="5C11EC56" w14:textId="241F2A66">
            <w:pPr>
              <w:tabs>
                <w:tab w:val="left" w:pos="4140"/>
                <w:tab w:val="left" w:pos="5220"/>
                <w:tab w:val="left" w:pos="6300"/>
              </w:tabs>
              <w:spacing w:line="360" w:lineRule="auto"/>
              <w:contextualSpacing/>
              <w:rPr>
                <w:del w:author="Craig Parker" w:date="2024-09-03T16:11:00Z" w16du:dateUtc="2024-09-03T14:11:00Z" w:id="1996"/>
                <w:rFonts w:eastAsia="Calibri" w:asciiTheme="majorHAnsi" w:hAnsiTheme="majorHAnsi" w:cstheme="majorHAnsi"/>
                <w:lang w:val="en-US"/>
                <w:rPrChange w:author="Craig Parker" w:date="2024-09-03T16:23:00Z" w16du:dateUtc="2024-09-03T14:23:00Z" w:id="1997">
                  <w:rPr>
                    <w:del w:author="Craig Parker" w:date="2024-09-03T16:11:00Z" w16du:dateUtc="2024-09-03T14:11:00Z" w:id="1998"/>
                    <w:rFonts w:eastAsia="Calibri" w:cstheme="minorHAnsi"/>
                    <w:lang w:val="en-US"/>
                  </w:rPr>
                </w:rPrChange>
              </w:rPr>
              <w:pPrChange w:author="Craig Parker" w:date="2024-09-03T17:03:00Z" w16du:dateUtc="2024-09-03T15:03:00Z" w:id="1999">
                <w:pPr>
                  <w:spacing w:line="240" w:lineRule="auto"/>
                </w:pPr>
              </w:pPrChange>
            </w:pPr>
            <w:del w:author="Craig Parker" w:date="2024-09-03T16:11:00Z" w16du:dateUtc="2024-09-03T14:11:00Z" w:id="2000">
              <w:r w:rsidRPr="002A00F9" w:rsidDel="00A5256E">
                <w:rPr>
                  <w:rFonts w:eastAsia="Calibri" w:asciiTheme="majorHAnsi" w:hAnsiTheme="majorHAnsi" w:cstheme="majorHAnsi"/>
                  <w:lang w:val="en-US"/>
                  <w:rPrChange w:author="Craig Parker" w:date="2024-09-03T16:23:00Z" w16du:dateUtc="2024-09-03T14:23:00Z" w:id="2001">
                    <w:rPr>
                      <w:rFonts w:eastAsia="Calibri" w:cstheme="minorHAnsi"/>
                      <w:lang w:val="en-US"/>
                    </w:rPr>
                  </w:rPrChange>
                </w:rPr>
                <w:delText>Physical examination</w:delText>
              </w:r>
            </w:del>
          </w:p>
        </w:tc>
        <w:tc>
          <w:tcPr>
            <w:tcW w:w="3077" w:type="dxa"/>
            <w:tcMar>
              <w:top w:w="0" w:type="dxa"/>
              <w:left w:w="108" w:type="dxa"/>
              <w:bottom w:w="0" w:type="dxa"/>
              <w:right w:w="108" w:type="dxa"/>
            </w:tcMar>
            <w:vAlign w:val="center"/>
            <w:hideMark/>
          </w:tcPr>
          <w:p w:rsidRPr="002A00F9" w:rsidR="00AA4A1F" w:rsidDel="00A5256E" w:rsidRDefault="00AA4A1F" w14:paraId="36A495C8" w14:textId="5455493A">
            <w:pPr>
              <w:tabs>
                <w:tab w:val="left" w:pos="4140"/>
                <w:tab w:val="left" w:pos="5220"/>
                <w:tab w:val="left" w:pos="6300"/>
              </w:tabs>
              <w:spacing w:line="360" w:lineRule="auto"/>
              <w:contextualSpacing/>
              <w:rPr>
                <w:del w:author="Craig Parker" w:date="2024-09-03T16:11:00Z" w16du:dateUtc="2024-09-03T14:11:00Z" w:id="2002"/>
                <w:rFonts w:eastAsia="Calibri" w:asciiTheme="majorHAnsi" w:hAnsiTheme="majorHAnsi" w:cstheme="majorHAnsi"/>
                <w:lang w:val="en-US"/>
                <w:rPrChange w:author="Craig Parker" w:date="2024-09-03T16:23:00Z" w16du:dateUtc="2024-09-03T14:23:00Z" w:id="2003">
                  <w:rPr>
                    <w:del w:author="Craig Parker" w:date="2024-09-03T16:11:00Z" w16du:dateUtc="2024-09-03T14:11:00Z" w:id="2004"/>
                    <w:rFonts w:eastAsia="Calibri" w:cstheme="minorHAnsi"/>
                    <w:lang w:val="en-US"/>
                  </w:rPr>
                </w:rPrChange>
              </w:rPr>
              <w:pPrChange w:author="Craig Parker" w:date="2024-09-03T17:03:00Z" w16du:dateUtc="2024-09-03T15:03:00Z" w:id="2005">
                <w:pPr>
                  <w:spacing w:line="240" w:lineRule="auto"/>
                </w:pPr>
              </w:pPrChange>
            </w:pPr>
            <w:del w:author="Craig Parker" w:date="2024-09-03T16:11:00Z" w16du:dateUtc="2024-09-03T14:11:00Z" w:id="2006">
              <w:r w:rsidRPr="002A00F9" w:rsidDel="00A5256E">
                <w:rPr>
                  <w:rFonts w:eastAsia="Calibri" w:asciiTheme="majorHAnsi" w:hAnsiTheme="majorHAnsi" w:cstheme="majorHAnsi"/>
                  <w:lang w:val="en-US"/>
                  <w:rPrChange w:author="Craig Parker" w:date="2024-09-03T16:23:00Z" w16du:dateUtc="2024-09-03T14:23:00Z" w:id="2007">
                    <w:rPr>
                      <w:rFonts w:eastAsia="Calibri" w:cstheme="minorHAnsi"/>
                      <w:lang w:val="en-US"/>
                    </w:rPr>
                  </w:rPrChange>
                </w:rPr>
                <w:delText>Systolic blood pressure</w:delText>
              </w:r>
            </w:del>
          </w:p>
        </w:tc>
        <w:tc>
          <w:tcPr>
            <w:tcW w:w="4212" w:type="dxa"/>
            <w:tcMar>
              <w:top w:w="0" w:type="dxa"/>
              <w:left w:w="108" w:type="dxa"/>
              <w:bottom w:w="0" w:type="dxa"/>
              <w:right w:w="108" w:type="dxa"/>
            </w:tcMar>
            <w:vAlign w:val="center"/>
            <w:hideMark/>
          </w:tcPr>
          <w:p w:rsidRPr="002A00F9" w:rsidR="00AA4A1F" w:rsidDel="00A5256E" w:rsidRDefault="00AA4A1F" w14:paraId="6312DAC4" w14:textId="0DF15A43">
            <w:pPr>
              <w:tabs>
                <w:tab w:val="left" w:pos="4140"/>
                <w:tab w:val="left" w:pos="5220"/>
                <w:tab w:val="left" w:pos="6300"/>
              </w:tabs>
              <w:spacing w:line="360" w:lineRule="auto"/>
              <w:contextualSpacing/>
              <w:rPr>
                <w:del w:author="Craig Parker" w:date="2024-09-03T16:11:00Z" w16du:dateUtc="2024-09-03T14:11:00Z" w:id="2008"/>
                <w:rFonts w:eastAsia="Calibri" w:asciiTheme="majorHAnsi" w:hAnsiTheme="majorHAnsi" w:cstheme="majorHAnsi"/>
                <w:lang w:val="en-US"/>
                <w:rPrChange w:author="Craig Parker" w:date="2024-09-03T16:23:00Z" w16du:dateUtc="2024-09-03T14:23:00Z" w:id="2009">
                  <w:rPr>
                    <w:del w:author="Craig Parker" w:date="2024-09-03T16:11:00Z" w16du:dateUtc="2024-09-03T14:11:00Z" w:id="2010"/>
                    <w:rFonts w:eastAsia="Calibri" w:cstheme="minorHAnsi"/>
                    <w:lang w:val="en-US"/>
                  </w:rPr>
                </w:rPrChange>
              </w:rPr>
              <w:pPrChange w:author="Craig Parker" w:date="2024-09-03T17:03:00Z" w16du:dateUtc="2024-09-03T15:03:00Z" w:id="2011">
                <w:pPr>
                  <w:spacing w:line="240" w:lineRule="auto"/>
                </w:pPr>
              </w:pPrChange>
            </w:pPr>
            <w:del w:author="Craig Parker" w:date="2024-09-03T16:11:00Z" w16du:dateUtc="2024-09-03T14:11:00Z" w:id="2012">
              <w:r w:rsidRPr="002A00F9" w:rsidDel="00A5256E">
                <w:rPr>
                  <w:rFonts w:eastAsia="Calibri" w:asciiTheme="majorHAnsi" w:hAnsiTheme="majorHAnsi" w:cstheme="majorHAnsi"/>
                  <w:lang w:val="en-US"/>
                  <w:rPrChange w:author="Craig Parker" w:date="2024-09-03T16:23:00Z" w16du:dateUtc="2024-09-03T14:23:00Z" w:id="2013">
                    <w:rPr>
                      <w:rFonts w:eastAsia="Calibri" w:cstheme="minorHAnsi"/>
                      <w:lang w:val="en-US"/>
                    </w:rPr>
                  </w:rPrChange>
                </w:rPr>
                <w:delText>The pressure in the arteries when the heart beats and pushes blood out, usually measured in millimeters of mercury (mmHg).</w:delText>
              </w:r>
            </w:del>
          </w:p>
        </w:tc>
      </w:tr>
      <w:tr w:rsidRPr="002A00F9" w:rsidR="00AA4A1F" w:rsidDel="00A5256E" w:rsidTr="00DA36F6" w14:paraId="6C386687" w14:textId="2C205C13">
        <w:trPr>
          <w:trHeight w:val="520"/>
          <w:del w:author="Craig Parker" w:date="2024-09-03T16:11:00Z" w:id="2014"/>
        </w:trPr>
        <w:tc>
          <w:tcPr>
            <w:tcW w:w="0" w:type="auto"/>
            <w:vMerge/>
            <w:vAlign w:val="center"/>
            <w:hideMark/>
          </w:tcPr>
          <w:p w:rsidRPr="002A00F9" w:rsidR="00AA4A1F" w:rsidDel="00A5256E" w:rsidRDefault="00AA4A1F" w14:paraId="1D76FEAC" w14:textId="19E75CAE">
            <w:pPr>
              <w:tabs>
                <w:tab w:val="left" w:pos="4140"/>
                <w:tab w:val="left" w:pos="5220"/>
                <w:tab w:val="left" w:pos="6300"/>
              </w:tabs>
              <w:spacing w:line="360" w:lineRule="auto"/>
              <w:contextualSpacing/>
              <w:rPr>
                <w:del w:author="Craig Parker" w:date="2024-09-03T16:11:00Z" w16du:dateUtc="2024-09-03T14:11:00Z" w:id="2015"/>
                <w:rFonts w:eastAsia="Calibri" w:asciiTheme="majorHAnsi" w:hAnsiTheme="majorHAnsi" w:cstheme="majorHAnsi"/>
                <w:lang w:val="en-US"/>
                <w:rPrChange w:author="Craig Parker" w:date="2024-09-03T16:23:00Z" w16du:dateUtc="2024-09-03T14:23:00Z" w:id="2016">
                  <w:rPr>
                    <w:del w:author="Craig Parker" w:date="2024-09-03T16:11:00Z" w16du:dateUtc="2024-09-03T14:11:00Z" w:id="2017"/>
                    <w:rFonts w:eastAsia="Calibri" w:cstheme="minorHAnsi"/>
                    <w:lang w:val="en-US"/>
                  </w:rPr>
                </w:rPrChange>
              </w:rPr>
              <w:pPrChange w:author="Craig Parker" w:date="2024-09-03T17:03:00Z" w16du:dateUtc="2024-09-03T15:03:00Z" w:id="2018">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7914D22A" w14:textId="036DD907">
            <w:pPr>
              <w:tabs>
                <w:tab w:val="left" w:pos="4140"/>
                <w:tab w:val="left" w:pos="5220"/>
                <w:tab w:val="left" w:pos="6300"/>
              </w:tabs>
              <w:spacing w:line="360" w:lineRule="auto"/>
              <w:contextualSpacing/>
              <w:rPr>
                <w:del w:author="Craig Parker" w:date="2024-09-03T16:11:00Z" w16du:dateUtc="2024-09-03T14:11:00Z" w:id="2019"/>
                <w:rFonts w:eastAsia="Calibri" w:asciiTheme="majorHAnsi" w:hAnsiTheme="majorHAnsi" w:cstheme="majorHAnsi"/>
                <w:lang w:val="en-US"/>
                <w:rPrChange w:author="Craig Parker" w:date="2024-09-03T16:23:00Z" w16du:dateUtc="2024-09-03T14:23:00Z" w:id="2020">
                  <w:rPr>
                    <w:del w:author="Craig Parker" w:date="2024-09-03T16:11:00Z" w16du:dateUtc="2024-09-03T14:11:00Z" w:id="2021"/>
                    <w:rFonts w:eastAsia="Calibri" w:cstheme="minorHAnsi"/>
                    <w:lang w:val="en-US"/>
                  </w:rPr>
                </w:rPrChange>
              </w:rPr>
              <w:pPrChange w:author="Craig Parker" w:date="2024-09-03T17:03:00Z" w16du:dateUtc="2024-09-03T15:03:00Z" w:id="2022">
                <w:pPr>
                  <w:spacing w:line="240" w:lineRule="auto"/>
                </w:pPr>
              </w:pPrChange>
            </w:pPr>
            <w:del w:author="Craig Parker" w:date="2024-09-03T16:11:00Z" w16du:dateUtc="2024-09-03T14:11:00Z" w:id="2023">
              <w:r w:rsidRPr="002A00F9" w:rsidDel="00A5256E">
                <w:rPr>
                  <w:rFonts w:eastAsia="Calibri" w:asciiTheme="majorHAnsi" w:hAnsiTheme="majorHAnsi" w:cstheme="majorHAnsi"/>
                  <w:lang w:val="en-US"/>
                  <w:rPrChange w:author="Craig Parker" w:date="2024-09-03T16:23:00Z" w16du:dateUtc="2024-09-03T14:23:00Z" w:id="2024">
                    <w:rPr>
                      <w:rFonts w:eastAsia="Calibri" w:cstheme="minorHAnsi"/>
                      <w:lang w:val="en-US"/>
                    </w:rPr>
                  </w:rPrChange>
                </w:rPr>
                <w:delText>Diastolic blood pressure</w:delText>
              </w:r>
            </w:del>
          </w:p>
        </w:tc>
        <w:tc>
          <w:tcPr>
            <w:tcW w:w="4212" w:type="dxa"/>
            <w:tcMar>
              <w:top w:w="0" w:type="dxa"/>
              <w:left w:w="108" w:type="dxa"/>
              <w:bottom w:w="0" w:type="dxa"/>
              <w:right w:w="108" w:type="dxa"/>
            </w:tcMar>
            <w:vAlign w:val="center"/>
            <w:hideMark/>
          </w:tcPr>
          <w:p w:rsidRPr="002A00F9" w:rsidR="00AA4A1F" w:rsidDel="00A5256E" w:rsidRDefault="00AA4A1F" w14:paraId="2ECF929D" w14:textId="023E53C5">
            <w:pPr>
              <w:tabs>
                <w:tab w:val="left" w:pos="4140"/>
                <w:tab w:val="left" w:pos="5220"/>
                <w:tab w:val="left" w:pos="6300"/>
              </w:tabs>
              <w:spacing w:line="360" w:lineRule="auto"/>
              <w:contextualSpacing/>
              <w:rPr>
                <w:del w:author="Craig Parker" w:date="2024-09-03T16:11:00Z" w16du:dateUtc="2024-09-03T14:11:00Z" w:id="2025"/>
                <w:rFonts w:eastAsia="Calibri" w:asciiTheme="majorHAnsi" w:hAnsiTheme="majorHAnsi" w:cstheme="majorHAnsi"/>
                <w:lang w:val="en-US"/>
                <w:rPrChange w:author="Craig Parker" w:date="2024-09-03T16:23:00Z" w16du:dateUtc="2024-09-03T14:23:00Z" w:id="2026">
                  <w:rPr>
                    <w:del w:author="Craig Parker" w:date="2024-09-03T16:11:00Z" w16du:dateUtc="2024-09-03T14:11:00Z" w:id="2027"/>
                    <w:rFonts w:eastAsia="Calibri" w:cstheme="minorHAnsi"/>
                    <w:lang w:val="en-US"/>
                  </w:rPr>
                </w:rPrChange>
              </w:rPr>
              <w:pPrChange w:author="Craig Parker" w:date="2024-09-03T17:03:00Z" w16du:dateUtc="2024-09-03T15:03:00Z" w:id="2028">
                <w:pPr>
                  <w:spacing w:line="240" w:lineRule="auto"/>
                </w:pPr>
              </w:pPrChange>
            </w:pPr>
            <w:del w:author="Craig Parker" w:date="2024-09-03T16:11:00Z" w16du:dateUtc="2024-09-03T14:11:00Z" w:id="2029">
              <w:r w:rsidRPr="002A00F9" w:rsidDel="00A5256E">
                <w:rPr>
                  <w:rFonts w:eastAsia="Calibri" w:asciiTheme="majorHAnsi" w:hAnsiTheme="majorHAnsi" w:cstheme="majorHAnsi"/>
                  <w:lang w:val="en-US"/>
                  <w:rPrChange w:author="Craig Parker" w:date="2024-09-03T16:23:00Z" w16du:dateUtc="2024-09-03T14:23:00Z" w:id="2030">
                    <w:rPr>
                      <w:rFonts w:eastAsia="Calibri" w:cstheme="minorHAnsi"/>
                      <w:lang w:val="en-US"/>
                    </w:rPr>
                  </w:rPrChange>
                </w:rPr>
                <w:delText>The pressure in the arteries when the heart is resting between beats, usually measured in millimeters of mercury (mmHg).</w:delText>
              </w:r>
            </w:del>
          </w:p>
        </w:tc>
      </w:tr>
      <w:tr w:rsidRPr="002A00F9" w:rsidR="00AA4A1F" w:rsidDel="00A5256E" w:rsidTr="00DA36F6" w14:paraId="78F2E42B" w14:textId="5BE87161">
        <w:trPr>
          <w:trHeight w:val="520"/>
          <w:del w:author="Craig Parker" w:date="2024-09-03T16:11:00Z" w:id="2031"/>
        </w:trPr>
        <w:tc>
          <w:tcPr>
            <w:tcW w:w="0" w:type="auto"/>
            <w:vMerge/>
            <w:vAlign w:val="center"/>
            <w:hideMark/>
          </w:tcPr>
          <w:p w:rsidRPr="002A00F9" w:rsidR="00AA4A1F" w:rsidDel="00A5256E" w:rsidRDefault="00AA4A1F" w14:paraId="4AC22C8C" w14:textId="7078FE86">
            <w:pPr>
              <w:tabs>
                <w:tab w:val="left" w:pos="4140"/>
                <w:tab w:val="left" w:pos="5220"/>
                <w:tab w:val="left" w:pos="6300"/>
              </w:tabs>
              <w:spacing w:line="360" w:lineRule="auto"/>
              <w:contextualSpacing/>
              <w:rPr>
                <w:del w:author="Craig Parker" w:date="2024-09-03T16:11:00Z" w16du:dateUtc="2024-09-03T14:11:00Z" w:id="2032"/>
                <w:rFonts w:eastAsia="Calibri" w:asciiTheme="majorHAnsi" w:hAnsiTheme="majorHAnsi" w:cstheme="majorHAnsi"/>
                <w:lang w:val="en-US"/>
                <w:rPrChange w:author="Craig Parker" w:date="2024-09-03T16:23:00Z" w16du:dateUtc="2024-09-03T14:23:00Z" w:id="2033">
                  <w:rPr>
                    <w:del w:author="Craig Parker" w:date="2024-09-03T16:11:00Z" w16du:dateUtc="2024-09-03T14:11:00Z" w:id="2034"/>
                    <w:rFonts w:eastAsia="Calibri" w:cstheme="minorHAnsi"/>
                    <w:lang w:val="en-US"/>
                  </w:rPr>
                </w:rPrChange>
              </w:rPr>
              <w:pPrChange w:author="Craig Parker" w:date="2024-09-03T17:03:00Z" w16du:dateUtc="2024-09-03T15:03:00Z" w:id="2035">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1633D918" w14:textId="7F8E9170">
            <w:pPr>
              <w:tabs>
                <w:tab w:val="left" w:pos="4140"/>
                <w:tab w:val="left" w:pos="5220"/>
                <w:tab w:val="left" w:pos="6300"/>
              </w:tabs>
              <w:spacing w:line="360" w:lineRule="auto"/>
              <w:contextualSpacing/>
              <w:rPr>
                <w:del w:author="Craig Parker" w:date="2024-09-03T16:11:00Z" w16du:dateUtc="2024-09-03T14:11:00Z" w:id="2036"/>
                <w:rFonts w:eastAsia="Calibri" w:asciiTheme="majorHAnsi" w:hAnsiTheme="majorHAnsi" w:cstheme="majorHAnsi"/>
                <w:lang w:val="en-US"/>
                <w:rPrChange w:author="Craig Parker" w:date="2024-09-03T16:23:00Z" w16du:dateUtc="2024-09-03T14:23:00Z" w:id="2037">
                  <w:rPr>
                    <w:del w:author="Craig Parker" w:date="2024-09-03T16:11:00Z" w16du:dateUtc="2024-09-03T14:11:00Z" w:id="2038"/>
                    <w:rFonts w:eastAsia="Calibri" w:cstheme="minorHAnsi"/>
                    <w:lang w:val="en-US"/>
                  </w:rPr>
                </w:rPrChange>
              </w:rPr>
              <w:pPrChange w:author="Craig Parker" w:date="2024-09-03T17:03:00Z" w16du:dateUtc="2024-09-03T15:03:00Z" w:id="2039">
                <w:pPr>
                  <w:spacing w:line="240" w:lineRule="auto"/>
                </w:pPr>
              </w:pPrChange>
            </w:pPr>
            <w:del w:author="Craig Parker" w:date="2024-09-03T16:11:00Z" w16du:dateUtc="2024-09-03T14:11:00Z" w:id="2040">
              <w:r w:rsidRPr="002A00F9" w:rsidDel="00A5256E">
                <w:rPr>
                  <w:rFonts w:eastAsia="Calibri" w:asciiTheme="majorHAnsi" w:hAnsiTheme="majorHAnsi" w:cstheme="majorHAnsi"/>
                  <w:lang w:val="en-US"/>
                  <w:rPrChange w:author="Craig Parker" w:date="2024-09-03T16:23:00Z" w16du:dateUtc="2024-09-03T14:23:00Z" w:id="2041">
                    <w:rPr>
                      <w:rFonts w:eastAsia="Calibri" w:cstheme="minorHAnsi"/>
                      <w:lang w:val="en-US"/>
                    </w:rPr>
                  </w:rPrChange>
                </w:rPr>
                <w:delText>Heart rate</w:delText>
              </w:r>
            </w:del>
          </w:p>
        </w:tc>
        <w:tc>
          <w:tcPr>
            <w:tcW w:w="4212" w:type="dxa"/>
            <w:tcMar>
              <w:top w:w="0" w:type="dxa"/>
              <w:left w:w="108" w:type="dxa"/>
              <w:bottom w:w="0" w:type="dxa"/>
              <w:right w:w="108" w:type="dxa"/>
            </w:tcMar>
            <w:vAlign w:val="center"/>
            <w:hideMark/>
          </w:tcPr>
          <w:p w:rsidRPr="002A00F9" w:rsidR="00AA4A1F" w:rsidDel="00A5256E" w:rsidRDefault="00AA4A1F" w14:paraId="5E1C2637" w14:textId="75F8913B">
            <w:pPr>
              <w:tabs>
                <w:tab w:val="left" w:pos="4140"/>
                <w:tab w:val="left" w:pos="5220"/>
                <w:tab w:val="left" w:pos="6300"/>
              </w:tabs>
              <w:spacing w:line="360" w:lineRule="auto"/>
              <w:contextualSpacing/>
              <w:rPr>
                <w:del w:author="Craig Parker" w:date="2024-09-03T16:11:00Z" w16du:dateUtc="2024-09-03T14:11:00Z" w:id="2042"/>
                <w:rFonts w:eastAsia="Calibri" w:asciiTheme="majorHAnsi" w:hAnsiTheme="majorHAnsi" w:cstheme="majorHAnsi"/>
                <w:lang w:val="en-US"/>
                <w:rPrChange w:author="Craig Parker" w:date="2024-09-03T16:23:00Z" w16du:dateUtc="2024-09-03T14:23:00Z" w:id="2043">
                  <w:rPr>
                    <w:del w:author="Craig Parker" w:date="2024-09-03T16:11:00Z" w16du:dateUtc="2024-09-03T14:11:00Z" w:id="2044"/>
                    <w:rFonts w:eastAsia="Calibri" w:cstheme="minorHAnsi"/>
                    <w:lang w:val="en-US"/>
                  </w:rPr>
                </w:rPrChange>
              </w:rPr>
              <w:pPrChange w:author="Craig Parker" w:date="2024-09-03T17:03:00Z" w16du:dateUtc="2024-09-03T15:03:00Z" w:id="2045">
                <w:pPr>
                  <w:spacing w:line="240" w:lineRule="auto"/>
                </w:pPr>
              </w:pPrChange>
            </w:pPr>
            <w:del w:author="Craig Parker" w:date="2024-09-03T16:11:00Z" w16du:dateUtc="2024-09-03T14:11:00Z" w:id="2046">
              <w:r w:rsidRPr="002A00F9" w:rsidDel="00A5256E">
                <w:rPr>
                  <w:rFonts w:eastAsia="Calibri" w:asciiTheme="majorHAnsi" w:hAnsiTheme="majorHAnsi" w:cstheme="majorHAnsi"/>
                  <w:lang w:val="en-US"/>
                  <w:rPrChange w:author="Craig Parker" w:date="2024-09-03T16:23:00Z" w16du:dateUtc="2024-09-03T14:23:00Z" w:id="2047">
                    <w:rPr>
                      <w:rFonts w:eastAsia="Calibri" w:cstheme="minorHAnsi"/>
                      <w:lang w:val="en-US"/>
                    </w:rPr>
                  </w:rPrChange>
                </w:rPr>
                <w:delText>Heart rate: The number of times the heart beats per minute, usually measured by feeling the pulse or using an electrocardiogram (ECG).</w:delText>
              </w:r>
            </w:del>
          </w:p>
        </w:tc>
      </w:tr>
      <w:tr w:rsidRPr="002A00F9" w:rsidR="00AA4A1F" w:rsidDel="00A5256E" w:rsidTr="00DA36F6" w14:paraId="5A86EB06" w14:textId="3A1FF196">
        <w:trPr>
          <w:trHeight w:val="290"/>
          <w:del w:author="Craig Parker" w:date="2024-09-03T16:11:00Z" w:id="2048"/>
        </w:trPr>
        <w:tc>
          <w:tcPr>
            <w:tcW w:w="0" w:type="auto"/>
            <w:vMerge/>
            <w:vAlign w:val="center"/>
            <w:hideMark/>
          </w:tcPr>
          <w:p w:rsidRPr="002A00F9" w:rsidR="00AA4A1F" w:rsidDel="00A5256E" w:rsidRDefault="00AA4A1F" w14:paraId="19283DCF" w14:textId="7F527445">
            <w:pPr>
              <w:tabs>
                <w:tab w:val="left" w:pos="4140"/>
                <w:tab w:val="left" w:pos="5220"/>
                <w:tab w:val="left" w:pos="6300"/>
              </w:tabs>
              <w:spacing w:line="360" w:lineRule="auto"/>
              <w:contextualSpacing/>
              <w:rPr>
                <w:del w:author="Craig Parker" w:date="2024-09-03T16:11:00Z" w16du:dateUtc="2024-09-03T14:11:00Z" w:id="2049"/>
                <w:rFonts w:eastAsia="Calibri" w:asciiTheme="majorHAnsi" w:hAnsiTheme="majorHAnsi" w:cstheme="majorHAnsi"/>
                <w:lang w:val="en-US"/>
                <w:rPrChange w:author="Craig Parker" w:date="2024-09-03T16:23:00Z" w16du:dateUtc="2024-09-03T14:23:00Z" w:id="2050">
                  <w:rPr>
                    <w:del w:author="Craig Parker" w:date="2024-09-03T16:11:00Z" w16du:dateUtc="2024-09-03T14:11:00Z" w:id="2051"/>
                    <w:rFonts w:eastAsia="Calibri" w:cstheme="minorHAnsi"/>
                    <w:lang w:val="en-US"/>
                  </w:rPr>
                </w:rPrChange>
              </w:rPr>
              <w:pPrChange w:author="Craig Parker" w:date="2024-09-03T17:03:00Z" w16du:dateUtc="2024-09-03T15:03:00Z" w:id="2052">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37D7EF2A" w14:textId="4CA07A9A">
            <w:pPr>
              <w:tabs>
                <w:tab w:val="left" w:pos="4140"/>
                <w:tab w:val="left" w:pos="5220"/>
                <w:tab w:val="left" w:pos="6300"/>
              </w:tabs>
              <w:spacing w:line="360" w:lineRule="auto"/>
              <w:contextualSpacing/>
              <w:rPr>
                <w:del w:author="Craig Parker" w:date="2024-09-03T16:11:00Z" w16du:dateUtc="2024-09-03T14:11:00Z" w:id="2053"/>
                <w:rFonts w:eastAsia="Calibri" w:asciiTheme="majorHAnsi" w:hAnsiTheme="majorHAnsi" w:cstheme="majorHAnsi"/>
                <w:lang w:val="en-US"/>
                <w:rPrChange w:author="Craig Parker" w:date="2024-09-03T16:23:00Z" w16du:dateUtc="2024-09-03T14:23:00Z" w:id="2054">
                  <w:rPr>
                    <w:del w:author="Craig Parker" w:date="2024-09-03T16:11:00Z" w16du:dateUtc="2024-09-03T14:11:00Z" w:id="2055"/>
                    <w:rFonts w:eastAsia="Calibri" w:cstheme="minorHAnsi"/>
                    <w:lang w:val="en-US"/>
                  </w:rPr>
                </w:rPrChange>
              </w:rPr>
              <w:pPrChange w:author="Craig Parker" w:date="2024-09-03T17:03:00Z" w16du:dateUtc="2024-09-03T15:03:00Z" w:id="2056">
                <w:pPr>
                  <w:spacing w:line="240" w:lineRule="auto"/>
                </w:pPr>
              </w:pPrChange>
            </w:pPr>
            <w:del w:author="Craig Parker" w:date="2024-09-03T16:11:00Z" w16du:dateUtc="2024-09-03T14:11:00Z" w:id="2057">
              <w:r w:rsidRPr="002A00F9" w:rsidDel="00A5256E">
                <w:rPr>
                  <w:rFonts w:eastAsia="Calibri" w:asciiTheme="majorHAnsi" w:hAnsiTheme="majorHAnsi" w:cstheme="majorHAnsi"/>
                  <w:lang w:val="en-US"/>
                  <w:rPrChange w:author="Craig Parker" w:date="2024-09-03T16:23:00Z" w16du:dateUtc="2024-09-03T14:23:00Z" w:id="2058">
                    <w:rPr>
                      <w:rFonts w:eastAsia="Calibri" w:cstheme="minorHAnsi"/>
                      <w:lang w:val="en-US"/>
                    </w:rPr>
                  </w:rPrChange>
                </w:rPr>
                <w:delText>Body temperature</w:delText>
              </w:r>
            </w:del>
          </w:p>
        </w:tc>
        <w:tc>
          <w:tcPr>
            <w:tcW w:w="4212" w:type="dxa"/>
            <w:tcMar>
              <w:top w:w="0" w:type="dxa"/>
              <w:left w:w="108" w:type="dxa"/>
              <w:bottom w:w="0" w:type="dxa"/>
              <w:right w:w="108" w:type="dxa"/>
            </w:tcMar>
            <w:vAlign w:val="center"/>
            <w:hideMark/>
          </w:tcPr>
          <w:p w:rsidRPr="002A00F9" w:rsidR="00AA4A1F" w:rsidDel="00A5256E" w:rsidRDefault="00AA4A1F" w14:paraId="71FEE43D" w14:textId="658BAAAF">
            <w:pPr>
              <w:tabs>
                <w:tab w:val="left" w:pos="4140"/>
                <w:tab w:val="left" w:pos="5220"/>
                <w:tab w:val="left" w:pos="6300"/>
              </w:tabs>
              <w:spacing w:line="360" w:lineRule="auto"/>
              <w:contextualSpacing/>
              <w:rPr>
                <w:del w:author="Craig Parker" w:date="2024-09-03T16:11:00Z" w16du:dateUtc="2024-09-03T14:11:00Z" w:id="2059"/>
                <w:rFonts w:eastAsia="Calibri" w:asciiTheme="majorHAnsi" w:hAnsiTheme="majorHAnsi" w:cstheme="majorHAnsi"/>
                <w:lang w:val="en-US"/>
                <w:rPrChange w:author="Craig Parker" w:date="2024-09-03T16:23:00Z" w16du:dateUtc="2024-09-03T14:23:00Z" w:id="2060">
                  <w:rPr>
                    <w:del w:author="Craig Parker" w:date="2024-09-03T16:11:00Z" w16du:dateUtc="2024-09-03T14:11:00Z" w:id="2061"/>
                    <w:rFonts w:eastAsia="Calibri" w:cstheme="minorHAnsi"/>
                    <w:lang w:val="en-US"/>
                  </w:rPr>
                </w:rPrChange>
              </w:rPr>
              <w:pPrChange w:author="Craig Parker" w:date="2024-09-03T17:03:00Z" w16du:dateUtc="2024-09-03T15:03:00Z" w:id="2062">
                <w:pPr>
                  <w:spacing w:line="240" w:lineRule="auto"/>
                </w:pPr>
              </w:pPrChange>
            </w:pPr>
            <w:del w:author="Craig Parker" w:date="2024-09-03T16:11:00Z" w16du:dateUtc="2024-09-03T14:11:00Z" w:id="2063">
              <w:r w:rsidRPr="002A00F9" w:rsidDel="00A5256E">
                <w:rPr>
                  <w:rFonts w:eastAsia="Calibri" w:asciiTheme="majorHAnsi" w:hAnsiTheme="majorHAnsi" w:cstheme="majorHAnsi"/>
                  <w:lang w:val="en-US"/>
                  <w:rPrChange w:author="Craig Parker" w:date="2024-09-03T16:23:00Z" w16du:dateUtc="2024-09-03T14:23:00Z" w:id="2064">
                    <w:rPr>
                      <w:rFonts w:eastAsia="Calibri" w:cstheme="minorHAnsi"/>
                      <w:lang w:val="en-US"/>
                    </w:rPr>
                  </w:rPrChange>
                </w:rPr>
                <w:delText>The temperature of the body, usually measured in degrees Celsius or Fahrenheit using a thermometer.</w:delText>
              </w:r>
            </w:del>
          </w:p>
        </w:tc>
      </w:tr>
      <w:tr w:rsidRPr="002A00F9" w:rsidR="00AA4A1F" w:rsidDel="00A5256E" w:rsidTr="00DA36F6" w14:paraId="30090E26" w14:textId="582D89F3">
        <w:trPr>
          <w:trHeight w:val="290"/>
          <w:del w:author="Craig Parker" w:date="2024-09-03T16:11:00Z" w:id="2065"/>
        </w:trPr>
        <w:tc>
          <w:tcPr>
            <w:tcW w:w="0" w:type="auto"/>
            <w:vMerge/>
            <w:vAlign w:val="center"/>
            <w:hideMark/>
          </w:tcPr>
          <w:p w:rsidRPr="002A00F9" w:rsidR="00AA4A1F" w:rsidDel="00A5256E" w:rsidRDefault="00AA4A1F" w14:paraId="04F3308E" w14:textId="7683E48D">
            <w:pPr>
              <w:tabs>
                <w:tab w:val="left" w:pos="4140"/>
                <w:tab w:val="left" w:pos="5220"/>
                <w:tab w:val="left" w:pos="6300"/>
              </w:tabs>
              <w:spacing w:line="360" w:lineRule="auto"/>
              <w:contextualSpacing/>
              <w:rPr>
                <w:del w:author="Craig Parker" w:date="2024-09-03T16:11:00Z" w16du:dateUtc="2024-09-03T14:11:00Z" w:id="2066"/>
                <w:rFonts w:eastAsia="Calibri" w:asciiTheme="majorHAnsi" w:hAnsiTheme="majorHAnsi" w:cstheme="majorHAnsi"/>
                <w:lang w:val="en-US"/>
                <w:rPrChange w:author="Craig Parker" w:date="2024-09-03T16:23:00Z" w16du:dateUtc="2024-09-03T14:23:00Z" w:id="2067">
                  <w:rPr>
                    <w:del w:author="Craig Parker" w:date="2024-09-03T16:11:00Z" w16du:dateUtc="2024-09-03T14:11:00Z" w:id="2068"/>
                    <w:rFonts w:eastAsia="Calibri" w:cstheme="minorHAnsi"/>
                    <w:lang w:val="en-US"/>
                  </w:rPr>
                </w:rPrChange>
              </w:rPr>
              <w:pPrChange w:author="Craig Parker" w:date="2024-09-03T17:03:00Z" w16du:dateUtc="2024-09-03T15:03:00Z" w:id="2069">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009A763B" w14:textId="0DFB02FD">
            <w:pPr>
              <w:tabs>
                <w:tab w:val="left" w:pos="4140"/>
                <w:tab w:val="left" w:pos="5220"/>
                <w:tab w:val="left" w:pos="6300"/>
              </w:tabs>
              <w:spacing w:line="360" w:lineRule="auto"/>
              <w:contextualSpacing/>
              <w:rPr>
                <w:del w:author="Craig Parker" w:date="2024-09-03T16:11:00Z" w16du:dateUtc="2024-09-03T14:11:00Z" w:id="2070"/>
                <w:rFonts w:eastAsia="Calibri" w:asciiTheme="majorHAnsi" w:hAnsiTheme="majorHAnsi" w:cstheme="majorHAnsi"/>
                <w:lang w:val="en-US"/>
                <w:rPrChange w:author="Craig Parker" w:date="2024-09-03T16:23:00Z" w16du:dateUtc="2024-09-03T14:23:00Z" w:id="2071">
                  <w:rPr>
                    <w:del w:author="Craig Parker" w:date="2024-09-03T16:11:00Z" w16du:dateUtc="2024-09-03T14:11:00Z" w:id="2072"/>
                    <w:rFonts w:eastAsia="Calibri" w:cstheme="minorHAnsi"/>
                    <w:lang w:val="en-US"/>
                  </w:rPr>
                </w:rPrChange>
              </w:rPr>
              <w:pPrChange w:author="Craig Parker" w:date="2024-09-03T17:03:00Z" w16du:dateUtc="2024-09-03T15:03:00Z" w:id="2073">
                <w:pPr>
                  <w:spacing w:line="240" w:lineRule="auto"/>
                </w:pPr>
              </w:pPrChange>
            </w:pPr>
            <w:del w:author="Craig Parker" w:date="2024-09-03T16:11:00Z" w16du:dateUtc="2024-09-03T14:11:00Z" w:id="2074">
              <w:r w:rsidRPr="002A00F9" w:rsidDel="00A5256E">
                <w:rPr>
                  <w:rFonts w:eastAsia="Calibri" w:asciiTheme="majorHAnsi" w:hAnsiTheme="majorHAnsi" w:cstheme="majorHAnsi"/>
                  <w:lang w:val="en-US"/>
                  <w:rPrChange w:author="Craig Parker" w:date="2024-09-03T16:23:00Z" w16du:dateUtc="2024-09-03T14:23:00Z" w:id="2075">
                    <w:rPr>
                      <w:rFonts w:eastAsia="Calibri" w:cstheme="minorHAnsi"/>
                      <w:lang w:val="en-US"/>
                    </w:rPr>
                  </w:rPrChange>
                </w:rPr>
                <w:delText>Respiratory rate</w:delText>
              </w:r>
            </w:del>
          </w:p>
        </w:tc>
        <w:tc>
          <w:tcPr>
            <w:tcW w:w="4212" w:type="dxa"/>
            <w:tcMar>
              <w:top w:w="0" w:type="dxa"/>
              <w:left w:w="108" w:type="dxa"/>
              <w:bottom w:w="0" w:type="dxa"/>
              <w:right w:w="108" w:type="dxa"/>
            </w:tcMar>
            <w:vAlign w:val="center"/>
            <w:hideMark/>
          </w:tcPr>
          <w:p w:rsidRPr="002A00F9" w:rsidR="00AA4A1F" w:rsidDel="00A5256E" w:rsidRDefault="00AA4A1F" w14:paraId="40B66337" w14:textId="4A130ED9">
            <w:pPr>
              <w:tabs>
                <w:tab w:val="left" w:pos="4140"/>
                <w:tab w:val="left" w:pos="5220"/>
                <w:tab w:val="left" w:pos="6300"/>
              </w:tabs>
              <w:spacing w:line="360" w:lineRule="auto"/>
              <w:contextualSpacing/>
              <w:rPr>
                <w:del w:author="Craig Parker" w:date="2024-09-03T16:11:00Z" w16du:dateUtc="2024-09-03T14:11:00Z" w:id="2076"/>
                <w:rFonts w:eastAsia="Calibri" w:asciiTheme="majorHAnsi" w:hAnsiTheme="majorHAnsi" w:cstheme="majorHAnsi"/>
                <w:lang w:val="en-US"/>
                <w:rPrChange w:author="Craig Parker" w:date="2024-09-03T16:23:00Z" w16du:dateUtc="2024-09-03T14:23:00Z" w:id="2077">
                  <w:rPr>
                    <w:del w:author="Craig Parker" w:date="2024-09-03T16:11:00Z" w16du:dateUtc="2024-09-03T14:11:00Z" w:id="2078"/>
                    <w:rFonts w:eastAsia="Calibri" w:cstheme="minorHAnsi"/>
                    <w:lang w:val="en-US"/>
                  </w:rPr>
                </w:rPrChange>
              </w:rPr>
              <w:pPrChange w:author="Craig Parker" w:date="2024-09-03T17:03:00Z" w16du:dateUtc="2024-09-03T15:03:00Z" w:id="2079">
                <w:pPr>
                  <w:spacing w:line="240" w:lineRule="auto"/>
                </w:pPr>
              </w:pPrChange>
            </w:pPr>
            <w:del w:author="Craig Parker" w:date="2024-09-03T16:11:00Z" w16du:dateUtc="2024-09-03T14:11:00Z" w:id="2080">
              <w:r w:rsidRPr="002A00F9" w:rsidDel="00A5256E">
                <w:rPr>
                  <w:rFonts w:eastAsia="Calibri" w:asciiTheme="majorHAnsi" w:hAnsiTheme="majorHAnsi" w:cstheme="majorHAnsi"/>
                  <w:lang w:val="en-US"/>
                  <w:rPrChange w:author="Craig Parker" w:date="2024-09-03T16:23:00Z" w16du:dateUtc="2024-09-03T14:23:00Z" w:id="2081">
                    <w:rPr>
                      <w:rFonts w:eastAsia="Calibri" w:cstheme="minorHAnsi"/>
                      <w:lang w:val="en-US"/>
                    </w:rPr>
                  </w:rPrChange>
                </w:rPr>
                <w:delText>The number of breaths a person takes per minute, usually measured by counting breaths.</w:delText>
              </w:r>
            </w:del>
          </w:p>
        </w:tc>
      </w:tr>
      <w:tr w:rsidRPr="002A00F9" w:rsidR="00AA4A1F" w:rsidDel="00A5256E" w:rsidTr="00DA36F6" w14:paraId="2CE442D9" w14:textId="32561392">
        <w:trPr>
          <w:trHeight w:val="290"/>
          <w:del w:author="Craig Parker" w:date="2024-09-03T16:11:00Z" w:id="2082"/>
        </w:trPr>
        <w:tc>
          <w:tcPr>
            <w:tcW w:w="0" w:type="auto"/>
            <w:vMerge/>
            <w:vAlign w:val="center"/>
            <w:hideMark/>
          </w:tcPr>
          <w:p w:rsidRPr="002A00F9" w:rsidR="00AA4A1F" w:rsidDel="00A5256E" w:rsidRDefault="00AA4A1F" w14:paraId="66708C96" w14:textId="6612176D">
            <w:pPr>
              <w:tabs>
                <w:tab w:val="left" w:pos="4140"/>
                <w:tab w:val="left" w:pos="5220"/>
                <w:tab w:val="left" w:pos="6300"/>
              </w:tabs>
              <w:spacing w:line="360" w:lineRule="auto"/>
              <w:contextualSpacing/>
              <w:rPr>
                <w:del w:author="Craig Parker" w:date="2024-09-03T16:11:00Z" w16du:dateUtc="2024-09-03T14:11:00Z" w:id="2083"/>
                <w:rFonts w:eastAsia="Calibri" w:asciiTheme="majorHAnsi" w:hAnsiTheme="majorHAnsi" w:cstheme="majorHAnsi"/>
                <w:lang w:val="en-US"/>
                <w:rPrChange w:author="Craig Parker" w:date="2024-09-03T16:23:00Z" w16du:dateUtc="2024-09-03T14:23:00Z" w:id="2084">
                  <w:rPr>
                    <w:del w:author="Craig Parker" w:date="2024-09-03T16:11:00Z" w16du:dateUtc="2024-09-03T14:11:00Z" w:id="2085"/>
                    <w:rFonts w:eastAsia="Calibri" w:cstheme="minorHAnsi"/>
                    <w:lang w:val="en-US"/>
                  </w:rPr>
                </w:rPrChange>
              </w:rPr>
              <w:pPrChange w:author="Craig Parker" w:date="2024-09-03T17:03:00Z" w16du:dateUtc="2024-09-03T15:03:00Z" w:id="2086">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06CE4CF5" w14:textId="74A3DC8B">
            <w:pPr>
              <w:tabs>
                <w:tab w:val="left" w:pos="4140"/>
                <w:tab w:val="left" w:pos="5220"/>
                <w:tab w:val="left" w:pos="6300"/>
              </w:tabs>
              <w:spacing w:line="360" w:lineRule="auto"/>
              <w:contextualSpacing/>
              <w:rPr>
                <w:del w:author="Craig Parker" w:date="2024-09-03T16:11:00Z" w16du:dateUtc="2024-09-03T14:11:00Z" w:id="2087"/>
                <w:rFonts w:eastAsia="Calibri" w:asciiTheme="majorHAnsi" w:hAnsiTheme="majorHAnsi" w:cstheme="majorHAnsi"/>
                <w:lang w:val="en-US"/>
                <w:rPrChange w:author="Craig Parker" w:date="2024-09-03T16:23:00Z" w16du:dateUtc="2024-09-03T14:23:00Z" w:id="2088">
                  <w:rPr>
                    <w:del w:author="Craig Parker" w:date="2024-09-03T16:11:00Z" w16du:dateUtc="2024-09-03T14:11:00Z" w:id="2089"/>
                    <w:rFonts w:eastAsia="Calibri" w:cstheme="minorHAnsi"/>
                    <w:lang w:val="en-US"/>
                  </w:rPr>
                </w:rPrChange>
              </w:rPr>
              <w:pPrChange w:author="Craig Parker" w:date="2024-09-03T17:03:00Z" w16du:dateUtc="2024-09-03T15:03:00Z" w:id="2090">
                <w:pPr>
                  <w:spacing w:line="240" w:lineRule="auto"/>
                </w:pPr>
              </w:pPrChange>
            </w:pPr>
            <w:del w:author="Craig Parker" w:date="2024-09-03T16:11:00Z" w16du:dateUtc="2024-09-03T14:11:00Z" w:id="2091">
              <w:r w:rsidRPr="002A00F9" w:rsidDel="00A5256E">
                <w:rPr>
                  <w:rFonts w:eastAsia="Calibri" w:asciiTheme="majorHAnsi" w:hAnsiTheme="majorHAnsi" w:cstheme="majorHAnsi"/>
                  <w:lang w:val="en-US"/>
                  <w:rPrChange w:author="Craig Parker" w:date="2024-09-03T16:23:00Z" w16du:dateUtc="2024-09-03T14:23:00Z" w:id="2092">
                    <w:rPr>
                      <w:rFonts w:eastAsia="Calibri" w:cstheme="minorHAnsi"/>
                      <w:lang w:val="en-US"/>
                    </w:rPr>
                  </w:rPrChange>
                </w:rPr>
                <w:delText>Signs of dehydration</w:delText>
              </w:r>
            </w:del>
          </w:p>
        </w:tc>
        <w:tc>
          <w:tcPr>
            <w:tcW w:w="4212" w:type="dxa"/>
            <w:tcMar>
              <w:top w:w="0" w:type="dxa"/>
              <w:left w:w="108" w:type="dxa"/>
              <w:bottom w:w="0" w:type="dxa"/>
              <w:right w:w="108" w:type="dxa"/>
            </w:tcMar>
            <w:vAlign w:val="center"/>
            <w:hideMark/>
          </w:tcPr>
          <w:p w:rsidRPr="002A00F9" w:rsidR="00AA4A1F" w:rsidDel="00A5256E" w:rsidRDefault="00AA4A1F" w14:paraId="336B0D26" w14:textId="6F7338C7">
            <w:pPr>
              <w:tabs>
                <w:tab w:val="left" w:pos="4140"/>
                <w:tab w:val="left" w:pos="5220"/>
                <w:tab w:val="left" w:pos="6300"/>
              </w:tabs>
              <w:spacing w:line="360" w:lineRule="auto"/>
              <w:contextualSpacing/>
              <w:rPr>
                <w:del w:author="Craig Parker" w:date="2024-09-03T16:11:00Z" w16du:dateUtc="2024-09-03T14:11:00Z" w:id="2093"/>
                <w:rFonts w:eastAsia="Calibri" w:asciiTheme="majorHAnsi" w:hAnsiTheme="majorHAnsi" w:cstheme="majorHAnsi"/>
                <w:lang w:val="en-US"/>
                <w:rPrChange w:author="Craig Parker" w:date="2024-09-03T16:23:00Z" w16du:dateUtc="2024-09-03T14:23:00Z" w:id="2094">
                  <w:rPr>
                    <w:del w:author="Craig Parker" w:date="2024-09-03T16:11:00Z" w16du:dateUtc="2024-09-03T14:11:00Z" w:id="2095"/>
                    <w:rFonts w:eastAsia="Calibri" w:cstheme="minorHAnsi"/>
                    <w:lang w:val="en-US"/>
                  </w:rPr>
                </w:rPrChange>
              </w:rPr>
              <w:pPrChange w:author="Craig Parker" w:date="2024-09-03T17:03:00Z" w16du:dateUtc="2024-09-03T15:03:00Z" w:id="2096">
                <w:pPr>
                  <w:spacing w:line="240" w:lineRule="auto"/>
                </w:pPr>
              </w:pPrChange>
            </w:pPr>
            <w:del w:author="Craig Parker" w:date="2024-09-03T16:11:00Z" w16du:dateUtc="2024-09-03T14:11:00Z" w:id="2097">
              <w:r w:rsidRPr="002A00F9" w:rsidDel="00A5256E">
                <w:rPr>
                  <w:rFonts w:eastAsia="Calibri" w:asciiTheme="majorHAnsi" w:hAnsiTheme="majorHAnsi" w:cstheme="majorHAnsi"/>
                  <w:lang w:val="en-US"/>
                  <w:rPrChange w:author="Craig Parker" w:date="2024-09-03T16:23:00Z" w16du:dateUtc="2024-09-03T14:23:00Z" w:id="2098">
                    <w:rPr>
                      <w:rFonts w:eastAsia="Calibri" w:cstheme="minorHAnsi"/>
                      <w:lang w:val="en-US"/>
                    </w:rPr>
                  </w:rPrChange>
                </w:rPr>
                <w:delText>Physical signs of dehydration, such as dry mouth, thirst, decreased urine output, or sunken eyes.</w:delText>
              </w:r>
            </w:del>
          </w:p>
        </w:tc>
      </w:tr>
      <w:tr w:rsidRPr="002A00F9" w:rsidR="00AA4A1F" w:rsidDel="00A5256E" w:rsidTr="00DA36F6" w14:paraId="5E5A8B8C" w14:textId="0A57F25E">
        <w:trPr>
          <w:trHeight w:val="770"/>
          <w:del w:author="Craig Parker" w:date="2024-09-03T16:11:00Z" w:id="2099"/>
        </w:trPr>
        <w:tc>
          <w:tcPr>
            <w:tcW w:w="0" w:type="auto"/>
            <w:vMerge/>
            <w:vAlign w:val="center"/>
            <w:hideMark/>
          </w:tcPr>
          <w:p w:rsidRPr="002A00F9" w:rsidR="00AA4A1F" w:rsidDel="00A5256E" w:rsidRDefault="00AA4A1F" w14:paraId="4BE542B7" w14:textId="2B398375">
            <w:pPr>
              <w:tabs>
                <w:tab w:val="left" w:pos="4140"/>
                <w:tab w:val="left" w:pos="5220"/>
                <w:tab w:val="left" w:pos="6300"/>
              </w:tabs>
              <w:spacing w:line="360" w:lineRule="auto"/>
              <w:contextualSpacing/>
              <w:rPr>
                <w:del w:author="Craig Parker" w:date="2024-09-03T16:11:00Z" w16du:dateUtc="2024-09-03T14:11:00Z" w:id="2100"/>
                <w:rFonts w:eastAsia="Calibri" w:asciiTheme="majorHAnsi" w:hAnsiTheme="majorHAnsi" w:cstheme="majorHAnsi"/>
                <w:lang w:val="en-US"/>
                <w:rPrChange w:author="Craig Parker" w:date="2024-09-03T16:23:00Z" w16du:dateUtc="2024-09-03T14:23:00Z" w:id="2101">
                  <w:rPr>
                    <w:del w:author="Craig Parker" w:date="2024-09-03T16:11:00Z" w16du:dateUtc="2024-09-03T14:11:00Z" w:id="2102"/>
                    <w:rFonts w:eastAsia="Calibri" w:cstheme="minorHAnsi"/>
                    <w:lang w:val="en-US"/>
                  </w:rPr>
                </w:rPrChange>
              </w:rPr>
              <w:pPrChange w:author="Craig Parker" w:date="2024-09-03T17:03:00Z" w16du:dateUtc="2024-09-03T15:03:00Z" w:id="2103">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353D560D" w14:textId="1ACAD3ED">
            <w:pPr>
              <w:tabs>
                <w:tab w:val="left" w:pos="4140"/>
                <w:tab w:val="left" w:pos="5220"/>
                <w:tab w:val="left" w:pos="6300"/>
              </w:tabs>
              <w:spacing w:line="360" w:lineRule="auto"/>
              <w:contextualSpacing/>
              <w:rPr>
                <w:del w:author="Craig Parker" w:date="2024-09-03T16:11:00Z" w16du:dateUtc="2024-09-03T14:11:00Z" w:id="2104"/>
                <w:rFonts w:eastAsia="Calibri" w:asciiTheme="majorHAnsi" w:hAnsiTheme="majorHAnsi" w:cstheme="majorHAnsi"/>
                <w:lang w:val="en-US"/>
                <w:rPrChange w:author="Craig Parker" w:date="2024-09-03T16:23:00Z" w16du:dateUtc="2024-09-03T14:23:00Z" w:id="2105">
                  <w:rPr>
                    <w:del w:author="Craig Parker" w:date="2024-09-03T16:11:00Z" w16du:dateUtc="2024-09-03T14:11:00Z" w:id="2106"/>
                    <w:rFonts w:eastAsia="Calibri" w:cstheme="minorHAnsi"/>
                    <w:lang w:val="en-US"/>
                  </w:rPr>
                </w:rPrChange>
              </w:rPr>
              <w:pPrChange w:author="Craig Parker" w:date="2024-09-03T17:03:00Z" w16du:dateUtc="2024-09-03T15:03:00Z" w:id="2107">
                <w:pPr>
                  <w:spacing w:line="240" w:lineRule="auto"/>
                </w:pPr>
              </w:pPrChange>
            </w:pPr>
            <w:del w:author="Craig Parker" w:date="2024-09-03T16:11:00Z" w16du:dateUtc="2024-09-03T14:11:00Z" w:id="2108">
              <w:r w:rsidRPr="002A00F9" w:rsidDel="00A5256E">
                <w:rPr>
                  <w:rFonts w:eastAsia="Calibri" w:asciiTheme="majorHAnsi" w:hAnsiTheme="majorHAnsi" w:cstheme="majorHAnsi"/>
                  <w:lang w:val="en-US"/>
                  <w:rPrChange w:author="Craig Parker" w:date="2024-09-03T16:23:00Z" w16du:dateUtc="2024-09-03T14:23:00Z" w:id="2109">
                    <w:rPr>
                      <w:rFonts w:eastAsia="Calibri" w:cstheme="minorHAnsi"/>
                      <w:lang w:val="en-US"/>
                    </w:rPr>
                  </w:rPrChange>
                </w:rPr>
                <w:delText>Systems(cardiovascular, respiratory, abdominal, skin, neurological, general)</w:delText>
              </w:r>
            </w:del>
          </w:p>
        </w:tc>
        <w:tc>
          <w:tcPr>
            <w:tcW w:w="4212" w:type="dxa"/>
            <w:tcMar>
              <w:top w:w="0" w:type="dxa"/>
              <w:left w:w="108" w:type="dxa"/>
              <w:bottom w:w="0" w:type="dxa"/>
              <w:right w:w="108" w:type="dxa"/>
            </w:tcMar>
            <w:vAlign w:val="center"/>
            <w:hideMark/>
          </w:tcPr>
          <w:p w:rsidRPr="002A00F9" w:rsidR="00AA4A1F" w:rsidDel="00A5256E" w:rsidRDefault="00AA4A1F" w14:paraId="0D1AF5F6" w14:textId="5C0D6E93">
            <w:pPr>
              <w:tabs>
                <w:tab w:val="left" w:pos="4140"/>
                <w:tab w:val="left" w:pos="5220"/>
                <w:tab w:val="left" w:pos="6300"/>
              </w:tabs>
              <w:spacing w:line="360" w:lineRule="auto"/>
              <w:contextualSpacing/>
              <w:rPr>
                <w:del w:author="Craig Parker" w:date="2024-09-03T16:11:00Z" w16du:dateUtc="2024-09-03T14:11:00Z" w:id="2110"/>
                <w:rFonts w:eastAsia="Calibri" w:asciiTheme="majorHAnsi" w:hAnsiTheme="majorHAnsi" w:cstheme="majorHAnsi"/>
                <w:lang w:val="en-US"/>
                <w:rPrChange w:author="Craig Parker" w:date="2024-09-03T16:23:00Z" w16du:dateUtc="2024-09-03T14:23:00Z" w:id="2111">
                  <w:rPr>
                    <w:del w:author="Craig Parker" w:date="2024-09-03T16:11:00Z" w16du:dateUtc="2024-09-03T14:11:00Z" w:id="2112"/>
                    <w:rFonts w:eastAsia="Calibri" w:cstheme="minorHAnsi"/>
                    <w:lang w:val="en-US"/>
                  </w:rPr>
                </w:rPrChange>
              </w:rPr>
              <w:pPrChange w:author="Craig Parker" w:date="2024-09-03T17:03:00Z" w16du:dateUtc="2024-09-03T15:03:00Z" w:id="2113">
                <w:pPr>
                  <w:spacing w:line="240" w:lineRule="auto"/>
                </w:pPr>
              </w:pPrChange>
            </w:pPr>
            <w:del w:author="Craig Parker" w:date="2024-09-03T16:11:00Z" w16du:dateUtc="2024-09-03T14:11:00Z" w:id="2114">
              <w:r w:rsidRPr="002A00F9" w:rsidDel="00A5256E">
                <w:rPr>
                  <w:rFonts w:eastAsia="Calibri" w:asciiTheme="majorHAnsi" w:hAnsiTheme="majorHAnsi" w:cstheme="majorHAnsi"/>
                  <w:lang w:val="en-US"/>
                  <w:rPrChange w:author="Craig Parker" w:date="2024-09-03T16:23:00Z" w16du:dateUtc="2024-09-03T14:23:00Z" w:id="2115">
                    <w:rPr>
                      <w:rFonts w:eastAsia="Calibri" w:cstheme="minorHAnsi"/>
                      <w:lang w:val="en-US"/>
                    </w:rPr>
                  </w:rPrChange>
                </w:rPr>
                <w:delText>(cardiovascular, respiratory, abdominal, skin, neurological, general): Assessment of different systems in the body, including the cardiovascular system, respiratory system, abdominal organs, skin, nervous system, and general appearance.</w:delText>
              </w:r>
            </w:del>
          </w:p>
        </w:tc>
      </w:tr>
      <w:tr w:rsidRPr="002A00F9" w:rsidR="00AA4A1F" w:rsidDel="00A5256E" w:rsidTr="00DA36F6" w14:paraId="532C9D0C" w14:textId="065C5507">
        <w:trPr>
          <w:trHeight w:val="290"/>
          <w:del w:author="Craig Parker" w:date="2024-09-03T16:11:00Z" w:id="2116"/>
        </w:trPr>
        <w:tc>
          <w:tcPr>
            <w:tcW w:w="1717" w:type="dxa"/>
            <w:vMerge w:val="restart"/>
            <w:tcMar>
              <w:top w:w="0" w:type="dxa"/>
              <w:left w:w="108" w:type="dxa"/>
              <w:bottom w:w="0" w:type="dxa"/>
              <w:right w:w="108" w:type="dxa"/>
            </w:tcMar>
            <w:vAlign w:val="center"/>
            <w:hideMark/>
          </w:tcPr>
          <w:p w:rsidRPr="002A00F9" w:rsidR="00AA4A1F" w:rsidDel="00A5256E" w:rsidRDefault="00AA4A1F" w14:paraId="52A86801" w14:textId="0B890EFA">
            <w:pPr>
              <w:tabs>
                <w:tab w:val="left" w:pos="4140"/>
                <w:tab w:val="left" w:pos="5220"/>
                <w:tab w:val="left" w:pos="6300"/>
              </w:tabs>
              <w:spacing w:line="360" w:lineRule="auto"/>
              <w:contextualSpacing/>
              <w:rPr>
                <w:del w:author="Craig Parker" w:date="2024-09-03T16:11:00Z" w16du:dateUtc="2024-09-03T14:11:00Z" w:id="2117"/>
                <w:rFonts w:eastAsia="Calibri" w:asciiTheme="majorHAnsi" w:hAnsiTheme="majorHAnsi" w:cstheme="majorHAnsi"/>
                <w:lang w:val="en-US"/>
                <w:rPrChange w:author="Craig Parker" w:date="2024-09-03T16:23:00Z" w16du:dateUtc="2024-09-03T14:23:00Z" w:id="2118">
                  <w:rPr>
                    <w:del w:author="Craig Parker" w:date="2024-09-03T16:11:00Z" w16du:dateUtc="2024-09-03T14:11:00Z" w:id="2119"/>
                    <w:rFonts w:eastAsia="Calibri" w:cstheme="minorHAnsi"/>
                    <w:lang w:val="en-US"/>
                  </w:rPr>
                </w:rPrChange>
              </w:rPr>
              <w:pPrChange w:author="Craig Parker" w:date="2024-09-03T17:03:00Z" w16du:dateUtc="2024-09-03T15:03:00Z" w:id="2120">
                <w:pPr>
                  <w:spacing w:line="240" w:lineRule="auto"/>
                </w:pPr>
              </w:pPrChange>
            </w:pPr>
            <w:del w:author="Craig Parker" w:date="2024-09-03T16:11:00Z" w16du:dateUtc="2024-09-03T14:11:00Z" w:id="2121">
              <w:r w:rsidRPr="002A00F9" w:rsidDel="00A5256E">
                <w:rPr>
                  <w:rFonts w:eastAsia="Calibri" w:asciiTheme="majorHAnsi" w:hAnsiTheme="majorHAnsi" w:cstheme="majorHAnsi"/>
                  <w:lang w:val="en-US"/>
                  <w:rPrChange w:author="Craig Parker" w:date="2024-09-03T16:23:00Z" w16du:dateUtc="2024-09-03T14:23:00Z" w:id="2122">
                    <w:rPr>
                      <w:rFonts w:eastAsia="Calibri" w:cstheme="minorHAnsi"/>
                      <w:lang w:val="en-US"/>
                    </w:rPr>
                  </w:rPrChange>
                </w:rPr>
                <w:delText>Adverse events</w:delText>
              </w:r>
            </w:del>
          </w:p>
        </w:tc>
        <w:tc>
          <w:tcPr>
            <w:tcW w:w="3077" w:type="dxa"/>
            <w:tcMar>
              <w:top w:w="0" w:type="dxa"/>
              <w:left w:w="108" w:type="dxa"/>
              <w:bottom w:w="0" w:type="dxa"/>
              <w:right w:w="108" w:type="dxa"/>
            </w:tcMar>
            <w:vAlign w:val="center"/>
            <w:hideMark/>
          </w:tcPr>
          <w:p w:rsidRPr="002A00F9" w:rsidR="00AA4A1F" w:rsidDel="00A5256E" w:rsidRDefault="00AA4A1F" w14:paraId="21AAC8A7" w14:textId="1FD865C4">
            <w:pPr>
              <w:tabs>
                <w:tab w:val="left" w:pos="4140"/>
                <w:tab w:val="left" w:pos="5220"/>
                <w:tab w:val="left" w:pos="6300"/>
              </w:tabs>
              <w:spacing w:line="360" w:lineRule="auto"/>
              <w:contextualSpacing/>
              <w:rPr>
                <w:del w:author="Craig Parker" w:date="2024-09-03T16:11:00Z" w16du:dateUtc="2024-09-03T14:11:00Z" w:id="2123"/>
                <w:rFonts w:eastAsia="Calibri" w:asciiTheme="majorHAnsi" w:hAnsiTheme="majorHAnsi" w:cstheme="majorHAnsi"/>
                <w:lang w:val="en-US"/>
                <w:rPrChange w:author="Craig Parker" w:date="2024-09-03T16:23:00Z" w16du:dateUtc="2024-09-03T14:23:00Z" w:id="2124">
                  <w:rPr>
                    <w:del w:author="Craig Parker" w:date="2024-09-03T16:11:00Z" w16du:dateUtc="2024-09-03T14:11:00Z" w:id="2125"/>
                    <w:rFonts w:eastAsia="Calibri" w:cstheme="minorHAnsi"/>
                    <w:lang w:val="en-US"/>
                  </w:rPr>
                </w:rPrChange>
              </w:rPr>
              <w:pPrChange w:author="Craig Parker" w:date="2024-09-03T17:03:00Z" w16du:dateUtc="2024-09-03T15:03:00Z" w:id="2126">
                <w:pPr>
                  <w:spacing w:line="240" w:lineRule="auto"/>
                </w:pPr>
              </w:pPrChange>
            </w:pPr>
            <w:del w:author="Craig Parker" w:date="2024-09-03T16:11:00Z" w16du:dateUtc="2024-09-03T14:11:00Z" w:id="2127">
              <w:r w:rsidRPr="002A00F9" w:rsidDel="00A5256E">
                <w:rPr>
                  <w:rFonts w:eastAsia="Calibri" w:asciiTheme="majorHAnsi" w:hAnsiTheme="majorHAnsi" w:cstheme="majorHAnsi"/>
                  <w:lang w:val="en-US"/>
                  <w:rPrChange w:author="Craig Parker" w:date="2024-09-03T16:23:00Z" w16du:dateUtc="2024-09-03T14:23:00Z" w:id="2128">
                    <w:rPr>
                      <w:rFonts w:eastAsia="Calibri" w:cstheme="minorHAnsi"/>
                      <w:lang w:val="en-US"/>
                    </w:rPr>
                  </w:rPrChange>
                </w:rPr>
                <w:delText>Metabolism and nutrition disorders</w:delText>
              </w:r>
            </w:del>
          </w:p>
        </w:tc>
        <w:tc>
          <w:tcPr>
            <w:tcW w:w="4212" w:type="dxa"/>
            <w:tcMar>
              <w:top w:w="0" w:type="dxa"/>
              <w:left w:w="108" w:type="dxa"/>
              <w:bottom w:w="0" w:type="dxa"/>
              <w:right w:w="108" w:type="dxa"/>
            </w:tcMar>
            <w:vAlign w:val="center"/>
            <w:hideMark/>
          </w:tcPr>
          <w:p w:rsidRPr="002A00F9" w:rsidR="00AA4A1F" w:rsidDel="00A5256E" w:rsidRDefault="00AA4A1F" w14:paraId="2FE083CA" w14:textId="5723756A">
            <w:pPr>
              <w:tabs>
                <w:tab w:val="left" w:pos="4140"/>
                <w:tab w:val="left" w:pos="5220"/>
                <w:tab w:val="left" w:pos="6300"/>
              </w:tabs>
              <w:spacing w:line="360" w:lineRule="auto"/>
              <w:contextualSpacing/>
              <w:rPr>
                <w:del w:author="Craig Parker" w:date="2024-09-03T16:11:00Z" w16du:dateUtc="2024-09-03T14:11:00Z" w:id="2129"/>
                <w:rFonts w:eastAsia="Calibri" w:asciiTheme="majorHAnsi" w:hAnsiTheme="majorHAnsi" w:cstheme="majorHAnsi"/>
                <w:lang w:val="en-US"/>
                <w:rPrChange w:author="Craig Parker" w:date="2024-09-03T16:23:00Z" w16du:dateUtc="2024-09-03T14:23:00Z" w:id="2130">
                  <w:rPr>
                    <w:del w:author="Craig Parker" w:date="2024-09-03T16:11:00Z" w16du:dateUtc="2024-09-03T14:11:00Z" w:id="2131"/>
                    <w:rFonts w:eastAsia="Calibri" w:cstheme="minorHAnsi"/>
                    <w:lang w:val="en-US"/>
                  </w:rPr>
                </w:rPrChange>
              </w:rPr>
              <w:pPrChange w:author="Craig Parker" w:date="2024-09-03T17:03:00Z" w16du:dateUtc="2024-09-03T15:03:00Z" w:id="2132">
                <w:pPr>
                  <w:spacing w:line="240" w:lineRule="auto"/>
                </w:pPr>
              </w:pPrChange>
            </w:pPr>
            <w:del w:author="Craig Parker" w:date="2024-09-03T16:11:00Z" w16du:dateUtc="2024-09-03T14:11:00Z" w:id="2133">
              <w:r w:rsidRPr="002A00F9" w:rsidDel="00A5256E">
                <w:rPr>
                  <w:rFonts w:eastAsia="Calibri" w:asciiTheme="majorHAnsi" w:hAnsiTheme="majorHAnsi" w:cstheme="majorHAnsi"/>
                  <w:lang w:val="en-US"/>
                  <w:rPrChange w:author="Craig Parker" w:date="2024-09-03T16:23:00Z" w16du:dateUtc="2024-09-03T14:23:00Z" w:id="2134">
                    <w:rPr>
                      <w:rFonts w:eastAsia="Calibri" w:cstheme="minorHAnsi"/>
                      <w:lang w:val="en-US"/>
                    </w:rPr>
                  </w:rPrChange>
                </w:rPr>
                <w:delText>Disorders related to the body's metabolism or nutrition, such as diabetes, obesity, or malnutrition.</w:delText>
              </w:r>
            </w:del>
          </w:p>
        </w:tc>
      </w:tr>
      <w:tr w:rsidRPr="002A00F9" w:rsidR="00AA4A1F" w:rsidDel="00A5256E" w:rsidTr="00DA36F6" w14:paraId="0DAE3633" w14:textId="6B492068">
        <w:trPr>
          <w:trHeight w:val="290"/>
          <w:del w:author="Craig Parker" w:date="2024-09-03T16:11:00Z" w:id="2135"/>
        </w:trPr>
        <w:tc>
          <w:tcPr>
            <w:tcW w:w="0" w:type="auto"/>
            <w:vMerge/>
            <w:vAlign w:val="center"/>
            <w:hideMark/>
          </w:tcPr>
          <w:p w:rsidRPr="002A00F9" w:rsidR="00AA4A1F" w:rsidDel="00A5256E" w:rsidRDefault="00AA4A1F" w14:paraId="7191A5D4" w14:textId="1F36A824">
            <w:pPr>
              <w:tabs>
                <w:tab w:val="left" w:pos="4140"/>
                <w:tab w:val="left" w:pos="5220"/>
                <w:tab w:val="left" w:pos="6300"/>
              </w:tabs>
              <w:spacing w:line="360" w:lineRule="auto"/>
              <w:contextualSpacing/>
              <w:rPr>
                <w:del w:author="Craig Parker" w:date="2024-09-03T16:11:00Z" w16du:dateUtc="2024-09-03T14:11:00Z" w:id="2136"/>
                <w:rFonts w:eastAsia="Calibri" w:asciiTheme="majorHAnsi" w:hAnsiTheme="majorHAnsi" w:cstheme="majorHAnsi"/>
                <w:lang w:val="en-US"/>
                <w:rPrChange w:author="Craig Parker" w:date="2024-09-03T16:23:00Z" w16du:dateUtc="2024-09-03T14:23:00Z" w:id="2137">
                  <w:rPr>
                    <w:del w:author="Craig Parker" w:date="2024-09-03T16:11:00Z" w16du:dateUtc="2024-09-03T14:11:00Z" w:id="2138"/>
                    <w:rFonts w:eastAsia="Calibri" w:cstheme="minorHAnsi"/>
                    <w:lang w:val="en-US"/>
                  </w:rPr>
                </w:rPrChange>
              </w:rPr>
              <w:pPrChange w:author="Craig Parker" w:date="2024-09-03T17:03:00Z" w16du:dateUtc="2024-09-03T15:03:00Z" w:id="2139">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7B93B95D" w14:textId="4C7B0BF6">
            <w:pPr>
              <w:tabs>
                <w:tab w:val="left" w:pos="4140"/>
                <w:tab w:val="left" w:pos="5220"/>
                <w:tab w:val="left" w:pos="6300"/>
              </w:tabs>
              <w:spacing w:line="360" w:lineRule="auto"/>
              <w:contextualSpacing/>
              <w:rPr>
                <w:del w:author="Craig Parker" w:date="2024-09-03T16:11:00Z" w16du:dateUtc="2024-09-03T14:11:00Z" w:id="2140"/>
                <w:rFonts w:eastAsia="Calibri" w:asciiTheme="majorHAnsi" w:hAnsiTheme="majorHAnsi" w:cstheme="majorHAnsi"/>
                <w:lang w:val="en-US"/>
                <w:rPrChange w:author="Craig Parker" w:date="2024-09-03T16:23:00Z" w16du:dateUtc="2024-09-03T14:23:00Z" w:id="2141">
                  <w:rPr>
                    <w:del w:author="Craig Parker" w:date="2024-09-03T16:11:00Z" w16du:dateUtc="2024-09-03T14:11:00Z" w:id="2142"/>
                    <w:rFonts w:eastAsia="Calibri" w:cstheme="minorHAnsi"/>
                    <w:lang w:val="en-US"/>
                  </w:rPr>
                </w:rPrChange>
              </w:rPr>
              <w:pPrChange w:author="Craig Parker" w:date="2024-09-03T17:03:00Z" w16du:dateUtc="2024-09-03T15:03:00Z" w:id="2143">
                <w:pPr>
                  <w:spacing w:line="240" w:lineRule="auto"/>
                </w:pPr>
              </w:pPrChange>
            </w:pPr>
            <w:del w:author="Craig Parker" w:date="2024-09-03T16:11:00Z" w16du:dateUtc="2024-09-03T14:11:00Z" w:id="2144">
              <w:r w:rsidRPr="002A00F9" w:rsidDel="00A5256E">
                <w:rPr>
                  <w:rFonts w:eastAsia="Calibri" w:asciiTheme="majorHAnsi" w:hAnsiTheme="majorHAnsi" w:cstheme="majorHAnsi"/>
                  <w:lang w:val="en-US"/>
                  <w:rPrChange w:author="Craig Parker" w:date="2024-09-03T16:23:00Z" w16du:dateUtc="2024-09-03T14:23:00Z" w:id="2145">
                    <w:rPr>
                      <w:rFonts w:eastAsia="Calibri" w:cstheme="minorHAnsi"/>
                      <w:lang w:val="en-US"/>
                    </w:rPr>
                  </w:rPrChange>
                </w:rPr>
                <w:delText>Nervous system disorders</w:delText>
              </w:r>
            </w:del>
          </w:p>
        </w:tc>
        <w:tc>
          <w:tcPr>
            <w:tcW w:w="4212" w:type="dxa"/>
            <w:tcMar>
              <w:top w:w="0" w:type="dxa"/>
              <w:left w:w="108" w:type="dxa"/>
              <w:bottom w:w="0" w:type="dxa"/>
              <w:right w:w="108" w:type="dxa"/>
            </w:tcMar>
            <w:vAlign w:val="center"/>
            <w:hideMark/>
          </w:tcPr>
          <w:p w:rsidRPr="002A00F9" w:rsidR="00AA4A1F" w:rsidDel="00A5256E" w:rsidRDefault="00AA4A1F" w14:paraId="6D3B0EA8" w14:textId="758786BE">
            <w:pPr>
              <w:tabs>
                <w:tab w:val="left" w:pos="4140"/>
                <w:tab w:val="left" w:pos="5220"/>
                <w:tab w:val="left" w:pos="6300"/>
              </w:tabs>
              <w:spacing w:line="360" w:lineRule="auto"/>
              <w:contextualSpacing/>
              <w:rPr>
                <w:del w:author="Craig Parker" w:date="2024-09-03T16:11:00Z" w16du:dateUtc="2024-09-03T14:11:00Z" w:id="2146"/>
                <w:rFonts w:eastAsia="Calibri" w:asciiTheme="majorHAnsi" w:hAnsiTheme="majorHAnsi" w:cstheme="majorHAnsi"/>
                <w:lang w:val="en-US"/>
                <w:rPrChange w:author="Craig Parker" w:date="2024-09-03T16:23:00Z" w16du:dateUtc="2024-09-03T14:23:00Z" w:id="2147">
                  <w:rPr>
                    <w:del w:author="Craig Parker" w:date="2024-09-03T16:11:00Z" w16du:dateUtc="2024-09-03T14:11:00Z" w:id="2148"/>
                    <w:rFonts w:eastAsia="Calibri" w:cstheme="minorHAnsi"/>
                    <w:lang w:val="en-US"/>
                  </w:rPr>
                </w:rPrChange>
              </w:rPr>
              <w:pPrChange w:author="Craig Parker" w:date="2024-09-03T17:03:00Z" w16du:dateUtc="2024-09-03T15:03:00Z" w:id="2149">
                <w:pPr>
                  <w:spacing w:line="240" w:lineRule="auto"/>
                </w:pPr>
              </w:pPrChange>
            </w:pPr>
            <w:del w:author="Craig Parker" w:date="2024-09-03T16:11:00Z" w16du:dateUtc="2024-09-03T14:11:00Z" w:id="2150">
              <w:r w:rsidRPr="002A00F9" w:rsidDel="00A5256E">
                <w:rPr>
                  <w:rFonts w:eastAsia="Calibri" w:asciiTheme="majorHAnsi" w:hAnsiTheme="majorHAnsi" w:cstheme="majorHAnsi"/>
                  <w:lang w:val="en-US"/>
                  <w:rPrChange w:author="Craig Parker" w:date="2024-09-03T16:23:00Z" w16du:dateUtc="2024-09-03T14:23:00Z" w:id="2151">
                    <w:rPr>
                      <w:rFonts w:eastAsia="Calibri" w:cstheme="minorHAnsi"/>
                      <w:lang w:val="en-US"/>
                    </w:rPr>
                  </w:rPrChange>
                </w:rPr>
                <w:delText>Disorders of the nervous system, such as Parkinson's disease, multiple sclerosis, or epilepsy.</w:delText>
              </w:r>
            </w:del>
          </w:p>
        </w:tc>
      </w:tr>
      <w:tr w:rsidRPr="002A00F9" w:rsidR="00AA4A1F" w:rsidDel="00A5256E" w:rsidTr="00DA36F6" w14:paraId="102044AF" w14:textId="1E0CC139">
        <w:trPr>
          <w:trHeight w:val="520"/>
          <w:del w:author="Craig Parker" w:date="2024-09-03T16:11:00Z" w:id="2152"/>
        </w:trPr>
        <w:tc>
          <w:tcPr>
            <w:tcW w:w="0" w:type="auto"/>
            <w:vMerge/>
            <w:vAlign w:val="center"/>
            <w:hideMark/>
          </w:tcPr>
          <w:p w:rsidRPr="002A00F9" w:rsidR="00AA4A1F" w:rsidDel="00A5256E" w:rsidRDefault="00AA4A1F" w14:paraId="6F61FD0B" w14:textId="6F6D1982">
            <w:pPr>
              <w:tabs>
                <w:tab w:val="left" w:pos="4140"/>
                <w:tab w:val="left" w:pos="5220"/>
                <w:tab w:val="left" w:pos="6300"/>
              </w:tabs>
              <w:spacing w:line="360" w:lineRule="auto"/>
              <w:contextualSpacing/>
              <w:rPr>
                <w:del w:author="Craig Parker" w:date="2024-09-03T16:11:00Z" w16du:dateUtc="2024-09-03T14:11:00Z" w:id="2153"/>
                <w:rFonts w:eastAsia="Calibri" w:asciiTheme="majorHAnsi" w:hAnsiTheme="majorHAnsi" w:cstheme="majorHAnsi"/>
                <w:lang w:val="en-US"/>
                <w:rPrChange w:author="Craig Parker" w:date="2024-09-03T16:23:00Z" w16du:dateUtc="2024-09-03T14:23:00Z" w:id="2154">
                  <w:rPr>
                    <w:del w:author="Craig Parker" w:date="2024-09-03T16:11:00Z" w16du:dateUtc="2024-09-03T14:11:00Z" w:id="2155"/>
                    <w:rFonts w:eastAsia="Calibri" w:cstheme="minorHAnsi"/>
                    <w:lang w:val="en-US"/>
                  </w:rPr>
                </w:rPrChange>
              </w:rPr>
              <w:pPrChange w:author="Craig Parker" w:date="2024-09-03T17:03:00Z" w16du:dateUtc="2024-09-03T15:03:00Z" w:id="2156">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1D3589E2" w14:textId="75F0AD39">
            <w:pPr>
              <w:tabs>
                <w:tab w:val="left" w:pos="4140"/>
                <w:tab w:val="left" w:pos="5220"/>
                <w:tab w:val="left" w:pos="6300"/>
              </w:tabs>
              <w:spacing w:line="360" w:lineRule="auto"/>
              <w:contextualSpacing/>
              <w:rPr>
                <w:del w:author="Craig Parker" w:date="2024-09-03T16:11:00Z" w16du:dateUtc="2024-09-03T14:11:00Z" w:id="2157"/>
                <w:rFonts w:eastAsia="Calibri" w:asciiTheme="majorHAnsi" w:hAnsiTheme="majorHAnsi" w:cstheme="majorHAnsi"/>
                <w:lang w:val="en-US"/>
                <w:rPrChange w:author="Craig Parker" w:date="2024-09-03T16:23:00Z" w16du:dateUtc="2024-09-03T14:23:00Z" w:id="2158">
                  <w:rPr>
                    <w:del w:author="Craig Parker" w:date="2024-09-03T16:11:00Z" w16du:dateUtc="2024-09-03T14:11:00Z" w:id="2159"/>
                    <w:rFonts w:eastAsia="Calibri" w:cstheme="minorHAnsi"/>
                    <w:lang w:val="en-US"/>
                  </w:rPr>
                </w:rPrChange>
              </w:rPr>
              <w:pPrChange w:author="Craig Parker" w:date="2024-09-03T17:03:00Z" w16du:dateUtc="2024-09-03T15:03:00Z" w:id="2160">
                <w:pPr>
                  <w:spacing w:line="240" w:lineRule="auto"/>
                </w:pPr>
              </w:pPrChange>
            </w:pPr>
            <w:del w:author="Craig Parker" w:date="2024-09-03T16:11:00Z" w16du:dateUtc="2024-09-03T14:11:00Z" w:id="2161">
              <w:r w:rsidRPr="002A00F9" w:rsidDel="00A5256E">
                <w:rPr>
                  <w:rFonts w:eastAsia="Calibri" w:asciiTheme="majorHAnsi" w:hAnsiTheme="majorHAnsi" w:cstheme="majorHAnsi"/>
                  <w:lang w:val="en-US"/>
                  <w:rPrChange w:author="Craig Parker" w:date="2024-09-03T16:23:00Z" w16du:dateUtc="2024-09-03T14:23:00Z" w:id="2162">
                    <w:rPr>
                      <w:rFonts w:eastAsia="Calibri" w:cstheme="minorHAnsi"/>
                      <w:lang w:val="en-US"/>
                    </w:rPr>
                  </w:rPrChange>
                </w:rPr>
                <w:delText>Reproductive system and breast disorders</w:delText>
              </w:r>
            </w:del>
          </w:p>
        </w:tc>
        <w:tc>
          <w:tcPr>
            <w:tcW w:w="4212" w:type="dxa"/>
            <w:tcMar>
              <w:top w:w="0" w:type="dxa"/>
              <w:left w:w="108" w:type="dxa"/>
              <w:bottom w:w="0" w:type="dxa"/>
              <w:right w:w="108" w:type="dxa"/>
            </w:tcMar>
            <w:vAlign w:val="center"/>
            <w:hideMark/>
          </w:tcPr>
          <w:p w:rsidRPr="002A00F9" w:rsidR="00AA4A1F" w:rsidDel="00A5256E" w:rsidRDefault="00AA4A1F" w14:paraId="29F75262" w14:textId="788B962A">
            <w:pPr>
              <w:tabs>
                <w:tab w:val="left" w:pos="4140"/>
                <w:tab w:val="left" w:pos="5220"/>
                <w:tab w:val="left" w:pos="6300"/>
              </w:tabs>
              <w:spacing w:line="360" w:lineRule="auto"/>
              <w:contextualSpacing/>
              <w:rPr>
                <w:del w:author="Craig Parker" w:date="2024-09-03T16:11:00Z" w16du:dateUtc="2024-09-03T14:11:00Z" w:id="2163"/>
                <w:rFonts w:eastAsia="Calibri" w:asciiTheme="majorHAnsi" w:hAnsiTheme="majorHAnsi" w:cstheme="majorHAnsi"/>
                <w:lang w:val="en-US"/>
                <w:rPrChange w:author="Craig Parker" w:date="2024-09-03T16:23:00Z" w16du:dateUtc="2024-09-03T14:23:00Z" w:id="2164">
                  <w:rPr>
                    <w:del w:author="Craig Parker" w:date="2024-09-03T16:11:00Z" w16du:dateUtc="2024-09-03T14:11:00Z" w:id="2165"/>
                    <w:rFonts w:eastAsia="Calibri" w:cstheme="minorHAnsi"/>
                    <w:lang w:val="en-US"/>
                  </w:rPr>
                </w:rPrChange>
              </w:rPr>
              <w:pPrChange w:author="Craig Parker" w:date="2024-09-03T17:03:00Z" w16du:dateUtc="2024-09-03T15:03:00Z" w:id="2166">
                <w:pPr>
                  <w:spacing w:line="240" w:lineRule="auto"/>
                </w:pPr>
              </w:pPrChange>
            </w:pPr>
            <w:del w:author="Craig Parker" w:date="2024-09-03T16:11:00Z" w16du:dateUtc="2024-09-03T14:11:00Z" w:id="2167">
              <w:r w:rsidRPr="002A00F9" w:rsidDel="00A5256E">
                <w:rPr>
                  <w:rFonts w:eastAsia="Calibri" w:asciiTheme="majorHAnsi" w:hAnsiTheme="majorHAnsi" w:cstheme="majorHAnsi"/>
                  <w:lang w:val="en-US"/>
                  <w:rPrChange w:author="Craig Parker" w:date="2024-09-03T16:23:00Z" w16du:dateUtc="2024-09-03T14:23:00Z" w:id="2168">
                    <w:rPr>
                      <w:rFonts w:eastAsia="Calibri" w:cstheme="minorHAnsi"/>
                      <w:lang w:val="en-US"/>
                    </w:rPr>
                  </w:rPrChange>
                </w:rPr>
                <w:delText>Disorders of the reproductive system or breast, such as infertility, breast cancer, or uterine fibroids.</w:delText>
              </w:r>
            </w:del>
          </w:p>
        </w:tc>
      </w:tr>
      <w:tr w:rsidRPr="002A00F9" w:rsidR="00AA4A1F" w:rsidDel="00A5256E" w:rsidTr="00DA36F6" w14:paraId="71252955" w14:textId="2410865B">
        <w:trPr>
          <w:trHeight w:val="290"/>
          <w:del w:author="Craig Parker" w:date="2024-09-03T16:11:00Z" w:id="2169"/>
        </w:trPr>
        <w:tc>
          <w:tcPr>
            <w:tcW w:w="0" w:type="auto"/>
            <w:vMerge/>
            <w:vAlign w:val="center"/>
            <w:hideMark/>
          </w:tcPr>
          <w:p w:rsidRPr="002A00F9" w:rsidR="00AA4A1F" w:rsidDel="00A5256E" w:rsidRDefault="00AA4A1F" w14:paraId="40F7A133" w14:textId="6A5D5F60">
            <w:pPr>
              <w:tabs>
                <w:tab w:val="left" w:pos="4140"/>
                <w:tab w:val="left" w:pos="5220"/>
                <w:tab w:val="left" w:pos="6300"/>
              </w:tabs>
              <w:spacing w:line="360" w:lineRule="auto"/>
              <w:contextualSpacing/>
              <w:rPr>
                <w:del w:author="Craig Parker" w:date="2024-09-03T16:11:00Z" w16du:dateUtc="2024-09-03T14:11:00Z" w:id="2170"/>
                <w:rFonts w:eastAsia="Calibri" w:asciiTheme="majorHAnsi" w:hAnsiTheme="majorHAnsi" w:cstheme="majorHAnsi"/>
                <w:lang w:val="en-US"/>
                <w:rPrChange w:author="Craig Parker" w:date="2024-09-03T16:23:00Z" w16du:dateUtc="2024-09-03T14:23:00Z" w:id="2171">
                  <w:rPr>
                    <w:del w:author="Craig Parker" w:date="2024-09-03T16:11:00Z" w16du:dateUtc="2024-09-03T14:11:00Z" w:id="2172"/>
                    <w:rFonts w:eastAsia="Calibri" w:cstheme="minorHAnsi"/>
                    <w:lang w:val="en-US"/>
                  </w:rPr>
                </w:rPrChange>
              </w:rPr>
              <w:pPrChange w:author="Craig Parker" w:date="2024-09-03T17:03:00Z" w16du:dateUtc="2024-09-03T15:03:00Z" w:id="2173">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76F00122" w14:textId="57EB01A7">
            <w:pPr>
              <w:tabs>
                <w:tab w:val="left" w:pos="4140"/>
                <w:tab w:val="left" w:pos="5220"/>
                <w:tab w:val="left" w:pos="6300"/>
              </w:tabs>
              <w:spacing w:line="360" w:lineRule="auto"/>
              <w:contextualSpacing/>
              <w:rPr>
                <w:del w:author="Craig Parker" w:date="2024-09-03T16:11:00Z" w16du:dateUtc="2024-09-03T14:11:00Z" w:id="2174"/>
                <w:rFonts w:eastAsia="Calibri" w:asciiTheme="majorHAnsi" w:hAnsiTheme="majorHAnsi" w:cstheme="majorHAnsi"/>
                <w:lang w:val="en-US"/>
                <w:rPrChange w:author="Craig Parker" w:date="2024-09-03T16:23:00Z" w16du:dateUtc="2024-09-03T14:23:00Z" w:id="2175">
                  <w:rPr>
                    <w:del w:author="Craig Parker" w:date="2024-09-03T16:11:00Z" w16du:dateUtc="2024-09-03T14:11:00Z" w:id="2176"/>
                    <w:rFonts w:eastAsia="Calibri" w:cstheme="minorHAnsi"/>
                    <w:lang w:val="en-US"/>
                  </w:rPr>
                </w:rPrChange>
              </w:rPr>
              <w:pPrChange w:author="Craig Parker" w:date="2024-09-03T17:03:00Z" w16du:dateUtc="2024-09-03T15:03:00Z" w:id="2177">
                <w:pPr>
                  <w:spacing w:line="240" w:lineRule="auto"/>
                </w:pPr>
              </w:pPrChange>
            </w:pPr>
            <w:del w:author="Craig Parker" w:date="2024-09-03T16:11:00Z" w16du:dateUtc="2024-09-03T14:11:00Z" w:id="2178">
              <w:r w:rsidRPr="002A00F9" w:rsidDel="00A5256E">
                <w:rPr>
                  <w:rFonts w:eastAsia="Calibri" w:asciiTheme="majorHAnsi" w:hAnsiTheme="majorHAnsi" w:cstheme="majorHAnsi"/>
                  <w:lang w:val="en-US"/>
                  <w:rPrChange w:author="Craig Parker" w:date="2024-09-03T16:23:00Z" w16du:dateUtc="2024-09-03T14:23:00Z" w:id="2179">
                    <w:rPr>
                      <w:rFonts w:eastAsia="Calibri" w:cstheme="minorHAnsi"/>
                      <w:lang w:val="en-US"/>
                    </w:rPr>
                  </w:rPrChange>
                </w:rPr>
                <w:delText>Investigations</w:delText>
              </w:r>
            </w:del>
          </w:p>
        </w:tc>
        <w:tc>
          <w:tcPr>
            <w:tcW w:w="4212" w:type="dxa"/>
            <w:tcMar>
              <w:top w:w="0" w:type="dxa"/>
              <w:left w:w="108" w:type="dxa"/>
              <w:bottom w:w="0" w:type="dxa"/>
              <w:right w:w="108" w:type="dxa"/>
            </w:tcMar>
            <w:vAlign w:val="center"/>
            <w:hideMark/>
          </w:tcPr>
          <w:p w:rsidRPr="002A00F9" w:rsidR="00AA4A1F" w:rsidDel="00A5256E" w:rsidRDefault="00AA4A1F" w14:paraId="70686CDC" w14:textId="5ECAC5BB">
            <w:pPr>
              <w:tabs>
                <w:tab w:val="left" w:pos="4140"/>
                <w:tab w:val="left" w:pos="5220"/>
                <w:tab w:val="left" w:pos="6300"/>
              </w:tabs>
              <w:spacing w:line="360" w:lineRule="auto"/>
              <w:contextualSpacing/>
              <w:rPr>
                <w:del w:author="Craig Parker" w:date="2024-09-03T16:11:00Z" w16du:dateUtc="2024-09-03T14:11:00Z" w:id="2180"/>
                <w:rFonts w:eastAsia="Calibri" w:asciiTheme="majorHAnsi" w:hAnsiTheme="majorHAnsi" w:cstheme="majorHAnsi"/>
                <w:lang w:val="en-US"/>
                <w:rPrChange w:author="Craig Parker" w:date="2024-09-03T16:23:00Z" w16du:dateUtc="2024-09-03T14:23:00Z" w:id="2181">
                  <w:rPr>
                    <w:del w:author="Craig Parker" w:date="2024-09-03T16:11:00Z" w16du:dateUtc="2024-09-03T14:11:00Z" w:id="2182"/>
                    <w:rFonts w:eastAsia="Calibri" w:cstheme="minorHAnsi"/>
                    <w:lang w:val="en-US"/>
                  </w:rPr>
                </w:rPrChange>
              </w:rPr>
              <w:pPrChange w:author="Craig Parker" w:date="2024-09-03T17:03:00Z" w16du:dateUtc="2024-09-03T15:03:00Z" w:id="2183">
                <w:pPr>
                  <w:spacing w:line="240" w:lineRule="auto"/>
                </w:pPr>
              </w:pPrChange>
            </w:pPr>
            <w:del w:author="Craig Parker" w:date="2024-09-03T16:11:00Z" w16du:dateUtc="2024-09-03T14:11:00Z" w:id="2184">
              <w:r w:rsidRPr="002A00F9" w:rsidDel="00A5256E">
                <w:rPr>
                  <w:rFonts w:eastAsia="Calibri" w:asciiTheme="majorHAnsi" w:hAnsiTheme="majorHAnsi" w:cstheme="majorHAnsi"/>
                  <w:lang w:val="en-US"/>
                  <w:rPrChange w:author="Craig Parker" w:date="2024-09-03T16:23:00Z" w16du:dateUtc="2024-09-03T14:23:00Z" w:id="2185">
                    <w:rPr>
                      <w:rFonts w:eastAsia="Calibri" w:cstheme="minorHAnsi"/>
                      <w:lang w:val="en-US"/>
                    </w:rPr>
                  </w:rPrChange>
                </w:rPr>
                <w:delText>Results of medical tests or investigations, such as blood tests, imaging studies, or biopsies</w:delText>
              </w:r>
            </w:del>
          </w:p>
        </w:tc>
      </w:tr>
      <w:tr w:rsidRPr="002A00F9" w:rsidR="00AA4A1F" w:rsidDel="00A5256E" w:rsidTr="00DA36F6" w14:paraId="42C651C8" w14:textId="6CB91180">
        <w:trPr>
          <w:trHeight w:val="520"/>
          <w:del w:author="Craig Parker" w:date="2024-09-03T16:11:00Z" w:id="2186"/>
        </w:trPr>
        <w:tc>
          <w:tcPr>
            <w:tcW w:w="0" w:type="auto"/>
            <w:vMerge/>
            <w:vAlign w:val="center"/>
            <w:hideMark/>
          </w:tcPr>
          <w:p w:rsidRPr="002A00F9" w:rsidR="00AA4A1F" w:rsidDel="00A5256E" w:rsidRDefault="00AA4A1F" w14:paraId="39AF93FF" w14:textId="28FF085B">
            <w:pPr>
              <w:tabs>
                <w:tab w:val="left" w:pos="4140"/>
                <w:tab w:val="left" w:pos="5220"/>
                <w:tab w:val="left" w:pos="6300"/>
              </w:tabs>
              <w:spacing w:line="360" w:lineRule="auto"/>
              <w:contextualSpacing/>
              <w:rPr>
                <w:del w:author="Craig Parker" w:date="2024-09-03T16:11:00Z" w16du:dateUtc="2024-09-03T14:11:00Z" w:id="2187"/>
                <w:rFonts w:eastAsia="Calibri" w:asciiTheme="majorHAnsi" w:hAnsiTheme="majorHAnsi" w:cstheme="majorHAnsi"/>
                <w:lang w:val="en-US"/>
                <w:rPrChange w:author="Craig Parker" w:date="2024-09-03T16:23:00Z" w16du:dateUtc="2024-09-03T14:23:00Z" w:id="2188">
                  <w:rPr>
                    <w:del w:author="Craig Parker" w:date="2024-09-03T16:11:00Z" w16du:dateUtc="2024-09-03T14:11:00Z" w:id="2189"/>
                    <w:rFonts w:eastAsia="Calibri" w:cstheme="minorHAnsi"/>
                    <w:lang w:val="en-US"/>
                  </w:rPr>
                </w:rPrChange>
              </w:rPr>
              <w:pPrChange w:author="Craig Parker" w:date="2024-09-03T17:03:00Z" w16du:dateUtc="2024-09-03T15:03:00Z" w:id="2190">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1FCD69B1" w14:textId="53A659DD">
            <w:pPr>
              <w:tabs>
                <w:tab w:val="left" w:pos="4140"/>
                <w:tab w:val="left" w:pos="5220"/>
                <w:tab w:val="left" w:pos="6300"/>
              </w:tabs>
              <w:spacing w:line="360" w:lineRule="auto"/>
              <w:contextualSpacing/>
              <w:rPr>
                <w:del w:author="Craig Parker" w:date="2024-09-03T16:11:00Z" w16du:dateUtc="2024-09-03T14:11:00Z" w:id="2191"/>
                <w:rFonts w:eastAsia="Calibri" w:asciiTheme="majorHAnsi" w:hAnsiTheme="majorHAnsi" w:cstheme="majorHAnsi"/>
                <w:lang w:val="en-US"/>
                <w:rPrChange w:author="Craig Parker" w:date="2024-09-03T16:23:00Z" w16du:dateUtc="2024-09-03T14:23:00Z" w:id="2192">
                  <w:rPr>
                    <w:del w:author="Craig Parker" w:date="2024-09-03T16:11:00Z" w16du:dateUtc="2024-09-03T14:11:00Z" w:id="2193"/>
                    <w:rFonts w:eastAsia="Calibri" w:cstheme="minorHAnsi"/>
                    <w:lang w:val="en-US"/>
                  </w:rPr>
                </w:rPrChange>
              </w:rPr>
              <w:pPrChange w:author="Craig Parker" w:date="2024-09-03T17:03:00Z" w16du:dateUtc="2024-09-03T15:03:00Z" w:id="2194">
                <w:pPr>
                  <w:spacing w:line="240" w:lineRule="auto"/>
                </w:pPr>
              </w:pPrChange>
            </w:pPr>
            <w:del w:author="Craig Parker" w:date="2024-09-03T16:11:00Z" w16du:dateUtc="2024-09-03T14:11:00Z" w:id="2195">
              <w:r w:rsidRPr="002A00F9" w:rsidDel="00A5256E">
                <w:rPr>
                  <w:rFonts w:eastAsia="Calibri" w:asciiTheme="majorHAnsi" w:hAnsiTheme="majorHAnsi" w:cstheme="majorHAnsi"/>
                  <w:lang w:val="en-US"/>
                  <w:rPrChange w:author="Craig Parker" w:date="2024-09-03T16:23:00Z" w16du:dateUtc="2024-09-03T14:23:00Z" w:id="2196">
                    <w:rPr>
                      <w:rFonts w:eastAsia="Calibri" w:cstheme="minorHAnsi"/>
                      <w:lang w:val="en-US"/>
                    </w:rPr>
                  </w:rPrChange>
                </w:rPr>
                <w:delText>Gastrointestinal disorders</w:delText>
              </w:r>
            </w:del>
          </w:p>
        </w:tc>
        <w:tc>
          <w:tcPr>
            <w:tcW w:w="4212" w:type="dxa"/>
            <w:tcMar>
              <w:top w:w="0" w:type="dxa"/>
              <w:left w:w="108" w:type="dxa"/>
              <w:bottom w:w="0" w:type="dxa"/>
              <w:right w:w="108" w:type="dxa"/>
            </w:tcMar>
            <w:vAlign w:val="center"/>
            <w:hideMark/>
          </w:tcPr>
          <w:p w:rsidRPr="002A00F9" w:rsidR="00AA4A1F" w:rsidDel="00A5256E" w:rsidRDefault="00AA4A1F" w14:paraId="265C6CCA" w14:textId="63451810">
            <w:pPr>
              <w:tabs>
                <w:tab w:val="left" w:pos="4140"/>
                <w:tab w:val="left" w:pos="5220"/>
                <w:tab w:val="left" w:pos="6300"/>
              </w:tabs>
              <w:spacing w:line="360" w:lineRule="auto"/>
              <w:contextualSpacing/>
              <w:rPr>
                <w:del w:author="Craig Parker" w:date="2024-09-03T16:11:00Z" w16du:dateUtc="2024-09-03T14:11:00Z" w:id="2197"/>
                <w:rFonts w:eastAsia="Calibri" w:asciiTheme="majorHAnsi" w:hAnsiTheme="majorHAnsi" w:cstheme="majorHAnsi"/>
                <w:lang w:val="en-US"/>
                <w:rPrChange w:author="Craig Parker" w:date="2024-09-03T16:23:00Z" w16du:dateUtc="2024-09-03T14:23:00Z" w:id="2198">
                  <w:rPr>
                    <w:del w:author="Craig Parker" w:date="2024-09-03T16:11:00Z" w16du:dateUtc="2024-09-03T14:11:00Z" w:id="2199"/>
                    <w:rFonts w:eastAsia="Calibri" w:cstheme="minorHAnsi"/>
                    <w:lang w:val="en-US"/>
                  </w:rPr>
                </w:rPrChange>
              </w:rPr>
              <w:pPrChange w:author="Craig Parker" w:date="2024-09-03T17:03:00Z" w16du:dateUtc="2024-09-03T15:03:00Z" w:id="2200">
                <w:pPr>
                  <w:spacing w:line="240" w:lineRule="auto"/>
                </w:pPr>
              </w:pPrChange>
            </w:pPr>
            <w:del w:author="Craig Parker" w:date="2024-09-03T16:11:00Z" w16du:dateUtc="2024-09-03T14:11:00Z" w:id="2201">
              <w:r w:rsidRPr="002A00F9" w:rsidDel="00A5256E">
                <w:rPr>
                  <w:rFonts w:eastAsia="Calibri" w:asciiTheme="majorHAnsi" w:hAnsiTheme="majorHAnsi" w:cstheme="majorHAnsi"/>
                  <w:lang w:val="en-US"/>
                  <w:rPrChange w:author="Craig Parker" w:date="2024-09-03T16:23:00Z" w16du:dateUtc="2024-09-03T14:23:00Z" w:id="2202">
                    <w:rPr>
                      <w:rFonts w:eastAsia="Calibri" w:cstheme="minorHAnsi"/>
                      <w:lang w:val="en-US"/>
                    </w:rPr>
                  </w:rPrChange>
                </w:rPr>
                <w:delText>Disorders of the gastrointestinal tract, such as gastroesophageal reflux disease (GERD), inflammatory bowel disease (IBD), or peptic ulcers.</w:delText>
              </w:r>
            </w:del>
          </w:p>
        </w:tc>
      </w:tr>
      <w:tr w:rsidRPr="002A00F9" w:rsidR="00AA4A1F" w:rsidDel="00A5256E" w:rsidTr="00DA36F6" w14:paraId="0B6EB6BE" w14:textId="3675B436">
        <w:trPr>
          <w:trHeight w:val="520"/>
          <w:del w:author="Craig Parker" w:date="2024-09-03T16:11:00Z" w:id="2203"/>
        </w:trPr>
        <w:tc>
          <w:tcPr>
            <w:tcW w:w="0" w:type="auto"/>
            <w:vMerge/>
            <w:vAlign w:val="center"/>
            <w:hideMark/>
          </w:tcPr>
          <w:p w:rsidRPr="002A00F9" w:rsidR="00AA4A1F" w:rsidDel="00A5256E" w:rsidRDefault="00AA4A1F" w14:paraId="4D3C3BAC" w14:textId="12E146BA">
            <w:pPr>
              <w:tabs>
                <w:tab w:val="left" w:pos="4140"/>
                <w:tab w:val="left" w:pos="5220"/>
                <w:tab w:val="left" w:pos="6300"/>
              </w:tabs>
              <w:spacing w:line="360" w:lineRule="auto"/>
              <w:contextualSpacing/>
              <w:rPr>
                <w:del w:author="Craig Parker" w:date="2024-09-03T16:11:00Z" w16du:dateUtc="2024-09-03T14:11:00Z" w:id="2204"/>
                <w:rFonts w:eastAsia="Calibri" w:asciiTheme="majorHAnsi" w:hAnsiTheme="majorHAnsi" w:cstheme="majorHAnsi"/>
                <w:lang w:val="en-US"/>
                <w:rPrChange w:author="Craig Parker" w:date="2024-09-03T16:23:00Z" w16du:dateUtc="2024-09-03T14:23:00Z" w:id="2205">
                  <w:rPr>
                    <w:del w:author="Craig Parker" w:date="2024-09-03T16:11:00Z" w16du:dateUtc="2024-09-03T14:11:00Z" w:id="2206"/>
                    <w:rFonts w:eastAsia="Calibri" w:cstheme="minorHAnsi"/>
                    <w:lang w:val="en-US"/>
                  </w:rPr>
                </w:rPrChange>
              </w:rPr>
              <w:pPrChange w:author="Craig Parker" w:date="2024-09-03T17:03:00Z" w16du:dateUtc="2024-09-03T15:03:00Z" w:id="2207">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1ACA2368" w14:textId="5BC47FB0">
            <w:pPr>
              <w:tabs>
                <w:tab w:val="left" w:pos="4140"/>
                <w:tab w:val="left" w:pos="5220"/>
                <w:tab w:val="left" w:pos="6300"/>
              </w:tabs>
              <w:spacing w:line="360" w:lineRule="auto"/>
              <w:contextualSpacing/>
              <w:rPr>
                <w:del w:author="Craig Parker" w:date="2024-09-03T16:11:00Z" w16du:dateUtc="2024-09-03T14:11:00Z" w:id="2208"/>
                <w:rFonts w:eastAsia="Calibri" w:asciiTheme="majorHAnsi" w:hAnsiTheme="majorHAnsi" w:cstheme="majorHAnsi"/>
                <w:lang w:val="en-US"/>
                <w:rPrChange w:author="Craig Parker" w:date="2024-09-03T16:23:00Z" w16du:dateUtc="2024-09-03T14:23:00Z" w:id="2209">
                  <w:rPr>
                    <w:del w:author="Craig Parker" w:date="2024-09-03T16:11:00Z" w16du:dateUtc="2024-09-03T14:11:00Z" w:id="2210"/>
                    <w:rFonts w:eastAsia="Calibri" w:cstheme="minorHAnsi"/>
                    <w:lang w:val="en-US"/>
                  </w:rPr>
                </w:rPrChange>
              </w:rPr>
              <w:pPrChange w:author="Craig Parker" w:date="2024-09-03T17:03:00Z" w16du:dateUtc="2024-09-03T15:03:00Z" w:id="2211">
                <w:pPr>
                  <w:spacing w:line="240" w:lineRule="auto"/>
                </w:pPr>
              </w:pPrChange>
            </w:pPr>
            <w:del w:author="Craig Parker" w:date="2024-09-03T16:11:00Z" w16du:dateUtc="2024-09-03T14:11:00Z" w:id="2212">
              <w:r w:rsidRPr="002A00F9" w:rsidDel="00A5256E">
                <w:rPr>
                  <w:rFonts w:eastAsia="Calibri" w:asciiTheme="majorHAnsi" w:hAnsiTheme="majorHAnsi" w:cstheme="majorHAnsi"/>
                  <w:lang w:val="en-US"/>
                  <w:rPrChange w:author="Craig Parker" w:date="2024-09-03T16:23:00Z" w16du:dateUtc="2024-09-03T14:23:00Z" w:id="2213">
                    <w:rPr>
                      <w:rFonts w:eastAsia="Calibri" w:cstheme="minorHAnsi"/>
                      <w:lang w:val="en-US"/>
                    </w:rPr>
                  </w:rPrChange>
                </w:rPr>
                <w:delText>Infections and infestations</w:delText>
              </w:r>
            </w:del>
          </w:p>
        </w:tc>
        <w:tc>
          <w:tcPr>
            <w:tcW w:w="4212" w:type="dxa"/>
            <w:tcMar>
              <w:top w:w="0" w:type="dxa"/>
              <w:left w:w="108" w:type="dxa"/>
              <w:bottom w:w="0" w:type="dxa"/>
              <w:right w:w="108" w:type="dxa"/>
            </w:tcMar>
            <w:vAlign w:val="center"/>
            <w:hideMark/>
          </w:tcPr>
          <w:p w:rsidRPr="002A00F9" w:rsidR="00AA4A1F" w:rsidDel="00A5256E" w:rsidRDefault="00AA4A1F" w14:paraId="57BD122A" w14:textId="2A165989">
            <w:pPr>
              <w:tabs>
                <w:tab w:val="left" w:pos="4140"/>
                <w:tab w:val="left" w:pos="5220"/>
                <w:tab w:val="left" w:pos="6300"/>
              </w:tabs>
              <w:spacing w:line="360" w:lineRule="auto"/>
              <w:contextualSpacing/>
              <w:rPr>
                <w:del w:author="Craig Parker" w:date="2024-09-03T16:11:00Z" w16du:dateUtc="2024-09-03T14:11:00Z" w:id="2214"/>
                <w:rFonts w:eastAsia="Calibri" w:asciiTheme="majorHAnsi" w:hAnsiTheme="majorHAnsi" w:cstheme="majorHAnsi"/>
                <w:lang w:val="en-US"/>
                <w:rPrChange w:author="Craig Parker" w:date="2024-09-03T16:23:00Z" w16du:dateUtc="2024-09-03T14:23:00Z" w:id="2215">
                  <w:rPr>
                    <w:del w:author="Craig Parker" w:date="2024-09-03T16:11:00Z" w16du:dateUtc="2024-09-03T14:11:00Z" w:id="2216"/>
                    <w:rFonts w:eastAsia="Calibri" w:cstheme="minorHAnsi"/>
                    <w:lang w:val="en-US"/>
                  </w:rPr>
                </w:rPrChange>
              </w:rPr>
              <w:pPrChange w:author="Craig Parker" w:date="2024-09-03T17:03:00Z" w16du:dateUtc="2024-09-03T15:03:00Z" w:id="2217">
                <w:pPr>
                  <w:spacing w:line="240" w:lineRule="auto"/>
                </w:pPr>
              </w:pPrChange>
            </w:pPr>
            <w:del w:author="Craig Parker" w:date="2024-09-03T16:11:00Z" w16du:dateUtc="2024-09-03T14:11:00Z" w:id="2218">
              <w:r w:rsidRPr="002A00F9" w:rsidDel="00A5256E">
                <w:rPr>
                  <w:rFonts w:eastAsia="Calibri" w:asciiTheme="majorHAnsi" w:hAnsiTheme="majorHAnsi" w:cstheme="majorHAnsi"/>
                  <w:lang w:val="en-US"/>
                  <w:rPrChange w:author="Craig Parker" w:date="2024-09-03T16:23:00Z" w16du:dateUtc="2024-09-03T14:23:00Z" w:id="2219">
                    <w:rPr>
                      <w:rFonts w:eastAsia="Calibri" w:cstheme="minorHAnsi"/>
                      <w:lang w:val="en-US"/>
                    </w:rPr>
                  </w:rPrChange>
                </w:rPr>
                <w:delText>Infections or infestations caused by bacteria, viruses, fungi, or parasites, such as influenza, HIV/AIDS, or malaria.</w:delText>
              </w:r>
            </w:del>
          </w:p>
        </w:tc>
      </w:tr>
      <w:tr w:rsidRPr="002A00F9" w:rsidR="00AA4A1F" w:rsidDel="00A5256E" w:rsidTr="00DA36F6" w14:paraId="69DA20BE" w14:textId="7511F7EF">
        <w:trPr>
          <w:trHeight w:val="290"/>
          <w:del w:author="Craig Parker" w:date="2024-09-03T16:11:00Z" w:id="2220"/>
        </w:trPr>
        <w:tc>
          <w:tcPr>
            <w:tcW w:w="0" w:type="auto"/>
            <w:vMerge/>
            <w:vAlign w:val="center"/>
            <w:hideMark/>
          </w:tcPr>
          <w:p w:rsidRPr="002A00F9" w:rsidR="00AA4A1F" w:rsidDel="00A5256E" w:rsidRDefault="00AA4A1F" w14:paraId="31655690" w14:textId="5C8F547B">
            <w:pPr>
              <w:tabs>
                <w:tab w:val="left" w:pos="4140"/>
                <w:tab w:val="left" w:pos="5220"/>
                <w:tab w:val="left" w:pos="6300"/>
              </w:tabs>
              <w:spacing w:line="360" w:lineRule="auto"/>
              <w:contextualSpacing/>
              <w:rPr>
                <w:del w:author="Craig Parker" w:date="2024-09-03T16:11:00Z" w16du:dateUtc="2024-09-03T14:11:00Z" w:id="2221"/>
                <w:rFonts w:eastAsia="Calibri" w:asciiTheme="majorHAnsi" w:hAnsiTheme="majorHAnsi" w:cstheme="majorHAnsi"/>
                <w:lang w:val="en-US"/>
                <w:rPrChange w:author="Craig Parker" w:date="2024-09-03T16:23:00Z" w16du:dateUtc="2024-09-03T14:23:00Z" w:id="2222">
                  <w:rPr>
                    <w:del w:author="Craig Parker" w:date="2024-09-03T16:11:00Z" w16du:dateUtc="2024-09-03T14:11:00Z" w:id="2223"/>
                    <w:rFonts w:eastAsia="Calibri" w:cstheme="minorHAnsi"/>
                    <w:lang w:val="en-US"/>
                  </w:rPr>
                </w:rPrChange>
              </w:rPr>
              <w:pPrChange w:author="Craig Parker" w:date="2024-09-03T17:03:00Z" w16du:dateUtc="2024-09-03T15:03:00Z" w:id="2224">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17B6AD5A" w14:textId="462DA629">
            <w:pPr>
              <w:tabs>
                <w:tab w:val="left" w:pos="4140"/>
                <w:tab w:val="left" w:pos="5220"/>
                <w:tab w:val="left" w:pos="6300"/>
              </w:tabs>
              <w:spacing w:line="360" w:lineRule="auto"/>
              <w:contextualSpacing/>
              <w:rPr>
                <w:del w:author="Craig Parker" w:date="2024-09-03T16:11:00Z" w16du:dateUtc="2024-09-03T14:11:00Z" w:id="2225"/>
                <w:rFonts w:eastAsia="Calibri" w:asciiTheme="majorHAnsi" w:hAnsiTheme="majorHAnsi" w:cstheme="majorHAnsi"/>
                <w:lang w:val="en-US"/>
                <w:rPrChange w:author="Craig Parker" w:date="2024-09-03T16:23:00Z" w16du:dateUtc="2024-09-03T14:23:00Z" w:id="2226">
                  <w:rPr>
                    <w:del w:author="Craig Parker" w:date="2024-09-03T16:11:00Z" w16du:dateUtc="2024-09-03T14:11:00Z" w:id="2227"/>
                    <w:rFonts w:eastAsia="Calibri" w:cstheme="minorHAnsi"/>
                    <w:lang w:val="en-US"/>
                  </w:rPr>
                </w:rPrChange>
              </w:rPr>
              <w:pPrChange w:author="Craig Parker" w:date="2024-09-03T17:03:00Z" w16du:dateUtc="2024-09-03T15:03:00Z" w:id="2228">
                <w:pPr>
                  <w:spacing w:line="240" w:lineRule="auto"/>
                </w:pPr>
              </w:pPrChange>
            </w:pPr>
            <w:del w:author="Craig Parker" w:date="2024-09-03T16:11:00Z" w16du:dateUtc="2024-09-03T14:11:00Z" w:id="2229">
              <w:r w:rsidRPr="002A00F9" w:rsidDel="00A5256E">
                <w:rPr>
                  <w:rFonts w:eastAsia="Calibri" w:asciiTheme="majorHAnsi" w:hAnsiTheme="majorHAnsi" w:cstheme="majorHAnsi"/>
                  <w:lang w:val="en-US"/>
                  <w:rPrChange w:author="Craig Parker" w:date="2024-09-03T16:23:00Z" w16du:dateUtc="2024-09-03T14:23:00Z" w:id="2230">
                    <w:rPr>
                      <w:rFonts w:eastAsia="Calibri" w:cstheme="minorHAnsi"/>
                      <w:lang w:val="en-US"/>
                    </w:rPr>
                  </w:rPrChange>
                </w:rPr>
                <w:delText>Immune system disorders</w:delText>
              </w:r>
            </w:del>
          </w:p>
        </w:tc>
        <w:tc>
          <w:tcPr>
            <w:tcW w:w="4212" w:type="dxa"/>
            <w:tcMar>
              <w:top w:w="0" w:type="dxa"/>
              <w:left w:w="108" w:type="dxa"/>
              <w:bottom w:w="0" w:type="dxa"/>
              <w:right w:w="108" w:type="dxa"/>
            </w:tcMar>
            <w:vAlign w:val="center"/>
            <w:hideMark/>
          </w:tcPr>
          <w:p w:rsidRPr="002A00F9" w:rsidR="00AA4A1F" w:rsidDel="00A5256E" w:rsidRDefault="00AA4A1F" w14:paraId="562523C5" w14:textId="6FDC64BF">
            <w:pPr>
              <w:tabs>
                <w:tab w:val="left" w:pos="4140"/>
                <w:tab w:val="left" w:pos="5220"/>
                <w:tab w:val="left" w:pos="6300"/>
              </w:tabs>
              <w:spacing w:line="360" w:lineRule="auto"/>
              <w:contextualSpacing/>
              <w:rPr>
                <w:del w:author="Craig Parker" w:date="2024-09-03T16:11:00Z" w16du:dateUtc="2024-09-03T14:11:00Z" w:id="2231"/>
                <w:rFonts w:eastAsia="Calibri" w:asciiTheme="majorHAnsi" w:hAnsiTheme="majorHAnsi" w:cstheme="majorHAnsi"/>
                <w:lang w:val="en-US"/>
                <w:rPrChange w:author="Craig Parker" w:date="2024-09-03T16:23:00Z" w16du:dateUtc="2024-09-03T14:23:00Z" w:id="2232">
                  <w:rPr>
                    <w:del w:author="Craig Parker" w:date="2024-09-03T16:11:00Z" w16du:dateUtc="2024-09-03T14:11:00Z" w:id="2233"/>
                    <w:rFonts w:eastAsia="Calibri" w:cstheme="minorHAnsi"/>
                    <w:lang w:val="en-US"/>
                  </w:rPr>
                </w:rPrChange>
              </w:rPr>
              <w:pPrChange w:author="Craig Parker" w:date="2024-09-03T17:03:00Z" w16du:dateUtc="2024-09-03T15:03:00Z" w:id="2234">
                <w:pPr>
                  <w:spacing w:line="240" w:lineRule="auto"/>
                </w:pPr>
              </w:pPrChange>
            </w:pPr>
            <w:del w:author="Craig Parker" w:date="2024-09-03T16:11:00Z" w16du:dateUtc="2024-09-03T14:11:00Z" w:id="2235">
              <w:r w:rsidRPr="002A00F9" w:rsidDel="00A5256E">
                <w:rPr>
                  <w:rFonts w:eastAsia="Calibri" w:asciiTheme="majorHAnsi" w:hAnsiTheme="majorHAnsi" w:cstheme="majorHAnsi"/>
                  <w:lang w:val="en-US"/>
                  <w:rPrChange w:author="Craig Parker" w:date="2024-09-03T16:23:00Z" w16du:dateUtc="2024-09-03T14:23:00Z" w:id="2236">
                    <w:rPr>
                      <w:rFonts w:eastAsia="Calibri" w:cstheme="minorHAnsi"/>
                      <w:lang w:val="en-US"/>
                    </w:rPr>
                  </w:rPrChange>
                </w:rPr>
                <w:delText>Disorders of the immune system, such as allergies, autoimmune diseases, or immunodeficiencies.</w:delText>
              </w:r>
            </w:del>
          </w:p>
        </w:tc>
      </w:tr>
      <w:tr w:rsidRPr="002A00F9" w:rsidR="00AA4A1F" w:rsidDel="00A5256E" w:rsidTr="00DA36F6" w14:paraId="1E1B6A66" w14:textId="43AC253A">
        <w:trPr>
          <w:trHeight w:val="290"/>
          <w:del w:author="Craig Parker" w:date="2024-09-03T16:11:00Z" w:id="2237"/>
        </w:trPr>
        <w:tc>
          <w:tcPr>
            <w:tcW w:w="0" w:type="auto"/>
            <w:vMerge/>
            <w:vAlign w:val="center"/>
            <w:hideMark/>
          </w:tcPr>
          <w:p w:rsidRPr="002A00F9" w:rsidR="00AA4A1F" w:rsidDel="00A5256E" w:rsidRDefault="00AA4A1F" w14:paraId="7027139A" w14:textId="4D61721A">
            <w:pPr>
              <w:tabs>
                <w:tab w:val="left" w:pos="4140"/>
                <w:tab w:val="left" w:pos="5220"/>
                <w:tab w:val="left" w:pos="6300"/>
              </w:tabs>
              <w:spacing w:line="360" w:lineRule="auto"/>
              <w:contextualSpacing/>
              <w:rPr>
                <w:del w:author="Craig Parker" w:date="2024-09-03T16:11:00Z" w16du:dateUtc="2024-09-03T14:11:00Z" w:id="2238"/>
                <w:rFonts w:eastAsia="Calibri" w:asciiTheme="majorHAnsi" w:hAnsiTheme="majorHAnsi" w:cstheme="majorHAnsi"/>
                <w:lang w:val="en-US"/>
                <w:rPrChange w:author="Craig Parker" w:date="2024-09-03T16:23:00Z" w16du:dateUtc="2024-09-03T14:23:00Z" w:id="2239">
                  <w:rPr>
                    <w:del w:author="Craig Parker" w:date="2024-09-03T16:11:00Z" w16du:dateUtc="2024-09-03T14:11:00Z" w:id="2240"/>
                    <w:rFonts w:eastAsia="Calibri" w:cstheme="minorHAnsi"/>
                    <w:lang w:val="en-US"/>
                  </w:rPr>
                </w:rPrChange>
              </w:rPr>
              <w:pPrChange w:author="Craig Parker" w:date="2024-09-03T17:03:00Z" w16du:dateUtc="2024-09-03T15:03:00Z" w:id="2241">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26280172" w14:textId="2CDD6B13">
            <w:pPr>
              <w:tabs>
                <w:tab w:val="left" w:pos="4140"/>
                <w:tab w:val="left" w:pos="5220"/>
                <w:tab w:val="left" w:pos="6300"/>
              </w:tabs>
              <w:spacing w:line="360" w:lineRule="auto"/>
              <w:contextualSpacing/>
              <w:rPr>
                <w:del w:author="Craig Parker" w:date="2024-09-03T16:11:00Z" w16du:dateUtc="2024-09-03T14:11:00Z" w:id="2242"/>
                <w:rFonts w:eastAsia="Calibri" w:asciiTheme="majorHAnsi" w:hAnsiTheme="majorHAnsi" w:cstheme="majorHAnsi"/>
                <w:lang w:val="en-US"/>
                <w:rPrChange w:author="Craig Parker" w:date="2024-09-03T16:23:00Z" w16du:dateUtc="2024-09-03T14:23:00Z" w:id="2243">
                  <w:rPr>
                    <w:del w:author="Craig Parker" w:date="2024-09-03T16:11:00Z" w16du:dateUtc="2024-09-03T14:11:00Z" w:id="2244"/>
                    <w:rFonts w:eastAsia="Calibri" w:cstheme="minorHAnsi"/>
                    <w:lang w:val="en-US"/>
                  </w:rPr>
                </w:rPrChange>
              </w:rPr>
              <w:pPrChange w:author="Craig Parker" w:date="2024-09-03T17:03:00Z" w16du:dateUtc="2024-09-03T15:03:00Z" w:id="2245">
                <w:pPr>
                  <w:spacing w:line="240" w:lineRule="auto"/>
                </w:pPr>
              </w:pPrChange>
            </w:pPr>
            <w:del w:author="Craig Parker" w:date="2024-09-03T16:11:00Z" w16du:dateUtc="2024-09-03T14:11:00Z" w:id="2246">
              <w:r w:rsidRPr="002A00F9" w:rsidDel="00A5256E">
                <w:rPr>
                  <w:rFonts w:eastAsia="Calibri" w:asciiTheme="majorHAnsi" w:hAnsiTheme="majorHAnsi" w:cstheme="majorHAnsi"/>
                  <w:lang w:val="en-US"/>
                  <w:rPrChange w:author="Craig Parker" w:date="2024-09-03T16:23:00Z" w16du:dateUtc="2024-09-03T14:23:00Z" w:id="2247">
                    <w:rPr>
                      <w:rFonts w:eastAsia="Calibri" w:cstheme="minorHAnsi"/>
                      <w:lang w:val="en-US"/>
                    </w:rPr>
                  </w:rPrChange>
                </w:rPr>
                <w:delText>Renal and urinary disorders</w:delText>
              </w:r>
            </w:del>
          </w:p>
        </w:tc>
        <w:tc>
          <w:tcPr>
            <w:tcW w:w="4212" w:type="dxa"/>
            <w:tcMar>
              <w:top w:w="0" w:type="dxa"/>
              <w:left w:w="108" w:type="dxa"/>
              <w:bottom w:w="0" w:type="dxa"/>
              <w:right w:w="108" w:type="dxa"/>
            </w:tcMar>
            <w:vAlign w:val="center"/>
            <w:hideMark/>
          </w:tcPr>
          <w:p w:rsidRPr="002A00F9" w:rsidR="00AA4A1F" w:rsidDel="00A5256E" w:rsidRDefault="00AA4A1F" w14:paraId="67CC27B0" w14:textId="4697ABF1">
            <w:pPr>
              <w:tabs>
                <w:tab w:val="left" w:pos="4140"/>
                <w:tab w:val="left" w:pos="5220"/>
                <w:tab w:val="left" w:pos="6300"/>
              </w:tabs>
              <w:spacing w:line="360" w:lineRule="auto"/>
              <w:contextualSpacing/>
              <w:rPr>
                <w:del w:author="Craig Parker" w:date="2024-09-03T16:11:00Z" w16du:dateUtc="2024-09-03T14:11:00Z" w:id="2248"/>
                <w:rFonts w:eastAsia="Calibri" w:asciiTheme="majorHAnsi" w:hAnsiTheme="majorHAnsi" w:cstheme="majorHAnsi"/>
                <w:lang w:val="en-US"/>
                <w:rPrChange w:author="Craig Parker" w:date="2024-09-03T16:23:00Z" w16du:dateUtc="2024-09-03T14:23:00Z" w:id="2249">
                  <w:rPr>
                    <w:del w:author="Craig Parker" w:date="2024-09-03T16:11:00Z" w16du:dateUtc="2024-09-03T14:11:00Z" w:id="2250"/>
                    <w:rFonts w:eastAsia="Calibri" w:cstheme="minorHAnsi"/>
                    <w:lang w:val="en-US"/>
                  </w:rPr>
                </w:rPrChange>
              </w:rPr>
              <w:pPrChange w:author="Craig Parker" w:date="2024-09-03T17:03:00Z" w16du:dateUtc="2024-09-03T15:03:00Z" w:id="2251">
                <w:pPr>
                  <w:spacing w:line="240" w:lineRule="auto"/>
                </w:pPr>
              </w:pPrChange>
            </w:pPr>
            <w:del w:author="Craig Parker" w:date="2024-09-03T16:11:00Z" w16du:dateUtc="2024-09-03T14:11:00Z" w:id="2252">
              <w:r w:rsidRPr="002A00F9" w:rsidDel="00A5256E">
                <w:rPr>
                  <w:rFonts w:eastAsia="Calibri" w:asciiTheme="majorHAnsi" w:hAnsiTheme="majorHAnsi" w:cstheme="majorHAnsi"/>
                  <w:lang w:val="en-US"/>
                  <w:rPrChange w:author="Craig Parker" w:date="2024-09-03T16:23:00Z" w16du:dateUtc="2024-09-03T14:23:00Z" w:id="2253">
                    <w:rPr>
                      <w:rFonts w:eastAsia="Calibri" w:cstheme="minorHAnsi"/>
                      <w:lang w:val="en-US"/>
                    </w:rPr>
                  </w:rPrChange>
                </w:rPr>
                <w:delText>Disorders of the kidneys or urinary tract, such as kidney failure, urinary tract infections (UTIs), or kidney stones</w:delText>
              </w:r>
            </w:del>
          </w:p>
        </w:tc>
      </w:tr>
      <w:tr w:rsidRPr="002A00F9" w:rsidR="00AA4A1F" w:rsidDel="00A5256E" w:rsidTr="00DA36F6" w14:paraId="4FBCBED6" w14:textId="4CAF3EDD">
        <w:trPr>
          <w:trHeight w:val="520"/>
          <w:del w:author="Craig Parker" w:date="2024-09-03T16:11:00Z" w:id="2254"/>
        </w:trPr>
        <w:tc>
          <w:tcPr>
            <w:tcW w:w="0" w:type="auto"/>
            <w:vMerge/>
            <w:vAlign w:val="center"/>
            <w:hideMark/>
          </w:tcPr>
          <w:p w:rsidRPr="002A00F9" w:rsidR="00AA4A1F" w:rsidDel="00A5256E" w:rsidRDefault="00AA4A1F" w14:paraId="1CCD8E45" w14:textId="3E1CF265">
            <w:pPr>
              <w:tabs>
                <w:tab w:val="left" w:pos="4140"/>
                <w:tab w:val="left" w:pos="5220"/>
                <w:tab w:val="left" w:pos="6300"/>
              </w:tabs>
              <w:spacing w:line="360" w:lineRule="auto"/>
              <w:contextualSpacing/>
              <w:rPr>
                <w:del w:author="Craig Parker" w:date="2024-09-03T16:11:00Z" w16du:dateUtc="2024-09-03T14:11:00Z" w:id="2255"/>
                <w:rFonts w:eastAsia="Calibri" w:asciiTheme="majorHAnsi" w:hAnsiTheme="majorHAnsi" w:cstheme="majorHAnsi"/>
                <w:lang w:val="en-US"/>
                <w:rPrChange w:author="Craig Parker" w:date="2024-09-03T16:23:00Z" w16du:dateUtc="2024-09-03T14:23:00Z" w:id="2256">
                  <w:rPr>
                    <w:del w:author="Craig Parker" w:date="2024-09-03T16:11:00Z" w16du:dateUtc="2024-09-03T14:11:00Z" w:id="2257"/>
                    <w:rFonts w:eastAsia="Calibri" w:cstheme="minorHAnsi"/>
                    <w:lang w:val="en-US"/>
                  </w:rPr>
                </w:rPrChange>
              </w:rPr>
              <w:pPrChange w:author="Craig Parker" w:date="2024-09-03T17:03:00Z" w16du:dateUtc="2024-09-03T15:03:00Z" w:id="2258">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14D79DEC" w14:textId="1BBB658D">
            <w:pPr>
              <w:tabs>
                <w:tab w:val="left" w:pos="4140"/>
                <w:tab w:val="left" w:pos="5220"/>
                <w:tab w:val="left" w:pos="6300"/>
              </w:tabs>
              <w:spacing w:line="360" w:lineRule="auto"/>
              <w:contextualSpacing/>
              <w:rPr>
                <w:del w:author="Craig Parker" w:date="2024-09-03T16:11:00Z" w16du:dateUtc="2024-09-03T14:11:00Z" w:id="2259"/>
                <w:rFonts w:eastAsia="Calibri" w:asciiTheme="majorHAnsi" w:hAnsiTheme="majorHAnsi" w:cstheme="majorHAnsi"/>
                <w:lang w:val="en-US"/>
                <w:rPrChange w:author="Craig Parker" w:date="2024-09-03T16:23:00Z" w16du:dateUtc="2024-09-03T14:23:00Z" w:id="2260">
                  <w:rPr>
                    <w:del w:author="Craig Parker" w:date="2024-09-03T16:11:00Z" w16du:dateUtc="2024-09-03T14:11:00Z" w:id="2261"/>
                    <w:rFonts w:eastAsia="Calibri" w:cstheme="minorHAnsi"/>
                    <w:lang w:val="en-US"/>
                  </w:rPr>
                </w:rPrChange>
              </w:rPr>
              <w:pPrChange w:author="Craig Parker" w:date="2024-09-03T17:03:00Z" w16du:dateUtc="2024-09-03T15:03:00Z" w:id="2262">
                <w:pPr>
                  <w:spacing w:line="240" w:lineRule="auto"/>
                </w:pPr>
              </w:pPrChange>
            </w:pPr>
            <w:del w:author="Craig Parker" w:date="2024-09-03T16:11:00Z" w16du:dateUtc="2024-09-03T14:11:00Z" w:id="2263">
              <w:r w:rsidRPr="002A00F9" w:rsidDel="00A5256E">
                <w:rPr>
                  <w:rFonts w:eastAsia="Calibri" w:asciiTheme="majorHAnsi" w:hAnsiTheme="majorHAnsi" w:cstheme="majorHAnsi"/>
                  <w:lang w:val="en-US"/>
                  <w:rPrChange w:author="Craig Parker" w:date="2024-09-03T16:23:00Z" w16du:dateUtc="2024-09-03T14:23:00Z" w:id="2264">
                    <w:rPr>
                      <w:rFonts w:eastAsia="Calibri" w:cstheme="minorHAnsi"/>
                      <w:lang w:val="en-US"/>
                    </w:rPr>
                  </w:rPrChange>
                </w:rPr>
                <w:delText>Blood and lymphatic system disorders</w:delText>
              </w:r>
            </w:del>
          </w:p>
        </w:tc>
        <w:tc>
          <w:tcPr>
            <w:tcW w:w="4212" w:type="dxa"/>
            <w:tcMar>
              <w:top w:w="0" w:type="dxa"/>
              <w:left w:w="108" w:type="dxa"/>
              <w:bottom w:w="0" w:type="dxa"/>
              <w:right w:w="108" w:type="dxa"/>
            </w:tcMar>
            <w:vAlign w:val="center"/>
            <w:hideMark/>
          </w:tcPr>
          <w:p w:rsidRPr="002A00F9" w:rsidR="00AA4A1F" w:rsidDel="00A5256E" w:rsidRDefault="00AA4A1F" w14:paraId="2ED22AB2" w14:textId="7A5FEA5F">
            <w:pPr>
              <w:tabs>
                <w:tab w:val="left" w:pos="4140"/>
                <w:tab w:val="left" w:pos="5220"/>
                <w:tab w:val="left" w:pos="6300"/>
              </w:tabs>
              <w:spacing w:line="360" w:lineRule="auto"/>
              <w:contextualSpacing/>
              <w:rPr>
                <w:del w:author="Craig Parker" w:date="2024-09-03T16:11:00Z" w16du:dateUtc="2024-09-03T14:11:00Z" w:id="2265"/>
                <w:rFonts w:eastAsia="Calibri" w:asciiTheme="majorHAnsi" w:hAnsiTheme="majorHAnsi" w:cstheme="majorHAnsi"/>
                <w:lang w:val="en-US"/>
                <w:rPrChange w:author="Craig Parker" w:date="2024-09-03T16:23:00Z" w16du:dateUtc="2024-09-03T14:23:00Z" w:id="2266">
                  <w:rPr>
                    <w:del w:author="Craig Parker" w:date="2024-09-03T16:11:00Z" w16du:dateUtc="2024-09-03T14:11:00Z" w:id="2267"/>
                    <w:rFonts w:eastAsia="Calibri" w:cstheme="minorHAnsi"/>
                    <w:lang w:val="en-US"/>
                  </w:rPr>
                </w:rPrChange>
              </w:rPr>
              <w:pPrChange w:author="Craig Parker" w:date="2024-09-03T17:03:00Z" w16du:dateUtc="2024-09-03T15:03:00Z" w:id="2268">
                <w:pPr>
                  <w:spacing w:line="240" w:lineRule="auto"/>
                </w:pPr>
              </w:pPrChange>
            </w:pPr>
            <w:del w:author="Craig Parker" w:date="2024-09-03T16:11:00Z" w16du:dateUtc="2024-09-03T14:11:00Z" w:id="2269">
              <w:r w:rsidRPr="002A00F9" w:rsidDel="00A5256E">
                <w:rPr>
                  <w:rFonts w:eastAsia="Calibri" w:asciiTheme="majorHAnsi" w:hAnsiTheme="majorHAnsi" w:cstheme="majorHAnsi"/>
                  <w:lang w:val="en-US"/>
                  <w:rPrChange w:author="Craig Parker" w:date="2024-09-03T16:23:00Z" w16du:dateUtc="2024-09-03T14:23:00Z" w:id="2270">
                    <w:rPr>
                      <w:rFonts w:eastAsia="Calibri" w:cstheme="minorHAnsi"/>
                      <w:lang w:val="en-US"/>
                    </w:rPr>
                  </w:rPrChange>
                </w:rPr>
                <w:delText>Disorders of the blood or lymphatic system, such as anemia, leukemia, or lymphoma.</w:delText>
              </w:r>
            </w:del>
          </w:p>
        </w:tc>
      </w:tr>
      <w:tr w:rsidRPr="002A00F9" w:rsidR="00AA4A1F" w:rsidDel="00A5256E" w:rsidTr="00DA36F6" w14:paraId="3FB3606A" w14:textId="50EBB933">
        <w:trPr>
          <w:trHeight w:val="520"/>
          <w:del w:author="Craig Parker" w:date="2024-09-03T16:11:00Z" w:id="2271"/>
        </w:trPr>
        <w:tc>
          <w:tcPr>
            <w:tcW w:w="0" w:type="auto"/>
            <w:vMerge/>
            <w:vAlign w:val="center"/>
            <w:hideMark/>
          </w:tcPr>
          <w:p w:rsidRPr="002A00F9" w:rsidR="00AA4A1F" w:rsidDel="00A5256E" w:rsidRDefault="00AA4A1F" w14:paraId="16F1FF39" w14:textId="7A0B83F7">
            <w:pPr>
              <w:tabs>
                <w:tab w:val="left" w:pos="4140"/>
                <w:tab w:val="left" w:pos="5220"/>
                <w:tab w:val="left" w:pos="6300"/>
              </w:tabs>
              <w:spacing w:line="360" w:lineRule="auto"/>
              <w:contextualSpacing/>
              <w:rPr>
                <w:del w:author="Craig Parker" w:date="2024-09-03T16:11:00Z" w16du:dateUtc="2024-09-03T14:11:00Z" w:id="2272"/>
                <w:rFonts w:eastAsia="Calibri" w:asciiTheme="majorHAnsi" w:hAnsiTheme="majorHAnsi" w:cstheme="majorHAnsi"/>
                <w:lang w:val="en-US"/>
                <w:rPrChange w:author="Craig Parker" w:date="2024-09-03T16:23:00Z" w16du:dateUtc="2024-09-03T14:23:00Z" w:id="2273">
                  <w:rPr>
                    <w:del w:author="Craig Parker" w:date="2024-09-03T16:11:00Z" w16du:dateUtc="2024-09-03T14:11:00Z" w:id="2274"/>
                    <w:rFonts w:eastAsia="Calibri" w:cstheme="minorHAnsi"/>
                    <w:lang w:val="en-US"/>
                  </w:rPr>
                </w:rPrChange>
              </w:rPr>
              <w:pPrChange w:author="Craig Parker" w:date="2024-09-03T17:03:00Z" w16du:dateUtc="2024-09-03T15:03:00Z" w:id="2275">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5CD8DB43" w14:textId="784C7778">
            <w:pPr>
              <w:tabs>
                <w:tab w:val="left" w:pos="4140"/>
                <w:tab w:val="left" w:pos="5220"/>
                <w:tab w:val="left" w:pos="6300"/>
              </w:tabs>
              <w:spacing w:line="360" w:lineRule="auto"/>
              <w:contextualSpacing/>
              <w:rPr>
                <w:del w:author="Craig Parker" w:date="2024-09-03T16:11:00Z" w16du:dateUtc="2024-09-03T14:11:00Z" w:id="2276"/>
                <w:rFonts w:eastAsia="Calibri" w:asciiTheme="majorHAnsi" w:hAnsiTheme="majorHAnsi" w:cstheme="majorHAnsi"/>
                <w:lang w:val="en-US"/>
                <w:rPrChange w:author="Craig Parker" w:date="2024-09-03T16:23:00Z" w16du:dateUtc="2024-09-03T14:23:00Z" w:id="2277">
                  <w:rPr>
                    <w:del w:author="Craig Parker" w:date="2024-09-03T16:11:00Z" w16du:dateUtc="2024-09-03T14:11:00Z" w:id="2278"/>
                    <w:rFonts w:eastAsia="Calibri" w:cstheme="minorHAnsi"/>
                    <w:lang w:val="en-US"/>
                  </w:rPr>
                </w:rPrChange>
              </w:rPr>
              <w:pPrChange w:author="Craig Parker" w:date="2024-09-03T17:03:00Z" w16du:dateUtc="2024-09-03T15:03:00Z" w:id="2279">
                <w:pPr>
                  <w:spacing w:line="240" w:lineRule="auto"/>
                </w:pPr>
              </w:pPrChange>
            </w:pPr>
            <w:del w:author="Craig Parker" w:date="2024-09-03T16:11:00Z" w16du:dateUtc="2024-09-03T14:11:00Z" w:id="2280">
              <w:r w:rsidRPr="002A00F9" w:rsidDel="00A5256E">
                <w:rPr>
                  <w:rFonts w:eastAsia="Calibri" w:asciiTheme="majorHAnsi" w:hAnsiTheme="majorHAnsi" w:cstheme="majorHAnsi"/>
                  <w:lang w:val="en-US"/>
                  <w:rPrChange w:author="Craig Parker" w:date="2024-09-03T16:23:00Z" w16du:dateUtc="2024-09-03T14:23:00Z" w:id="2281">
                    <w:rPr>
                      <w:rFonts w:eastAsia="Calibri" w:cstheme="minorHAnsi"/>
                      <w:lang w:val="en-US"/>
                    </w:rPr>
                  </w:rPrChange>
                </w:rPr>
                <w:delText>Musculoskeletal and connective tissue disorders</w:delText>
              </w:r>
            </w:del>
          </w:p>
        </w:tc>
        <w:tc>
          <w:tcPr>
            <w:tcW w:w="4212" w:type="dxa"/>
            <w:tcMar>
              <w:top w:w="0" w:type="dxa"/>
              <w:left w:w="108" w:type="dxa"/>
              <w:bottom w:w="0" w:type="dxa"/>
              <w:right w:w="108" w:type="dxa"/>
            </w:tcMar>
            <w:vAlign w:val="center"/>
            <w:hideMark/>
          </w:tcPr>
          <w:p w:rsidRPr="002A00F9" w:rsidR="00AA4A1F" w:rsidDel="00A5256E" w:rsidRDefault="00AA4A1F" w14:paraId="066083F7" w14:textId="338D5B13">
            <w:pPr>
              <w:tabs>
                <w:tab w:val="left" w:pos="4140"/>
                <w:tab w:val="left" w:pos="5220"/>
                <w:tab w:val="left" w:pos="6300"/>
              </w:tabs>
              <w:spacing w:line="360" w:lineRule="auto"/>
              <w:contextualSpacing/>
              <w:rPr>
                <w:del w:author="Craig Parker" w:date="2024-09-03T16:11:00Z" w16du:dateUtc="2024-09-03T14:11:00Z" w:id="2282"/>
                <w:rFonts w:eastAsia="Calibri" w:asciiTheme="majorHAnsi" w:hAnsiTheme="majorHAnsi" w:cstheme="majorHAnsi"/>
                <w:lang w:val="en-US"/>
                <w:rPrChange w:author="Craig Parker" w:date="2024-09-03T16:23:00Z" w16du:dateUtc="2024-09-03T14:23:00Z" w:id="2283">
                  <w:rPr>
                    <w:del w:author="Craig Parker" w:date="2024-09-03T16:11:00Z" w16du:dateUtc="2024-09-03T14:11:00Z" w:id="2284"/>
                    <w:rFonts w:eastAsia="Calibri" w:cstheme="minorHAnsi"/>
                    <w:lang w:val="en-US"/>
                  </w:rPr>
                </w:rPrChange>
              </w:rPr>
              <w:pPrChange w:author="Craig Parker" w:date="2024-09-03T17:03:00Z" w16du:dateUtc="2024-09-03T15:03:00Z" w:id="2285">
                <w:pPr>
                  <w:spacing w:line="240" w:lineRule="auto"/>
                </w:pPr>
              </w:pPrChange>
            </w:pPr>
            <w:del w:author="Craig Parker" w:date="2024-09-03T16:11:00Z" w16du:dateUtc="2024-09-03T14:11:00Z" w:id="2286">
              <w:r w:rsidRPr="002A00F9" w:rsidDel="00A5256E">
                <w:rPr>
                  <w:rFonts w:eastAsia="Calibri" w:asciiTheme="majorHAnsi" w:hAnsiTheme="majorHAnsi" w:cstheme="majorHAnsi"/>
                  <w:lang w:val="en-US"/>
                  <w:rPrChange w:author="Craig Parker" w:date="2024-09-03T16:23:00Z" w16du:dateUtc="2024-09-03T14:23:00Z" w:id="2287">
                    <w:rPr>
                      <w:rFonts w:eastAsia="Calibri" w:cstheme="minorHAnsi"/>
                      <w:lang w:val="en-US"/>
                    </w:rPr>
                  </w:rPrChange>
                </w:rPr>
                <w:delText>Disorders of the muscles, bones, joints, or connective tissues, such as arthritis, osteoporosis, or tendonitis.</w:delText>
              </w:r>
            </w:del>
          </w:p>
        </w:tc>
      </w:tr>
      <w:tr w:rsidRPr="002A00F9" w:rsidR="00AA4A1F" w:rsidDel="00A5256E" w:rsidTr="00DA36F6" w14:paraId="69FAE9A2" w14:textId="64081278">
        <w:trPr>
          <w:trHeight w:val="520"/>
          <w:del w:author="Craig Parker" w:date="2024-09-03T16:11:00Z" w:id="2288"/>
        </w:trPr>
        <w:tc>
          <w:tcPr>
            <w:tcW w:w="0" w:type="auto"/>
            <w:vMerge/>
            <w:vAlign w:val="center"/>
            <w:hideMark/>
          </w:tcPr>
          <w:p w:rsidRPr="002A00F9" w:rsidR="00AA4A1F" w:rsidDel="00A5256E" w:rsidRDefault="00AA4A1F" w14:paraId="5F86997F" w14:textId="7E2CB66F">
            <w:pPr>
              <w:tabs>
                <w:tab w:val="left" w:pos="4140"/>
                <w:tab w:val="left" w:pos="5220"/>
                <w:tab w:val="left" w:pos="6300"/>
              </w:tabs>
              <w:spacing w:line="360" w:lineRule="auto"/>
              <w:contextualSpacing/>
              <w:rPr>
                <w:del w:author="Craig Parker" w:date="2024-09-03T16:11:00Z" w16du:dateUtc="2024-09-03T14:11:00Z" w:id="2289"/>
                <w:rFonts w:eastAsia="Calibri" w:asciiTheme="majorHAnsi" w:hAnsiTheme="majorHAnsi" w:cstheme="majorHAnsi"/>
                <w:lang w:val="en-US"/>
                <w:rPrChange w:author="Craig Parker" w:date="2024-09-03T16:23:00Z" w16du:dateUtc="2024-09-03T14:23:00Z" w:id="2290">
                  <w:rPr>
                    <w:del w:author="Craig Parker" w:date="2024-09-03T16:11:00Z" w16du:dateUtc="2024-09-03T14:11:00Z" w:id="2291"/>
                    <w:rFonts w:eastAsia="Calibri" w:cstheme="minorHAnsi"/>
                    <w:lang w:val="en-US"/>
                  </w:rPr>
                </w:rPrChange>
              </w:rPr>
              <w:pPrChange w:author="Craig Parker" w:date="2024-09-03T17:03:00Z" w16du:dateUtc="2024-09-03T15:03:00Z" w:id="2292">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49BB98EB" w14:textId="39C2BD45">
            <w:pPr>
              <w:tabs>
                <w:tab w:val="left" w:pos="4140"/>
                <w:tab w:val="left" w:pos="5220"/>
                <w:tab w:val="left" w:pos="6300"/>
              </w:tabs>
              <w:spacing w:line="360" w:lineRule="auto"/>
              <w:contextualSpacing/>
              <w:rPr>
                <w:del w:author="Craig Parker" w:date="2024-09-03T16:11:00Z" w16du:dateUtc="2024-09-03T14:11:00Z" w:id="2293"/>
                <w:rFonts w:eastAsia="Calibri" w:asciiTheme="majorHAnsi" w:hAnsiTheme="majorHAnsi" w:cstheme="majorHAnsi"/>
                <w:lang w:val="en-US"/>
                <w:rPrChange w:author="Craig Parker" w:date="2024-09-03T16:23:00Z" w16du:dateUtc="2024-09-03T14:23:00Z" w:id="2294">
                  <w:rPr>
                    <w:del w:author="Craig Parker" w:date="2024-09-03T16:11:00Z" w16du:dateUtc="2024-09-03T14:11:00Z" w:id="2295"/>
                    <w:rFonts w:eastAsia="Calibri" w:cstheme="minorHAnsi"/>
                    <w:lang w:val="en-US"/>
                  </w:rPr>
                </w:rPrChange>
              </w:rPr>
              <w:pPrChange w:author="Craig Parker" w:date="2024-09-03T17:03:00Z" w16du:dateUtc="2024-09-03T15:03:00Z" w:id="2296">
                <w:pPr>
                  <w:spacing w:line="240" w:lineRule="auto"/>
                </w:pPr>
              </w:pPrChange>
            </w:pPr>
            <w:del w:author="Craig Parker" w:date="2024-09-03T16:11:00Z" w16du:dateUtc="2024-09-03T14:11:00Z" w:id="2297">
              <w:r w:rsidRPr="002A00F9" w:rsidDel="00A5256E">
                <w:rPr>
                  <w:rFonts w:eastAsia="Calibri" w:asciiTheme="majorHAnsi" w:hAnsiTheme="majorHAnsi" w:cstheme="majorHAnsi"/>
                  <w:lang w:val="en-US"/>
                  <w:rPrChange w:author="Craig Parker" w:date="2024-09-03T16:23:00Z" w16du:dateUtc="2024-09-03T14:23:00Z" w:id="2298">
                    <w:rPr>
                      <w:rFonts w:eastAsia="Calibri" w:cstheme="minorHAnsi"/>
                      <w:lang w:val="en-US"/>
                    </w:rPr>
                  </w:rPrChange>
                </w:rPr>
                <w:delText>Injury, poisoning and procedural complications</w:delText>
              </w:r>
            </w:del>
          </w:p>
        </w:tc>
        <w:tc>
          <w:tcPr>
            <w:tcW w:w="4212" w:type="dxa"/>
            <w:tcMar>
              <w:top w:w="0" w:type="dxa"/>
              <w:left w:w="108" w:type="dxa"/>
              <w:bottom w:w="0" w:type="dxa"/>
              <w:right w:w="108" w:type="dxa"/>
            </w:tcMar>
            <w:vAlign w:val="center"/>
            <w:hideMark/>
          </w:tcPr>
          <w:p w:rsidRPr="002A00F9" w:rsidR="00AA4A1F" w:rsidDel="00A5256E" w:rsidRDefault="00AA4A1F" w14:paraId="3CE64BE8" w14:textId="07C67877">
            <w:pPr>
              <w:tabs>
                <w:tab w:val="left" w:pos="4140"/>
                <w:tab w:val="left" w:pos="5220"/>
                <w:tab w:val="left" w:pos="6300"/>
              </w:tabs>
              <w:spacing w:line="360" w:lineRule="auto"/>
              <w:contextualSpacing/>
              <w:rPr>
                <w:del w:author="Craig Parker" w:date="2024-09-03T16:11:00Z" w16du:dateUtc="2024-09-03T14:11:00Z" w:id="2299"/>
                <w:rFonts w:eastAsia="Calibri" w:asciiTheme="majorHAnsi" w:hAnsiTheme="majorHAnsi" w:cstheme="majorHAnsi"/>
                <w:lang w:val="en-US"/>
                <w:rPrChange w:author="Craig Parker" w:date="2024-09-03T16:23:00Z" w16du:dateUtc="2024-09-03T14:23:00Z" w:id="2300">
                  <w:rPr>
                    <w:del w:author="Craig Parker" w:date="2024-09-03T16:11:00Z" w16du:dateUtc="2024-09-03T14:11:00Z" w:id="2301"/>
                    <w:rFonts w:eastAsia="Calibri" w:cstheme="minorHAnsi"/>
                    <w:lang w:val="en-US"/>
                  </w:rPr>
                </w:rPrChange>
              </w:rPr>
              <w:pPrChange w:author="Craig Parker" w:date="2024-09-03T17:03:00Z" w16du:dateUtc="2024-09-03T15:03:00Z" w:id="2302">
                <w:pPr>
                  <w:spacing w:line="240" w:lineRule="auto"/>
                </w:pPr>
              </w:pPrChange>
            </w:pPr>
            <w:del w:author="Craig Parker" w:date="2024-09-03T16:11:00Z" w16du:dateUtc="2024-09-03T14:11:00Z" w:id="2303">
              <w:r w:rsidRPr="002A00F9" w:rsidDel="00A5256E">
                <w:rPr>
                  <w:rFonts w:eastAsia="Calibri" w:asciiTheme="majorHAnsi" w:hAnsiTheme="majorHAnsi" w:cstheme="majorHAnsi"/>
                  <w:lang w:val="en-US"/>
                  <w:rPrChange w:author="Craig Parker" w:date="2024-09-03T16:23:00Z" w16du:dateUtc="2024-09-03T14:23:00Z" w:id="2304">
                    <w:rPr>
                      <w:rFonts w:eastAsia="Calibri" w:cstheme="minorHAnsi"/>
                      <w:lang w:val="en-US"/>
                    </w:rPr>
                  </w:rPrChange>
                </w:rPr>
                <w:delText>Adverse events related to injuries, poisonings, or medical procedures, such as surgical complications, medication errors, or accidental injuries.</w:delText>
              </w:r>
            </w:del>
          </w:p>
        </w:tc>
      </w:tr>
      <w:tr w:rsidRPr="002A00F9" w:rsidR="00AA4A1F" w:rsidDel="00A5256E" w:rsidTr="00DA36F6" w14:paraId="0366CCA2" w14:textId="4860805B">
        <w:trPr>
          <w:trHeight w:val="520"/>
          <w:del w:author="Craig Parker" w:date="2024-09-03T16:11:00Z" w:id="2305"/>
        </w:trPr>
        <w:tc>
          <w:tcPr>
            <w:tcW w:w="0" w:type="auto"/>
            <w:vMerge/>
            <w:vAlign w:val="center"/>
            <w:hideMark/>
          </w:tcPr>
          <w:p w:rsidRPr="002A00F9" w:rsidR="00AA4A1F" w:rsidDel="00A5256E" w:rsidRDefault="00AA4A1F" w14:paraId="59E1CA56" w14:textId="24B96A00">
            <w:pPr>
              <w:tabs>
                <w:tab w:val="left" w:pos="4140"/>
                <w:tab w:val="left" w:pos="5220"/>
                <w:tab w:val="left" w:pos="6300"/>
              </w:tabs>
              <w:spacing w:line="360" w:lineRule="auto"/>
              <w:contextualSpacing/>
              <w:rPr>
                <w:del w:author="Craig Parker" w:date="2024-09-03T16:11:00Z" w16du:dateUtc="2024-09-03T14:11:00Z" w:id="2306"/>
                <w:rFonts w:eastAsia="Calibri" w:asciiTheme="majorHAnsi" w:hAnsiTheme="majorHAnsi" w:cstheme="majorHAnsi"/>
                <w:lang w:val="en-US"/>
                <w:rPrChange w:author="Craig Parker" w:date="2024-09-03T16:23:00Z" w16du:dateUtc="2024-09-03T14:23:00Z" w:id="2307">
                  <w:rPr>
                    <w:del w:author="Craig Parker" w:date="2024-09-03T16:11:00Z" w16du:dateUtc="2024-09-03T14:11:00Z" w:id="2308"/>
                    <w:rFonts w:eastAsia="Calibri" w:cstheme="minorHAnsi"/>
                    <w:lang w:val="en-US"/>
                  </w:rPr>
                </w:rPrChange>
              </w:rPr>
              <w:pPrChange w:author="Craig Parker" w:date="2024-09-03T17:03:00Z" w16du:dateUtc="2024-09-03T15:03:00Z" w:id="2309">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461C20F4" w14:textId="226EC09D">
            <w:pPr>
              <w:tabs>
                <w:tab w:val="left" w:pos="4140"/>
                <w:tab w:val="left" w:pos="5220"/>
                <w:tab w:val="left" w:pos="6300"/>
              </w:tabs>
              <w:spacing w:line="360" w:lineRule="auto"/>
              <w:contextualSpacing/>
              <w:rPr>
                <w:del w:author="Craig Parker" w:date="2024-09-03T16:11:00Z" w16du:dateUtc="2024-09-03T14:11:00Z" w:id="2310"/>
                <w:rFonts w:eastAsia="Calibri" w:asciiTheme="majorHAnsi" w:hAnsiTheme="majorHAnsi" w:cstheme="majorHAnsi"/>
                <w:lang w:val="en-US"/>
                <w:rPrChange w:author="Craig Parker" w:date="2024-09-03T16:23:00Z" w16du:dateUtc="2024-09-03T14:23:00Z" w:id="2311">
                  <w:rPr>
                    <w:del w:author="Craig Parker" w:date="2024-09-03T16:11:00Z" w16du:dateUtc="2024-09-03T14:11:00Z" w:id="2312"/>
                    <w:rFonts w:eastAsia="Calibri" w:cstheme="minorHAnsi"/>
                    <w:lang w:val="en-US"/>
                  </w:rPr>
                </w:rPrChange>
              </w:rPr>
              <w:pPrChange w:author="Craig Parker" w:date="2024-09-03T17:03:00Z" w16du:dateUtc="2024-09-03T15:03:00Z" w:id="2313">
                <w:pPr>
                  <w:spacing w:line="240" w:lineRule="auto"/>
                </w:pPr>
              </w:pPrChange>
            </w:pPr>
            <w:del w:author="Craig Parker" w:date="2024-09-03T16:11:00Z" w16du:dateUtc="2024-09-03T14:11:00Z" w:id="2314">
              <w:r w:rsidRPr="002A00F9" w:rsidDel="00A5256E">
                <w:rPr>
                  <w:rFonts w:eastAsia="Calibri" w:asciiTheme="majorHAnsi" w:hAnsiTheme="majorHAnsi" w:cstheme="majorHAnsi"/>
                  <w:lang w:val="en-US"/>
                  <w:rPrChange w:author="Craig Parker" w:date="2024-09-03T16:23:00Z" w16du:dateUtc="2024-09-03T14:23:00Z" w:id="2315">
                    <w:rPr>
                      <w:rFonts w:eastAsia="Calibri" w:cstheme="minorHAnsi"/>
                      <w:lang w:val="en-US"/>
                    </w:rPr>
                  </w:rPrChange>
                </w:rPr>
                <w:delText>Skin and subcutaneous tissue disorders</w:delText>
              </w:r>
            </w:del>
          </w:p>
        </w:tc>
        <w:tc>
          <w:tcPr>
            <w:tcW w:w="4212" w:type="dxa"/>
            <w:tcMar>
              <w:top w:w="0" w:type="dxa"/>
              <w:left w:w="108" w:type="dxa"/>
              <w:bottom w:w="0" w:type="dxa"/>
              <w:right w:w="108" w:type="dxa"/>
            </w:tcMar>
            <w:vAlign w:val="center"/>
            <w:hideMark/>
          </w:tcPr>
          <w:p w:rsidRPr="002A00F9" w:rsidR="00AA4A1F" w:rsidDel="00A5256E" w:rsidRDefault="00AA4A1F" w14:paraId="40291711" w14:textId="650D4016">
            <w:pPr>
              <w:tabs>
                <w:tab w:val="left" w:pos="4140"/>
                <w:tab w:val="left" w:pos="5220"/>
                <w:tab w:val="left" w:pos="6300"/>
              </w:tabs>
              <w:spacing w:line="360" w:lineRule="auto"/>
              <w:contextualSpacing/>
              <w:rPr>
                <w:del w:author="Craig Parker" w:date="2024-09-03T16:11:00Z" w16du:dateUtc="2024-09-03T14:11:00Z" w:id="2316"/>
                <w:rFonts w:eastAsia="Calibri" w:asciiTheme="majorHAnsi" w:hAnsiTheme="majorHAnsi" w:cstheme="majorHAnsi"/>
                <w:lang w:val="en-US"/>
                <w:rPrChange w:author="Craig Parker" w:date="2024-09-03T16:23:00Z" w16du:dateUtc="2024-09-03T14:23:00Z" w:id="2317">
                  <w:rPr>
                    <w:del w:author="Craig Parker" w:date="2024-09-03T16:11:00Z" w16du:dateUtc="2024-09-03T14:11:00Z" w:id="2318"/>
                    <w:rFonts w:eastAsia="Calibri" w:cstheme="minorHAnsi"/>
                    <w:lang w:val="en-US"/>
                  </w:rPr>
                </w:rPrChange>
              </w:rPr>
              <w:pPrChange w:author="Craig Parker" w:date="2024-09-03T17:03:00Z" w16du:dateUtc="2024-09-03T15:03:00Z" w:id="2319">
                <w:pPr>
                  <w:spacing w:line="240" w:lineRule="auto"/>
                </w:pPr>
              </w:pPrChange>
            </w:pPr>
            <w:del w:author="Craig Parker" w:date="2024-09-03T16:11:00Z" w16du:dateUtc="2024-09-03T14:11:00Z" w:id="2320">
              <w:r w:rsidRPr="002A00F9" w:rsidDel="00A5256E">
                <w:rPr>
                  <w:rFonts w:eastAsia="Calibri" w:asciiTheme="majorHAnsi" w:hAnsiTheme="majorHAnsi" w:cstheme="majorHAnsi"/>
                  <w:lang w:val="en-US"/>
                  <w:rPrChange w:author="Craig Parker" w:date="2024-09-03T16:23:00Z" w16du:dateUtc="2024-09-03T14:23:00Z" w:id="2321">
                    <w:rPr>
                      <w:rFonts w:eastAsia="Calibri" w:cstheme="minorHAnsi"/>
                      <w:lang w:val="en-US"/>
                    </w:rPr>
                  </w:rPrChange>
                </w:rPr>
                <w:delText>Disorders of the skin or subcutaneous tissue, such as acne, eczema, or psoriasis.</w:delText>
              </w:r>
            </w:del>
          </w:p>
        </w:tc>
      </w:tr>
      <w:tr w:rsidRPr="002A00F9" w:rsidR="00AA4A1F" w:rsidDel="00A5256E" w:rsidTr="00DA36F6" w14:paraId="44C2E528" w14:textId="42E19481">
        <w:trPr>
          <w:trHeight w:val="290"/>
          <w:del w:author="Craig Parker" w:date="2024-09-03T16:11:00Z" w:id="2322"/>
        </w:trPr>
        <w:tc>
          <w:tcPr>
            <w:tcW w:w="0" w:type="auto"/>
            <w:vMerge/>
            <w:vAlign w:val="center"/>
            <w:hideMark/>
          </w:tcPr>
          <w:p w:rsidRPr="002A00F9" w:rsidR="00AA4A1F" w:rsidDel="00A5256E" w:rsidRDefault="00AA4A1F" w14:paraId="19C51415" w14:textId="39290045">
            <w:pPr>
              <w:tabs>
                <w:tab w:val="left" w:pos="4140"/>
                <w:tab w:val="left" w:pos="5220"/>
                <w:tab w:val="left" w:pos="6300"/>
              </w:tabs>
              <w:spacing w:line="360" w:lineRule="auto"/>
              <w:contextualSpacing/>
              <w:rPr>
                <w:del w:author="Craig Parker" w:date="2024-09-03T16:11:00Z" w16du:dateUtc="2024-09-03T14:11:00Z" w:id="2323"/>
                <w:rFonts w:eastAsia="Calibri" w:asciiTheme="majorHAnsi" w:hAnsiTheme="majorHAnsi" w:cstheme="majorHAnsi"/>
                <w:lang w:val="en-US"/>
                <w:rPrChange w:author="Craig Parker" w:date="2024-09-03T16:23:00Z" w16du:dateUtc="2024-09-03T14:23:00Z" w:id="2324">
                  <w:rPr>
                    <w:del w:author="Craig Parker" w:date="2024-09-03T16:11:00Z" w16du:dateUtc="2024-09-03T14:11:00Z" w:id="2325"/>
                    <w:rFonts w:eastAsia="Calibri" w:cstheme="minorHAnsi"/>
                    <w:lang w:val="en-US"/>
                  </w:rPr>
                </w:rPrChange>
              </w:rPr>
              <w:pPrChange w:author="Craig Parker" w:date="2024-09-03T17:03:00Z" w16du:dateUtc="2024-09-03T15:03:00Z" w:id="2326">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38A02A11" w14:textId="09B3888B">
            <w:pPr>
              <w:tabs>
                <w:tab w:val="left" w:pos="4140"/>
                <w:tab w:val="left" w:pos="5220"/>
                <w:tab w:val="left" w:pos="6300"/>
              </w:tabs>
              <w:spacing w:line="360" w:lineRule="auto"/>
              <w:contextualSpacing/>
              <w:rPr>
                <w:del w:author="Craig Parker" w:date="2024-09-03T16:11:00Z" w16du:dateUtc="2024-09-03T14:11:00Z" w:id="2327"/>
                <w:rFonts w:eastAsia="Calibri" w:asciiTheme="majorHAnsi" w:hAnsiTheme="majorHAnsi" w:cstheme="majorHAnsi"/>
                <w:lang w:val="en-US"/>
                <w:rPrChange w:author="Craig Parker" w:date="2024-09-03T16:23:00Z" w16du:dateUtc="2024-09-03T14:23:00Z" w:id="2328">
                  <w:rPr>
                    <w:del w:author="Craig Parker" w:date="2024-09-03T16:11:00Z" w16du:dateUtc="2024-09-03T14:11:00Z" w:id="2329"/>
                    <w:rFonts w:eastAsia="Calibri" w:cstheme="minorHAnsi"/>
                    <w:lang w:val="en-US"/>
                  </w:rPr>
                </w:rPrChange>
              </w:rPr>
              <w:pPrChange w:author="Craig Parker" w:date="2024-09-03T17:03:00Z" w16du:dateUtc="2024-09-03T15:03:00Z" w:id="2330">
                <w:pPr>
                  <w:spacing w:line="240" w:lineRule="auto"/>
                </w:pPr>
              </w:pPrChange>
            </w:pPr>
            <w:del w:author="Craig Parker" w:date="2024-09-03T16:11:00Z" w16du:dateUtc="2024-09-03T14:11:00Z" w:id="2331">
              <w:r w:rsidRPr="002A00F9" w:rsidDel="00A5256E">
                <w:rPr>
                  <w:rFonts w:eastAsia="Calibri" w:asciiTheme="majorHAnsi" w:hAnsiTheme="majorHAnsi" w:cstheme="majorHAnsi"/>
                  <w:lang w:val="en-US"/>
                  <w:rPrChange w:author="Craig Parker" w:date="2024-09-03T16:23:00Z" w16du:dateUtc="2024-09-03T14:23:00Z" w:id="2332">
                    <w:rPr>
                      <w:rFonts w:eastAsia="Calibri" w:cstheme="minorHAnsi"/>
                      <w:lang w:val="en-US"/>
                    </w:rPr>
                  </w:rPrChange>
                </w:rPr>
                <w:delText>Eye disorders</w:delText>
              </w:r>
            </w:del>
          </w:p>
        </w:tc>
        <w:tc>
          <w:tcPr>
            <w:tcW w:w="4212" w:type="dxa"/>
            <w:tcMar>
              <w:top w:w="0" w:type="dxa"/>
              <w:left w:w="108" w:type="dxa"/>
              <w:bottom w:w="0" w:type="dxa"/>
              <w:right w:w="108" w:type="dxa"/>
            </w:tcMar>
            <w:vAlign w:val="center"/>
            <w:hideMark/>
          </w:tcPr>
          <w:p w:rsidRPr="002A00F9" w:rsidR="00AA4A1F" w:rsidDel="00A5256E" w:rsidRDefault="00AA4A1F" w14:paraId="737AB01B" w14:textId="1296EBD2">
            <w:pPr>
              <w:tabs>
                <w:tab w:val="left" w:pos="4140"/>
                <w:tab w:val="left" w:pos="5220"/>
                <w:tab w:val="left" w:pos="6300"/>
              </w:tabs>
              <w:spacing w:line="360" w:lineRule="auto"/>
              <w:contextualSpacing/>
              <w:rPr>
                <w:del w:author="Craig Parker" w:date="2024-09-03T16:11:00Z" w16du:dateUtc="2024-09-03T14:11:00Z" w:id="2333"/>
                <w:rFonts w:eastAsia="Calibri" w:asciiTheme="majorHAnsi" w:hAnsiTheme="majorHAnsi" w:cstheme="majorHAnsi"/>
                <w:lang w:val="en-US"/>
                <w:rPrChange w:author="Craig Parker" w:date="2024-09-03T16:23:00Z" w16du:dateUtc="2024-09-03T14:23:00Z" w:id="2334">
                  <w:rPr>
                    <w:del w:author="Craig Parker" w:date="2024-09-03T16:11:00Z" w16du:dateUtc="2024-09-03T14:11:00Z" w:id="2335"/>
                    <w:rFonts w:eastAsia="Calibri" w:cstheme="minorHAnsi"/>
                    <w:lang w:val="en-US"/>
                  </w:rPr>
                </w:rPrChange>
              </w:rPr>
              <w:pPrChange w:author="Craig Parker" w:date="2024-09-03T17:03:00Z" w16du:dateUtc="2024-09-03T15:03:00Z" w:id="2336">
                <w:pPr>
                  <w:spacing w:line="240" w:lineRule="auto"/>
                </w:pPr>
              </w:pPrChange>
            </w:pPr>
            <w:del w:author="Craig Parker" w:date="2024-09-03T16:11:00Z" w16du:dateUtc="2024-09-03T14:11:00Z" w:id="2337">
              <w:r w:rsidRPr="002A00F9" w:rsidDel="00A5256E">
                <w:rPr>
                  <w:rFonts w:eastAsia="Calibri" w:asciiTheme="majorHAnsi" w:hAnsiTheme="majorHAnsi" w:cstheme="majorHAnsi"/>
                  <w:lang w:val="en-US"/>
                  <w:rPrChange w:author="Craig Parker" w:date="2024-09-03T16:23:00Z" w16du:dateUtc="2024-09-03T14:23:00Z" w:id="2338">
                    <w:rPr>
                      <w:rFonts w:eastAsia="Calibri" w:cstheme="minorHAnsi"/>
                      <w:lang w:val="en-US"/>
                    </w:rPr>
                  </w:rPrChange>
                </w:rPr>
                <w:delText>Disorders of the eye, such as glaucoma, cataracts, or macular degeneration.</w:delText>
              </w:r>
            </w:del>
          </w:p>
        </w:tc>
      </w:tr>
      <w:tr w:rsidRPr="002A00F9" w:rsidR="00AA4A1F" w:rsidDel="00A5256E" w:rsidTr="00DA36F6" w14:paraId="21C14B16" w14:textId="5438DB7D">
        <w:trPr>
          <w:trHeight w:val="520"/>
          <w:del w:author="Craig Parker" w:date="2024-09-03T16:11:00Z" w:id="2339"/>
        </w:trPr>
        <w:tc>
          <w:tcPr>
            <w:tcW w:w="0" w:type="auto"/>
            <w:vMerge/>
            <w:vAlign w:val="center"/>
            <w:hideMark/>
          </w:tcPr>
          <w:p w:rsidRPr="002A00F9" w:rsidR="00AA4A1F" w:rsidDel="00A5256E" w:rsidRDefault="00AA4A1F" w14:paraId="03DE185C" w14:textId="630B0210">
            <w:pPr>
              <w:tabs>
                <w:tab w:val="left" w:pos="4140"/>
                <w:tab w:val="left" w:pos="5220"/>
                <w:tab w:val="left" w:pos="6300"/>
              </w:tabs>
              <w:spacing w:line="360" w:lineRule="auto"/>
              <w:contextualSpacing/>
              <w:rPr>
                <w:del w:author="Craig Parker" w:date="2024-09-03T16:11:00Z" w16du:dateUtc="2024-09-03T14:11:00Z" w:id="2340"/>
                <w:rFonts w:eastAsia="Calibri" w:asciiTheme="majorHAnsi" w:hAnsiTheme="majorHAnsi" w:cstheme="majorHAnsi"/>
                <w:lang w:val="en-US"/>
                <w:rPrChange w:author="Craig Parker" w:date="2024-09-03T16:23:00Z" w16du:dateUtc="2024-09-03T14:23:00Z" w:id="2341">
                  <w:rPr>
                    <w:del w:author="Craig Parker" w:date="2024-09-03T16:11:00Z" w16du:dateUtc="2024-09-03T14:11:00Z" w:id="2342"/>
                    <w:rFonts w:eastAsia="Calibri" w:cstheme="minorHAnsi"/>
                    <w:lang w:val="en-US"/>
                  </w:rPr>
                </w:rPrChange>
              </w:rPr>
              <w:pPrChange w:author="Craig Parker" w:date="2024-09-03T17:03:00Z" w16du:dateUtc="2024-09-03T15:03:00Z" w:id="2343">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7A593951" w14:textId="154ACBCA">
            <w:pPr>
              <w:tabs>
                <w:tab w:val="left" w:pos="4140"/>
                <w:tab w:val="left" w:pos="5220"/>
                <w:tab w:val="left" w:pos="6300"/>
              </w:tabs>
              <w:spacing w:line="360" w:lineRule="auto"/>
              <w:contextualSpacing/>
              <w:rPr>
                <w:del w:author="Craig Parker" w:date="2024-09-03T16:11:00Z" w16du:dateUtc="2024-09-03T14:11:00Z" w:id="2344"/>
                <w:rFonts w:eastAsia="Calibri" w:asciiTheme="majorHAnsi" w:hAnsiTheme="majorHAnsi" w:cstheme="majorHAnsi"/>
                <w:lang w:val="en-US"/>
                <w:rPrChange w:author="Craig Parker" w:date="2024-09-03T16:23:00Z" w16du:dateUtc="2024-09-03T14:23:00Z" w:id="2345">
                  <w:rPr>
                    <w:del w:author="Craig Parker" w:date="2024-09-03T16:11:00Z" w16du:dateUtc="2024-09-03T14:11:00Z" w:id="2346"/>
                    <w:rFonts w:eastAsia="Calibri" w:cstheme="minorHAnsi"/>
                    <w:lang w:val="en-US"/>
                  </w:rPr>
                </w:rPrChange>
              </w:rPr>
              <w:pPrChange w:author="Craig Parker" w:date="2024-09-03T17:03:00Z" w16du:dateUtc="2024-09-03T15:03:00Z" w:id="2347">
                <w:pPr>
                  <w:spacing w:line="240" w:lineRule="auto"/>
                </w:pPr>
              </w:pPrChange>
            </w:pPr>
            <w:del w:author="Craig Parker" w:date="2024-09-03T16:11:00Z" w16du:dateUtc="2024-09-03T14:11:00Z" w:id="2348">
              <w:r w:rsidRPr="002A00F9" w:rsidDel="00A5256E">
                <w:rPr>
                  <w:rFonts w:eastAsia="Calibri" w:asciiTheme="majorHAnsi" w:hAnsiTheme="majorHAnsi" w:cstheme="majorHAnsi"/>
                  <w:lang w:val="en-US"/>
                  <w:rPrChange w:author="Craig Parker" w:date="2024-09-03T16:23:00Z" w16du:dateUtc="2024-09-03T14:23:00Z" w:id="2349">
                    <w:rPr>
                      <w:rFonts w:eastAsia="Calibri" w:cstheme="minorHAnsi"/>
                      <w:lang w:val="en-US"/>
                    </w:rPr>
                  </w:rPrChange>
                </w:rPr>
                <w:delText>Respiratory, thoracic and mediastinal disorders</w:delText>
              </w:r>
            </w:del>
          </w:p>
        </w:tc>
        <w:tc>
          <w:tcPr>
            <w:tcW w:w="4212" w:type="dxa"/>
            <w:tcMar>
              <w:top w:w="0" w:type="dxa"/>
              <w:left w:w="108" w:type="dxa"/>
              <w:bottom w:w="0" w:type="dxa"/>
              <w:right w:w="108" w:type="dxa"/>
            </w:tcMar>
            <w:vAlign w:val="center"/>
            <w:hideMark/>
          </w:tcPr>
          <w:p w:rsidRPr="002A00F9" w:rsidR="00AA4A1F" w:rsidDel="00A5256E" w:rsidRDefault="00AA4A1F" w14:paraId="4BF8C599" w14:textId="3CF66977">
            <w:pPr>
              <w:tabs>
                <w:tab w:val="left" w:pos="4140"/>
                <w:tab w:val="left" w:pos="5220"/>
                <w:tab w:val="left" w:pos="6300"/>
              </w:tabs>
              <w:spacing w:line="360" w:lineRule="auto"/>
              <w:contextualSpacing/>
              <w:rPr>
                <w:del w:author="Craig Parker" w:date="2024-09-03T16:11:00Z" w16du:dateUtc="2024-09-03T14:11:00Z" w:id="2350"/>
                <w:rFonts w:eastAsia="Calibri" w:asciiTheme="majorHAnsi" w:hAnsiTheme="majorHAnsi" w:cstheme="majorHAnsi"/>
                <w:lang w:val="en-US"/>
                <w:rPrChange w:author="Craig Parker" w:date="2024-09-03T16:23:00Z" w16du:dateUtc="2024-09-03T14:23:00Z" w:id="2351">
                  <w:rPr>
                    <w:del w:author="Craig Parker" w:date="2024-09-03T16:11:00Z" w16du:dateUtc="2024-09-03T14:11:00Z" w:id="2352"/>
                    <w:rFonts w:eastAsia="Calibri" w:cstheme="minorHAnsi"/>
                    <w:lang w:val="en-US"/>
                  </w:rPr>
                </w:rPrChange>
              </w:rPr>
              <w:pPrChange w:author="Craig Parker" w:date="2024-09-03T17:03:00Z" w16du:dateUtc="2024-09-03T15:03:00Z" w:id="2353">
                <w:pPr>
                  <w:spacing w:line="240" w:lineRule="auto"/>
                </w:pPr>
              </w:pPrChange>
            </w:pPr>
            <w:del w:author="Craig Parker" w:date="2024-09-03T16:11:00Z" w16du:dateUtc="2024-09-03T14:11:00Z" w:id="2354">
              <w:r w:rsidRPr="002A00F9" w:rsidDel="00A5256E">
                <w:rPr>
                  <w:rFonts w:eastAsia="Calibri" w:asciiTheme="majorHAnsi" w:hAnsiTheme="majorHAnsi" w:cstheme="majorHAnsi"/>
                  <w:lang w:val="en-US"/>
                  <w:rPrChange w:author="Craig Parker" w:date="2024-09-03T16:23:00Z" w16du:dateUtc="2024-09-03T14:23:00Z" w:id="2355">
                    <w:rPr>
                      <w:rFonts w:eastAsia="Calibri" w:cstheme="minorHAnsi"/>
                      <w:lang w:val="en-US"/>
                    </w:rPr>
                  </w:rPrChange>
                </w:rPr>
                <w:delText>Disorders of the respiratory system, such as asthma, chronic obstructive pulmonary disease (COPD), or pneumonia.</w:delText>
              </w:r>
            </w:del>
          </w:p>
        </w:tc>
      </w:tr>
      <w:tr w:rsidRPr="002A00F9" w:rsidR="00AA4A1F" w:rsidDel="00A5256E" w:rsidTr="00DA36F6" w14:paraId="416B3357" w14:textId="300EAD4C">
        <w:trPr>
          <w:trHeight w:val="290"/>
          <w:del w:author="Craig Parker" w:date="2024-09-03T16:11:00Z" w:id="2356"/>
        </w:trPr>
        <w:tc>
          <w:tcPr>
            <w:tcW w:w="0" w:type="auto"/>
            <w:vMerge/>
            <w:vAlign w:val="center"/>
            <w:hideMark/>
          </w:tcPr>
          <w:p w:rsidRPr="002A00F9" w:rsidR="00AA4A1F" w:rsidDel="00A5256E" w:rsidRDefault="00AA4A1F" w14:paraId="0F6A4FEE" w14:textId="24491B69">
            <w:pPr>
              <w:tabs>
                <w:tab w:val="left" w:pos="4140"/>
                <w:tab w:val="left" w:pos="5220"/>
                <w:tab w:val="left" w:pos="6300"/>
              </w:tabs>
              <w:spacing w:line="360" w:lineRule="auto"/>
              <w:contextualSpacing/>
              <w:rPr>
                <w:del w:author="Craig Parker" w:date="2024-09-03T16:11:00Z" w16du:dateUtc="2024-09-03T14:11:00Z" w:id="2357"/>
                <w:rFonts w:eastAsia="Calibri" w:asciiTheme="majorHAnsi" w:hAnsiTheme="majorHAnsi" w:cstheme="majorHAnsi"/>
                <w:lang w:val="en-US"/>
                <w:rPrChange w:author="Craig Parker" w:date="2024-09-03T16:23:00Z" w16du:dateUtc="2024-09-03T14:23:00Z" w:id="2358">
                  <w:rPr>
                    <w:del w:author="Craig Parker" w:date="2024-09-03T16:11:00Z" w16du:dateUtc="2024-09-03T14:11:00Z" w:id="2359"/>
                    <w:rFonts w:eastAsia="Calibri" w:cstheme="minorHAnsi"/>
                    <w:lang w:val="en-US"/>
                  </w:rPr>
                </w:rPrChange>
              </w:rPr>
              <w:pPrChange w:author="Craig Parker" w:date="2024-09-03T17:03:00Z" w16du:dateUtc="2024-09-03T15:03:00Z" w:id="2360">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7C891521" w14:textId="4A507406">
            <w:pPr>
              <w:tabs>
                <w:tab w:val="left" w:pos="4140"/>
                <w:tab w:val="left" w:pos="5220"/>
                <w:tab w:val="left" w:pos="6300"/>
              </w:tabs>
              <w:spacing w:line="360" w:lineRule="auto"/>
              <w:contextualSpacing/>
              <w:rPr>
                <w:del w:author="Craig Parker" w:date="2024-09-03T16:11:00Z" w16du:dateUtc="2024-09-03T14:11:00Z" w:id="2361"/>
                <w:rFonts w:eastAsia="Calibri" w:asciiTheme="majorHAnsi" w:hAnsiTheme="majorHAnsi" w:cstheme="majorHAnsi"/>
                <w:lang w:val="en-US"/>
                <w:rPrChange w:author="Craig Parker" w:date="2024-09-03T16:23:00Z" w16du:dateUtc="2024-09-03T14:23:00Z" w:id="2362">
                  <w:rPr>
                    <w:del w:author="Craig Parker" w:date="2024-09-03T16:11:00Z" w16du:dateUtc="2024-09-03T14:11:00Z" w:id="2363"/>
                    <w:rFonts w:eastAsia="Calibri" w:cstheme="minorHAnsi"/>
                    <w:lang w:val="en-US"/>
                  </w:rPr>
                </w:rPrChange>
              </w:rPr>
              <w:pPrChange w:author="Craig Parker" w:date="2024-09-03T17:03:00Z" w16du:dateUtc="2024-09-03T15:03:00Z" w:id="2364">
                <w:pPr>
                  <w:spacing w:line="240" w:lineRule="auto"/>
                </w:pPr>
              </w:pPrChange>
            </w:pPr>
            <w:del w:author="Craig Parker" w:date="2024-09-03T16:11:00Z" w16du:dateUtc="2024-09-03T14:11:00Z" w:id="2365">
              <w:r w:rsidRPr="002A00F9" w:rsidDel="00A5256E">
                <w:rPr>
                  <w:rFonts w:eastAsia="Calibri" w:asciiTheme="majorHAnsi" w:hAnsiTheme="majorHAnsi" w:cstheme="majorHAnsi"/>
                  <w:lang w:val="en-US"/>
                  <w:rPrChange w:author="Craig Parker" w:date="2024-09-03T16:23:00Z" w16du:dateUtc="2024-09-03T14:23:00Z" w:id="2366">
                    <w:rPr>
                      <w:rFonts w:eastAsia="Calibri" w:cstheme="minorHAnsi"/>
                      <w:lang w:val="en-US"/>
                    </w:rPr>
                  </w:rPrChange>
                </w:rPr>
                <w:delText>Psychiatric disorders</w:delText>
              </w:r>
            </w:del>
          </w:p>
        </w:tc>
        <w:tc>
          <w:tcPr>
            <w:tcW w:w="4212" w:type="dxa"/>
            <w:tcMar>
              <w:top w:w="0" w:type="dxa"/>
              <w:left w:w="108" w:type="dxa"/>
              <w:bottom w:w="0" w:type="dxa"/>
              <w:right w:w="108" w:type="dxa"/>
            </w:tcMar>
            <w:vAlign w:val="center"/>
            <w:hideMark/>
          </w:tcPr>
          <w:p w:rsidRPr="002A00F9" w:rsidR="00AA4A1F" w:rsidDel="00A5256E" w:rsidRDefault="00AA4A1F" w14:paraId="31FC919E" w14:textId="477D6168">
            <w:pPr>
              <w:tabs>
                <w:tab w:val="left" w:pos="4140"/>
                <w:tab w:val="left" w:pos="5220"/>
                <w:tab w:val="left" w:pos="6300"/>
              </w:tabs>
              <w:spacing w:line="360" w:lineRule="auto"/>
              <w:contextualSpacing/>
              <w:rPr>
                <w:del w:author="Craig Parker" w:date="2024-09-03T16:11:00Z" w16du:dateUtc="2024-09-03T14:11:00Z" w:id="2367"/>
                <w:rFonts w:eastAsia="Calibri" w:asciiTheme="majorHAnsi" w:hAnsiTheme="majorHAnsi" w:cstheme="majorHAnsi"/>
                <w:lang w:val="en-US"/>
                <w:rPrChange w:author="Craig Parker" w:date="2024-09-03T16:23:00Z" w16du:dateUtc="2024-09-03T14:23:00Z" w:id="2368">
                  <w:rPr>
                    <w:del w:author="Craig Parker" w:date="2024-09-03T16:11:00Z" w16du:dateUtc="2024-09-03T14:11:00Z" w:id="2369"/>
                    <w:rFonts w:eastAsia="Calibri" w:cstheme="minorHAnsi"/>
                    <w:lang w:val="en-US"/>
                  </w:rPr>
                </w:rPrChange>
              </w:rPr>
              <w:pPrChange w:author="Craig Parker" w:date="2024-09-03T17:03:00Z" w16du:dateUtc="2024-09-03T15:03:00Z" w:id="2370">
                <w:pPr>
                  <w:spacing w:line="240" w:lineRule="auto"/>
                </w:pPr>
              </w:pPrChange>
            </w:pPr>
            <w:del w:author="Craig Parker" w:date="2024-09-03T16:11:00Z" w16du:dateUtc="2024-09-03T14:11:00Z" w:id="2371">
              <w:r w:rsidRPr="002A00F9" w:rsidDel="00A5256E">
                <w:rPr>
                  <w:rFonts w:eastAsia="Calibri" w:asciiTheme="majorHAnsi" w:hAnsiTheme="majorHAnsi" w:cstheme="majorHAnsi"/>
                  <w:lang w:val="en-US"/>
                  <w:rPrChange w:author="Craig Parker" w:date="2024-09-03T16:23:00Z" w16du:dateUtc="2024-09-03T14:23:00Z" w:id="2372">
                    <w:rPr>
                      <w:rFonts w:eastAsia="Calibri" w:cstheme="minorHAnsi"/>
                      <w:lang w:val="en-US"/>
                    </w:rPr>
                  </w:rPrChange>
                </w:rPr>
                <w:delText>Mental or behavioral disorders, such as depression, anxiety, or schizophrenia.</w:delText>
              </w:r>
            </w:del>
          </w:p>
        </w:tc>
      </w:tr>
      <w:tr w:rsidRPr="002A00F9" w:rsidR="00AA4A1F" w:rsidDel="00A5256E" w:rsidTr="00DA36F6" w14:paraId="39746712" w14:textId="3C767BC2">
        <w:trPr>
          <w:trHeight w:val="520"/>
          <w:del w:author="Craig Parker" w:date="2024-09-03T16:11:00Z" w:id="2373"/>
        </w:trPr>
        <w:tc>
          <w:tcPr>
            <w:tcW w:w="0" w:type="auto"/>
            <w:vMerge/>
            <w:vAlign w:val="center"/>
            <w:hideMark/>
          </w:tcPr>
          <w:p w:rsidRPr="002A00F9" w:rsidR="00AA4A1F" w:rsidDel="00A5256E" w:rsidRDefault="00AA4A1F" w14:paraId="489D5B62" w14:textId="3E1B0045">
            <w:pPr>
              <w:tabs>
                <w:tab w:val="left" w:pos="4140"/>
                <w:tab w:val="left" w:pos="5220"/>
                <w:tab w:val="left" w:pos="6300"/>
              </w:tabs>
              <w:spacing w:line="360" w:lineRule="auto"/>
              <w:contextualSpacing/>
              <w:rPr>
                <w:del w:author="Craig Parker" w:date="2024-09-03T16:11:00Z" w16du:dateUtc="2024-09-03T14:11:00Z" w:id="2374"/>
                <w:rFonts w:eastAsia="Calibri" w:asciiTheme="majorHAnsi" w:hAnsiTheme="majorHAnsi" w:cstheme="majorHAnsi"/>
                <w:lang w:val="en-US"/>
                <w:rPrChange w:author="Craig Parker" w:date="2024-09-03T16:23:00Z" w16du:dateUtc="2024-09-03T14:23:00Z" w:id="2375">
                  <w:rPr>
                    <w:del w:author="Craig Parker" w:date="2024-09-03T16:11:00Z" w16du:dateUtc="2024-09-03T14:11:00Z" w:id="2376"/>
                    <w:rFonts w:eastAsia="Calibri" w:cstheme="minorHAnsi"/>
                    <w:lang w:val="en-US"/>
                  </w:rPr>
                </w:rPrChange>
              </w:rPr>
              <w:pPrChange w:author="Craig Parker" w:date="2024-09-03T17:03:00Z" w16du:dateUtc="2024-09-03T15:03:00Z" w:id="2377">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57C7A314" w14:textId="160EA489">
            <w:pPr>
              <w:tabs>
                <w:tab w:val="left" w:pos="4140"/>
                <w:tab w:val="left" w:pos="5220"/>
                <w:tab w:val="left" w:pos="6300"/>
              </w:tabs>
              <w:spacing w:line="360" w:lineRule="auto"/>
              <w:contextualSpacing/>
              <w:rPr>
                <w:del w:author="Craig Parker" w:date="2024-09-03T16:11:00Z" w16du:dateUtc="2024-09-03T14:11:00Z" w:id="2378"/>
                <w:rFonts w:eastAsia="Calibri" w:asciiTheme="majorHAnsi" w:hAnsiTheme="majorHAnsi" w:cstheme="majorHAnsi"/>
                <w:lang w:val="en-US"/>
                <w:rPrChange w:author="Craig Parker" w:date="2024-09-03T16:23:00Z" w16du:dateUtc="2024-09-03T14:23:00Z" w:id="2379">
                  <w:rPr>
                    <w:del w:author="Craig Parker" w:date="2024-09-03T16:11:00Z" w16du:dateUtc="2024-09-03T14:11:00Z" w:id="2380"/>
                    <w:rFonts w:eastAsia="Calibri" w:cstheme="minorHAnsi"/>
                    <w:lang w:val="en-US"/>
                  </w:rPr>
                </w:rPrChange>
              </w:rPr>
              <w:pPrChange w:author="Craig Parker" w:date="2024-09-03T17:03:00Z" w16du:dateUtc="2024-09-03T15:03:00Z" w:id="2381">
                <w:pPr>
                  <w:spacing w:line="240" w:lineRule="auto"/>
                </w:pPr>
              </w:pPrChange>
            </w:pPr>
            <w:del w:author="Craig Parker" w:date="2024-09-03T16:11:00Z" w16du:dateUtc="2024-09-03T14:11:00Z" w:id="2382">
              <w:r w:rsidRPr="002A00F9" w:rsidDel="00A5256E">
                <w:rPr>
                  <w:rFonts w:eastAsia="Calibri" w:asciiTheme="majorHAnsi" w:hAnsiTheme="majorHAnsi" w:cstheme="majorHAnsi"/>
                  <w:lang w:val="en-US"/>
                  <w:rPrChange w:author="Craig Parker" w:date="2024-09-03T16:23:00Z" w16du:dateUtc="2024-09-03T14:23:00Z" w:id="2383">
                    <w:rPr>
                      <w:rFonts w:eastAsia="Calibri" w:cstheme="minorHAnsi"/>
                      <w:lang w:val="en-US"/>
                    </w:rPr>
                  </w:rPrChange>
                </w:rPr>
                <w:delText>Vascular disorders</w:delText>
              </w:r>
            </w:del>
          </w:p>
        </w:tc>
        <w:tc>
          <w:tcPr>
            <w:tcW w:w="4212" w:type="dxa"/>
            <w:tcMar>
              <w:top w:w="0" w:type="dxa"/>
              <w:left w:w="108" w:type="dxa"/>
              <w:bottom w:w="0" w:type="dxa"/>
              <w:right w:w="108" w:type="dxa"/>
            </w:tcMar>
            <w:vAlign w:val="center"/>
            <w:hideMark/>
          </w:tcPr>
          <w:p w:rsidRPr="002A00F9" w:rsidR="00AA4A1F" w:rsidDel="00A5256E" w:rsidRDefault="00AA4A1F" w14:paraId="20C8265C" w14:textId="7FD8D529">
            <w:pPr>
              <w:tabs>
                <w:tab w:val="left" w:pos="4140"/>
                <w:tab w:val="left" w:pos="5220"/>
                <w:tab w:val="left" w:pos="6300"/>
              </w:tabs>
              <w:spacing w:line="360" w:lineRule="auto"/>
              <w:contextualSpacing/>
              <w:rPr>
                <w:del w:author="Craig Parker" w:date="2024-09-03T16:11:00Z" w16du:dateUtc="2024-09-03T14:11:00Z" w:id="2384"/>
                <w:rFonts w:eastAsia="Calibri" w:asciiTheme="majorHAnsi" w:hAnsiTheme="majorHAnsi" w:cstheme="majorHAnsi"/>
                <w:lang w:val="en-US"/>
                <w:rPrChange w:author="Craig Parker" w:date="2024-09-03T16:23:00Z" w16du:dateUtc="2024-09-03T14:23:00Z" w:id="2385">
                  <w:rPr>
                    <w:del w:author="Craig Parker" w:date="2024-09-03T16:11:00Z" w16du:dateUtc="2024-09-03T14:11:00Z" w:id="2386"/>
                    <w:rFonts w:eastAsia="Calibri" w:cstheme="minorHAnsi"/>
                    <w:lang w:val="en-US"/>
                  </w:rPr>
                </w:rPrChange>
              </w:rPr>
              <w:pPrChange w:author="Craig Parker" w:date="2024-09-03T17:03:00Z" w16du:dateUtc="2024-09-03T15:03:00Z" w:id="2387">
                <w:pPr>
                  <w:spacing w:line="240" w:lineRule="auto"/>
                </w:pPr>
              </w:pPrChange>
            </w:pPr>
            <w:del w:author="Craig Parker" w:date="2024-09-03T16:11:00Z" w16du:dateUtc="2024-09-03T14:11:00Z" w:id="2388">
              <w:r w:rsidRPr="002A00F9" w:rsidDel="00A5256E">
                <w:rPr>
                  <w:rFonts w:eastAsia="Calibri" w:asciiTheme="majorHAnsi" w:hAnsiTheme="majorHAnsi" w:cstheme="majorHAnsi"/>
                  <w:lang w:val="en-US"/>
                  <w:rPrChange w:author="Craig Parker" w:date="2024-09-03T16:23:00Z" w16du:dateUtc="2024-09-03T14:23:00Z" w:id="2389">
                    <w:rPr>
                      <w:rFonts w:eastAsia="Calibri" w:cstheme="minorHAnsi"/>
                      <w:lang w:val="en-US"/>
                    </w:rPr>
                  </w:rPrChange>
                </w:rPr>
                <w:delText>Disorders of the blood vessels, such as hypertension, peripheral artery disease (PAD), or deep vein thrombosis (DVT).</w:delText>
              </w:r>
            </w:del>
          </w:p>
        </w:tc>
      </w:tr>
      <w:tr w:rsidRPr="002A00F9" w:rsidR="00AA4A1F" w:rsidDel="00A5256E" w:rsidTr="00DA36F6" w14:paraId="6E645136" w14:textId="6693DE05">
        <w:trPr>
          <w:trHeight w:val="290"/>
          <w:del w:author="Craig Parker" w:date="2024-09-03T16:11:00Z" w:id="2390"/>
        </w:trPr>
        <w:tc>
          <w:tcPr>
            <w:tcW w:w="0" w:type="auto"/>
            <w:vMerge/>
            <w:vAlign w:val="center"/>
            <w:hideMark/>
          </w:tcPr>
          <w:p w:rsidRPr="002A00F9" w:rsidR="00AA4A1F" w:rsidDel="00A5256E" w:rsidRDefault="00AA4A1F" w14:paraId="41A2FA9A" w14:textId="287690AD">
            <w:pPr>
              <w:tabs>
                <w:tab w:val="left" w:pos="4140"/>
                <w:tab w:val="left" w:pos="5220"/>
                <w:tab w:val="left" w:pos="6300"/>
              </w:tabs>
              <w:spacing w:line="360" w:lineRule="auto"/>
              <w:contextualSpacing/>
              <w:rPr>
                <w:del w:author="Craig Parker" w:date="2024-09-03T16:11:00Z" w16du:dateUtc="2024-09-03T14:11:00Z" w:id="2391"/>
                <w:rFonts w:eastAsia="Calibri" w:asciiTheme="majorHAnsi" w:hAnsiTheme="majorHAnsi" w:cstheme="majorHAnsi"/>
                <w:lang w:val="en-US"/>
                <w:rPrChange w:author="Craig Parker" w:date="2024-09-03T16:23:00Z" w16du:dateUtc="2024-09-03T14:23:00Z" w:id="2392">
                  <w:rPr>
                    <w:del w:author="Craig Parker" w:date="2024-09-03T16:11:00Z" w16du:dateUtc="2024-09-03T14:11:00Z" w:id="2393"/>
                    <w:rFonts w:eastAsia="Calibri" w:cstheme="minorHAnsi"/>
                    <w:lang w:val="en-US"/>
                  </w:rPr>
                </w:rPrChange>
              </w:rPr>
              <w:pPrChange w:author="Craig Parker" w:date="2024-09-03T17:03:00Z" w16du:dateUtc="2024-09-03T15:03:00Z" w:id="2394">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2474B05A" w14:textId="76FF8FFF">
            <w:pPr>
              <w:tabs>
                <w:tab w:val="left" w:pos="4140"/>
                <w:tab w:val="left" w:pos="5220"/>
                <w:tab w:val="left" w:pos="6300"/>
              </w:tabs>
              <w:spacing w:line="360" w:lineRule="auto"/>
              <w:contextualSpacing/>
              <w:rPr>
                <w:del w:author="Craig Parker" w:date="2024-09-03T16:11:00Z" w16du:dateUtc="2024-09-03T14:11:00Z" w:id="2395"/>
                <w:rFonts w:eastAsia="Calibri" w:asciiTheme="majorHAnsi" w:hAnsiTheme="majorHAnsi" w:cstheme="majorHAnsi"/>
                <w:lang w:val="en-US"/>
                <w:rPrChange w:author="Craig Parker" w:date="2024-09-03T16:23:00Z" w16du:dateUtc="2024-09-03T14:23:00Z" w:id="2396">
                  <w:rPr>
                    <w:del w:author="Craig Parker" w:date="2024-09-03T16:11:00Z" w16du:dateUtc="2024-09-03T14:11:00Z" w:id="2397"/>
                    <w:rFonts w:eastAsia="Calibri" w:cstheme="minorHAnsi"/>
                    <w:lang w:val="en-US"/>
                  </w:rPr>
                </w:rPrChange>
              </w:rPr>
              <w:pPrChange w:author="Craig Parker" w:date="2024-09-03T17:03:00Z" w16du:dateUtc="2024-09-03T15:03:00Z" w:id="2398">
                <w:pPr>
                  <w:spacing w:line="240" w:lineRule="auto"/>
                </w:pPr>
              </w:pPrChange>
            </w:pPr>
            <w:del w:author="Craig Parker" w:date="2024-09-03T16:11:00Z" w16du:dateUtc="2024-09-03T14:11:00Z" w:id="2399">
              <w:r w:rsidRPr="002A00F9" w:rsidDel="00A5256E">
                <w:rPr>
                  <w:rFonts w:eastAsia="Calibri" w:asciiTheme="majorHAnsi" w:hAnsiTheme="majorHAnsi" w:cstheme="majorHAnsi"/>
                  <w:lang w:val="en-US"/>
                  <w:rPrChange w:author="Craig Parker" w:date="2024-09-03T16:23:00Z" w16du:dateUtc="2024-09-03T14:23:00Z" w:id="2400">
                    <w:rPr>
                      <w:rFonts w:eastAsia="Calibri" w:cstheme="minorHAnsi"/>
                      <w:lang w:val="en-US"/>
                    </w:rPr>
                  </w:rPrChange>
                </w:rPr>
                <w:delText>Ear and labyrinth disorders</w:delText>
              </w:r>
            </w:del>
          </w:p>
        </w:tc>
        <w:tc>
          <w:tcPr>
            <w:tcW w:w="4212" w:type="dxa"/>
            <w:tcMar>
              <w:top w:w="0" w:type="dxa"/>
              <w:left w:w="108" w:type="dxa"/>
              <w:bottom w:w="0" w:type="dxa"/>
              <w:right w:w="108" w:type="dxa"/>
            </w:tcMar>
            <w:vAlign w:val="center"/>
            <w:hideMark/>
          </w:tcPr>
          <w:p w:rsidRPr="002A00F9" w:rsidR="00AA4A1F" w:rsidDel="00A5256E" w:rsidRDefault="00AA4A1F" w14:paraId="2B9E2E56" w14:textId="5F0F3C94">
            <w:pPr>
              <w:tabs>
                <w:tab w:val="left" w:pos="4140"/>
                <w:tab w:val="left" w:pos="5220"/>
                <w:tab w:val="left" w:pos="6300"/>
              </w:tabs>
              <w:spacing w:line="360" w:lineRule="auto"/>
              <w:contextualSpacing/>
              <w:rPr>
                <w:del w:author="Craig Parker" w:date="2024-09-03T16:11:00Z" w16du:dateUtc="2024-09-03T14:11:00Z" w:id="2401"/>
                <w:rFonts w:eastAsia="Calibri" w:asciiTheme="majorHAnsi" w:hAnsiTheme="majorHAnsi" w:cstheme="majorHAnsi"/>
                <w:lang w:val="en-US"/>
                <w:rPrChange w:author="Craig Parker" w:date="2024-09-03T16:23:00Z" w16du:dateUtc="2024-09-03T14:23:00Z" w:id="2402">
                  <w:rPr>
                    <w:del w:author="Craig Parker" w:date="2024-09-03T16:11:00Z" w16du:dateUtc="2024-09-03T14:11:00Z" w:id="2403"/>
                    <w:rFonts w:eastAsia="Calibri" w:cstheme="minorHAnsi"/>
                    <w:lang w:val="en-US"/>
                  </w:rPr>
                </w:rPrChange>
              </w:rPr>
              <w:pPrChange w:author="Craig Parker" w:date="2024-09-03T17:03:00Z" w16du:dateUtc="2024-09-03T15:03:00Z" w:id="2404">
                <w:pPr>
                  <w:spacing w:line="240" w:lineRule="auto"/>
                </w:pPr>
              </w:pPrChange>
            </w:pPr>
            <w:del w:author="Craig Parker" w:date="2024-09-03T16:11:00Z" w16du:dateUtc="2024-09-03T14:11:00Z" w:id="2405">
              <w:r w:rsidRPr="002A00F9" w:rsidDel="00A5256E">
                <w:rPr>
                  <w:rFonts w:eastAsia="Calibri" w:asciiTheme="majorHAnsi" w:hAnsiTheme="majorHAnsi" w:cstheme="majorHAnsi"/>
                  <w:lang w:val="en-US"/>
                  <w:rPrChange w:author="Craig Parker" w:date="2024-09-03T16:23:00Z" w16du:dateUtc="2024-09-03T14:23:00Z" w:id="2406">
                    <w:rPr>
                      <w:rFonts w:eastAsia="Calibri" w:cstheme="minorHAnsi"/>
                      <w:lang w:val="en-US"/>
                    </w:rPr>
                  </w:rPrChange>
                </w:rPr>
                <w:delText>Disorders of the ear or labyrinth, such as hearing loss, tinnitus, or vertigo.</w:delText>
              </w:r>
            </w:del>
          </w:p>
        </w:tc>
      </w:tr>
      <w:tr w:rsidRPr="002A00F9" w:rsidR="00AA4A1F" w:rsidDel="00A5256E" w:rsidTr="00DA36F6" w14:paraId="385446D7" w14:textId="4460426F">
        <w:trPr>
          <w:trHeight w:val="520"/>
          <w:del w:author="Craig Parker" w:date="2024-09-03T16:11:00Z" w:id="2407"/>
        </w:trPr>
        <w:tc>
          <w:tcPr>
            <w:tcW w:w="0" w:type="auto"/>
            <w:vMerge/>
            <w:vAlign w:val="center"/>
            <w:hideMark/>
          </w:tcPr>
          <w:p w:rsidRPr="002A00F9" w:rsidR="00AA4A1F" w:rsidDel="00A5256E" w:rsidRDefault="00AA4A1F" w14:paraId="198C78C2" w14:textId="51B94101">
            <w:pPr>
              <w:tabs>
                <w:tab w:val="left" w:pos="4140"/>
                <w:tab w:val="left" w:pos="5220"/>
                <w:tab w:val="left" w:pos="6300"/>
              </w:tabs>
              <w:spacing w:line="360" w:lineRule="auto"/>
              <w:contextualSpacing/>
              <w:rPr>
                <w:del w:author="Craig Parker" w:date="2024-09-03T16:11:00Z" w16du:dateUtc="2024-09-03T14:11:00Z" w:id="2408"/>
                <w:rFonts w:eastAsia="Calibri" w:asciiTheme="majorHAnsi" w:hAnsiTheme="majorHAnsi" w:cstheme="majorHAnsi"/>
                <w:lang w:val="en-US"/>
                <w:rPrChange w:author="Craig Parker" w:date="2024-09-03T16:23:00Z" w16du:dateUtc="2024-09-03T14:23:00Z" w:id="2409">
                  <w:rPr>
                    <w:del w:author="Craig Parker" w:date="2024-09-03T16:11:00Z" w16du:dateUtc="2024-09-03T14:11:00Z" w:id="2410"/>
                    <w:rFonts w:eastAsia="Calibri" w:cstheme="minorHAnsi"/>
                    <w:lang w:val="en-US"/>
                  </w:rPr>
                </w:rPrChange>
              </w:rPr>
              <w:pPrChange w:author="Craig Parker" w:date="2024-09-03T17:03:00Z" w16du:dateUtc="2024-09-03T15:03:00Z" w:id="2411">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3D0172EF" w14:textId="4B9201D0">
            <w:pPr>
              <w:tabs>
                <w:tab w:val="left" w:pos="4140"/>
                <w:tab w:val="left" w:pos="5220"/>
                <w:tab w:val="left" w:pos="6300"/>
              </w:tabs>
              <w:spacing w:line="360" w:lineRule="auto"/>
              <w:contextualSpacing/>
              <w:rPr>
                <w:del w:author="Craig Parker" w:date="2024-09-03T16:11:00Z" w16du:dateUtc="2024-09-03T14:11:00Z" w:id="2412"/>
                <w:rFonts w:eastAsia="Calibri" w:asciiTheme="majorHAnsi" w:hAnsiTheme="majorHAnsi" w:cstheme="majorHAnsi"/>
                <w:lang w:val="en-US"/>
                <w:rPrChange w:author="Craig Parker" w:date="2024-09-03T16:23:00Z" w16du:dateUtc="2024-09-03T14:23:00Z" w:id="2413">
                  <w:rPr>
                    <w:del w:author="Craig Parker" w:date="2024-09-03T16:11:00Z" w16du:dateUtc="2024-09-03T14:11:00Z" w:id="2414"/>
                    <w:rFonts w:eastAsia="Calibri" w:cstheme="minorHAnsi"/>
                    <w:lang w:val="en-US"/>
                  </w:rPr>
                </w:rPrChange>
              </w:rPr>
              <w:pPrChange w:author="Craig Parker" w:date="2024-09-03T17:03:00Z" w16du:dateUtc="2024-09-03T15:03:00Z" w:id="2415">
                <w:pPr>
                  <w:spacing w:line="240" w:lineRule="auto"/>
                </w:pPr>
              </w:pPrChange>
            </w:pPr>
            <w:del w:author="Craig Parker" w:date="2024-09-03T16:11:00Z" w16du:dateUtc="2024-09-03T14:11:00Z" w:id="2416">
              <w:r w:rsidRPr="002A00F9" w:rsidDel="00A5256E">
                <w:rPr>
                  <w:rFonts w:eastAsia="Calibri" w:asciiTheme="majorHAnsi" w:hAnsiTheme="majorHAnsi" w:cstheme="majorHAnsi"/>
                  <w:lang w:val="en-US"/>
                  <w:rPrChange w:author="Craig Parker" w:date="2024-09-03T16:23:00Z" w16du:dateUtc="2024-09-03T14:23:00Z" w:id="2417">
                    <w:rPr>
                      <w:rFonts w:eastAsia="Calibri" w:cstheme="minorHAnsi"/>
                      <w:lang w:val="en-US"/>
                    </w:rPr>
                  </w:rPrChange>
                </w:rPr>
                <w:delText>Neoplasms benign, malignant and unspecified</w:delText>
              </w:r>
            </w:del>
          </w:p>
        </w:tc>
        <w:tc>
          <w:tcPr>
            <w:tcW w:w="4212" w:type="dxa"/>
            <w:tcMar>
              <w:top w:w="0" w:type="dxa"/>
              <w:left w:w="108" w:type="dxa"/>
              <w:bottom w:w="0" w:type="dxa"/>
              <w:right w:w="108" w:type="dxa"/>
            </w:tcMar>
            <w:vAlign w:val="center"/>
            <w:hideMark/>
          </w:tcPr>
          <w:p w:rsidRPr="002A00F9" w:rsidR="00AA4A1F" w:rsidDel="00A5256E" w:rsidRDefault="00AA4A1F" w14:paraId="7BA30719" w14:textId="13FBF7DB">
            <w:pPr>
              <w:tabs>
                <w:tab w:val="left" w:pos="4140"/>
                <w:tab w:val="left" w:pos="5220"/>
                <w:tab w:val="left" w:pos="6300"/>
              </w:tabs>
              <w:spacing w:line="360" w:lineRule="auto"/>
              <w:contextualSpacing/>
              <w:rPr>
                <w:del w:author="Craig Parker" w:date="2024-09-03T16:11:00Z" w16du:dateUtc="2024-09-03T14:11:00Z" w:id="2418"/>
                <w:rFonts w:eastAsia="Calibri" w:asciiTheme="majorHAnsi" w:hAnsiTheme="majorHAnsi" w:cstheme="majorHAnsi"/>
                <w:lang w:val="en-US"/>
                <w:rPrChange w:author="Craig Parker" w:date="2024-09-03T16:23:00Z" w16du:dateUtc="2024-09-03T14:23:00Z" w:id="2419">
                  <w:rPr>
                    <w:del w:author="Craig Parker" w:date="2024-09-03T16:11:00Z" w16du:dateUtc="2024-09-03T14:11:00Z" w:id="2420"/>
                    <w:rFonts w:eastAsia="Calibri" w:cstheme="minorHAnsi"/>
                    <w:lang w:val="en-US"/>
                  </w:rPr>
                </w:rPrChange>
              </w:rPr>
              <w:pPrChange w:author="Craig Parker" w:date="2024-09-03T17:03:00Z" w16du:dateUtc="2024-09-03T15:03:00Z" w:id="2421">
                <w:pPr>
                  <w:spacing w:line="240" w:lineRule="auto"/>
                </w:pPr>
              </w:pPrChange>
            </w:pPr>
            <w:del w:author="Craig Parker" w:date="2024-09-03T16:11:00Z" w16du:dateUtc="2024-09-03T14:11:00Z" w:id="2422">
              <w:r w:rsidRPr="002A00F9" w:rsidDel="00A5256E">
                <w:rPr>
                  <w:rFonts w:eastAsia="Calibri" w:asciiTheme="majorHAnsi" w:hAnsiTheme="majorHAnsi" w:cstheme="majorHAnsi"/>
                  <w:lang w:val="en-US"/>
                  <w:rPrChange w:author="Craig Parker" w:date="2024-09-03T16:23:00Z" w16du:dateUtc="2024-09-03T14:23:00Z" w:id="2423">
                    <w:rPr>
                      <w:rFonts w:eastAsia="Calibri" w:cstheme="minorHAnsi"/>
                      <w:lang w:val="en-US"/>
                    </w:rPr>
                  </w:rPrChange>
                </w:rPr>
                <w:delText>Neoplasms benign, malignant and unspecified: Tumors or abnormal growths, either cancerous or non-cancerous.</w:delText>
              </w:r>
            </w:del>
          </w:p>
        </w:tc>
      </w:tr>
      <w:tr w:rsidRPr="002A00F9" w:rsidR="00AA4A1F" w:rsidDel="00A5256E" w:rsidTr="00DA36F6" w14:paraId="1F0DF087" w14:textId="6F543C92">
        <w:trPr>
          <w:trHeight w:val="1270"/>
          <w:del w:author="Craig Parker" w:date="2024-09-03T16:11:00Z" w:id="2424"/>
        </w:trPr>
        <w:tc>
          <w:tcPr>
            <w:tcW w:w="0" w:type="auto"/>
            <w:vMerge/>
            <w:vAlign w:val="center"/>
            <w:hideMark/>
          </w:tcPr>
          <w:p w:rsidRPr="002A00F9" w:rsidR="00AA4A1F" w:rsidDel="00A5256E" w:rsidRDefault="00AA4A1F" w14:paraId="142E6A38" w14:textId="3BE166CE">
            <w:pPr>
              <w:tabs>
                <w:tab w:val="left" w:pos="4140"/>
                <w:tab w:val="left" w:pos="5220"/>
                <w:tab w:val="left" w:pos="6300"/>
              </w:tabs>
              <w:spacing w:line="360" w:lineRule="auto"/>
              <w:contextualSpacing/>
              <w:rPr>
                <w:del w:author="Craig Parker" w:date="2024-09-03T16:11:00Z" w16du:dateUtc="2024-09-03T14:11:00Z" w:id="2425"/>
                <w:rFonts w:eastAsia="Calibri" w:asciiTheme="majorHAnsi" w:hAnsiTheme="majorHAnsi" w:cstheme="majorHAnsi"/>
                <w:lang w:val="en-US"/>
                <w:rPrChange w:author="Craig Parker" w:date="2024-09-03T16:23:00Z" w16du:dateUtc="2024-09-03T14:23:00Z" w:id="2426">
                  <w:rPr>
                    <w:del w:author="Craig Parker" w:date="2024-09-03T16:11:00Z" w16du:dateUtc="2024-09-03T14:11:00Z" w:id="2427"/>
                    <w:rFonts w:eastAsia="Calibri" w:cstheme="minorHAnsi"/>
                    <w:lang w:val="en-US"/>
                  </w:rPr>
                </w:rPrChange>
              </w:rPr>
              <w:pPrChange w:author="Craig Parker" w:date="2024-09-03T17:03:00Z" w16du:dateUtc="2024-09-03T15:03:00Z" w:id="2428">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53AD9E17" w14:textId="7B0A8A43">
            <w:pPr>
              <w:tabs>
                <w:tab w:val="left" w:pos="4140"/>
                <w:tab w:val="left" w:pos="5220"/>
                <w:tab w:val="left" w:pos="6300"/>
              </w:tabs>
              <w:spacing w:line="360" w:lineRule="auto"/>
              <w:contextualSpacing/>
              <w:rPr>
                <w:del w:author="Craig Parker" w:date="2024-09-03T16:11:00Z" w16du:dateUtc="2024-09-03T14:11:00Z" w:id="2429"/>
                <w:rFonts w:eastAsia="Calibri" w:asciiTheme="majorHAnsi" w:hAnsiTheme="majorHAnsi" w:cstheme="majorHAnsi"/>
                <w:lang w:val="en-US"/>
                <w:rPrChange w:author="Craig Parker" w:date="2024-09-03T16:23:00Z" w16du:dateUtc="2024-09-03T14:23:00Z" w:id="2430">
                  <w:rPr>
                    <w:del w:author="Craig Parker" w:date="2024-09-03T16:11:00Z" w16du:dateUtc="2024-09-03T14:11:00Z" w:id="2431"/>
                    <w:rFonts w:eastAsia="Calibri" w:cstheme="minorHAnsi"/>
                    <w:lang w:val="en-US"/>
                  </w:rPr>
                </w:rPrChange>
              </w:rPr>
              <w:pPrChange w:author="Craig Parker" w:date="2024-09-03T17:03:00Z" w16du:dateUtc="2024-09-03T15:03:00Z" w:id="2432">
                <w:pPr>
                  <w:spacing w:line="240" w:lineRule="auto"/>
                </w:pPr>
              </w:pPrChange>
            </w:pPr>
            <w:del w:author="Craig Parker" w:date="2024-09-03T16:11:00Z" w16du:dateUtc="2024-09-03T14:11:00Z" w:id="2433">
              <w:r w:rsidRPr="002A00F9" w:rsidDel="00A5256E">
                <w:rPr>
                  <w:rFonts w:eastAsia="Calibri" w:asciiTheme="majorHAnsi" w:hAnsiTheme="majorHAnsi" w:cstheme="majorHAnsi"/>
                  <w:lang w:val="en-US"/>
                  <w:rPrChange w:author="Craig Parker" w:date="2024-09-03T16:23:00Z" w16du:dateUtc="2024-09-03T14:23:00Z" w:id="2434">
                    <w:rPr>
                      <w:rFonts w:eastAsia="Calibri" w:cstheme="minorHAnsi"/>
                      <w:lang w:val="en-US"/>
                    </w:rPr>
                  </w:rPrChange>
                </w:rPr>
                <w:delText>Pregnancy, puerperium and perinatal conditions</w:delText>
              </w:r>
            </w:del>
          </w:p>
        </w:tc>
        <w:tc>
          <w:tcPr>
            <w:tcW w:w="4212" w:type="dxa"/>
            <w:tcMar>
              <w:top w:w="0" w:type="dxa"/>
              <w:left w:w="108" w:type="dxa"/>
              <w:bottom w:w="0" w:type="dxa"/>
              <w:right w:w="108" w:type="dxa"/>
            </w:tcMar>
            <w:vAlign w:val="center"/>
            <w:hideMark/>
          </w:tcPr>
          <w:p w:rsidRPr="002A00F9" w:rsidR="00AA4A1F" w:rsidDel="00A5256E" w:rsidRDefault="00AA4A1F" w14:paraId="4696B797" w14:textId="60887DF0">
            <w:pPr>
              <w:tabs>
                <w:tab w:val="left" w:pos="4140"/>
                <w:tab w:val="left" w:pos="5220"/>
                <w:tab w:val="left" w:pos="6300"/>
              </w:tabs>
              <w:spacing w:line="360" w:lineRule="auto"/>
              <w:contextualSpacing/>
              <w:rPr>
                <w:del w:author="Craig Parker" w:date="2024-09-03T16:11:00Z" w16du:dateUtc="2024-09-03T14:11:00Z" w:id="2435"/>
                <w:rFonts w:eastAsia="Calibri" w:asciiTheme="majorHAnsi" w:hAnsiTheme="majorHAnsi" w:cstheme="majorHAnsi"/>
                <w:lang w:val="en-US"/>
                <w:rPrChange w:author="Craig Parker" w:date="2024-09-03T16:23:00Z" w16du:dateUtc="2024-09-03T14:23:00Z" w:id="2436">
                  <w:rPr>
                    <w:del w:author="Craig Parker" w:date="2024-09-03T16:11:00Z" w16du:dateUtc="2024-09-03T14:11:00Z" w:id="2437"/>
                    <w:rFonts w:eastAsia="Calibri" w:cstheme="minorHAnsi"/>
                    <w:lang w:val="en-US"/>
                  </w:rPr>
                </w:rPrChange>
              </w:rPr>
              <w:pPrChange w:author="Craig Parker" w:date="2024-09-03T17:03:00Z" w16du:dateUtc="2024-09-03T15:03:00Z" w:id="2438">
                <w:pPr>
                  <w:spacing w:line="240" w:lineRule="auto"/>
                </w:pPr>
              </w:pPrChange>
            </w:pPr>
            <w:del w:author="Craig Parker" w:date="2024-09-03T16:11:00Z" w16du:dateUtc="2024-09-03T14:11:00Z" w:id="2439">
              <w:r w:rsidRPr="002A00F9" w:rsidDel="00A5256E">
                <w:rPr>
                  <w:rFonts w:eastAsia="Calibri" w:asciiTheme="majorHAnsi" w:hAnsiTheme="majorHAnsi" w:cstheme="majorHAnsi"/>
                  <w:lang w:val="en-US"/>
                  <w:rPrChange w:author="Craig Parker" w:date="2024-09-03T16:23:00Z" w16du:dateUtc="2024-09-03T14:23:00Z" w:id="2440">
                    <w:rPr>
                      <w:rFonts w:eastAsia="Calibri" w:cstheme="minorHAnsi"/>
                      <w:lang w:val="en-US"/>
                    </w:rPr>
                  </w:rPrChange>
                </w:rPr>
                <w:delText>Refers to medical conditions related to pregnancy, childbirth, and the postpartum period, as well as conditions affecting the newborn infant. This category includes a wide range of conditions, such as gestational diabetes, preeclampsia, preterm labor, fetal distress, birth defects, and neonatal jaundice. These conditions are of particular interest to researchers and healthcare providers who are studying maternal and child health and working to improve outcomes for mothers and infants.</w:delText>
              </w:r>
            </w:del>
          </w:p>
        </w:tc>
      </w:tr>
      <w:tr w:rsidRPr="002A00F9" w:rsidR="00AA4A1F" w:rsidDel="00A5256E" w:rsidTr="00DA36F6" w14:paraId="0E7A7690" w14:textId="7C6B59A2">
        <w:trPr>
          <w:trHeight w:val="520"/>
          <w:del w:author="Craig Parker" w:date="2024-09-03T16:11:00Z" w:id="2441"/>
        </w:trPr>
        <w:tc>
          <w:tcPr>
            <w:tcW w:w="0" w:type="auto"/>
            <w:vMerge/>
            <w:vAlign w:val="center"/>
            <w:hideMark/>
          </w:tcPr>
          <w:p w:rsidRPr="002A00F9" w:rsidR="00AA4A1F" w:rsidDel="00A5256E" w:rsidRDefault="00AA4A1F" w14:paraId="74D12842" w14:textId="0DA4ABD2">
            <w:pPr>
              <w:tabs>
                <w:tab w:val="left" w:pos="4140"/>
                <w:tab w:val="left" w:pos="5220"/>
                <w:tab w:val="left" w:pos="6300"/>
              </w:tabs>
              <w:spacing w:line="360" w:lineRule="auto"/>
              <w:contextualSpacing/>
              <w:rPr>
                <w:del w:author="Craig Parker" w:date="2024-09-03T16:11:00Z" w16du:dateUtc="2024-09-03T14:11:00Z" w:id="2442"/>
                <w:rFonts w:eastAsia="Calibri" w:asciiTheme="majorHAnsi" w:hAnsiTheme="majorHAnsi" w:cstheme="majorHAnsi"/>
                <w:lang w:val="en-US"/>
                <w:rPrChange w:author="Craig Parker" w:date="2024-09-03T16:23:00Z" w16du:dateUtc="2024-09-03T14:23:00Z" w:id="2443">
                  <w:rPr>
                    <w:del w:author="Craig Parker" w:date="2024-09-03T16:11:00Z" w16du:dateUtc="2024-09-03T14:11:00Z" w:id="2444"/>
                    <w:rFonts w:eastAsia="Calibri" w:cstheme="minorHAnsi"/>
                    <w:lang w:val="en-US"/>
                  </w:rPr>
                </w:rPrChange>
              </w:rPr>
              <w:pPrChange w:author="Craig Parker" w:date="2024-09-03T17:03:00Z" w16du:dateUtc="2024-09-03T15:03:00Z" w:id="2445">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1702552E" w14:textId="680F7CA1">
            <w:pPr>
              <w:tabs>
                <w:tab w:val="left" w:pos="4140"/>
                <w:tab w:val="left" w:pos="5220"/>
                <w:tab w:val="left" w:pos="6300"/>
              </w:tabs>
              <w:spacing w:line="360" w:lineRule="auto"/>
              <w:contextualSpacing/>
              <w:rPr>
                <w:del w:author="Craig Parker" w:date="2024-09-03T16:11:00Z" w16du:dateUtc="2024-09-03T14:11:00Z" w:id="2446"/>
                <w:rFonts w:eastAsia="Calibri" w:asciiTheme="majorHAnsi" w:hAnsiTheme="majorHAnsi" w:cstheme="majorHAnsi"/>
                <w:lang w:val="en-US"/>
                <w:rPrChange w:author="Craig Parker" w:date="2024-09-03T16:23:00Z" w16du:dateUtc="2024-09-03T14:23:00Z" w:id="2447">
                  <w:rPr>
                    <w:del w:author="Craig Parker" w:date="2024-09-03T16:11:00Z" w16du:dateUtc="2024-09-03T14:11:00Z" w:id="2448"/>
                    <w:rFonts w:eastAsia="Calibri" w:cstheme="minorHAnsi"/>
                    <w:lang w:val="en-US"/>
                  </w:rPr>
                </w:rPrChange>
              </w:rPr>
              <w:pPrChange w:author="Craig Parker" w:date="2024-09-03T17:03:00Z" w16du:dateUtc="2024-09-03T15:03:00Z" w:id="2449">
                <w:pPr>
                  <w:spacing w:line="240" w:lineRule="auto"/>
                </w:pPr>
              </w:pPrChange>
            </w:pPr>
            <w:del w:author="Craig Parker" w:date="2024-09-03T16:11:00Z" w16du:dateUtc="2024-09-03T14:11:00Z" w:id="2450">
              <w:r w:rsidRPr="002A00F9" w:rsidDel="00A5256E">
                <w:rPr>
                  <w:rFonts w:eastAsia="Calibri" w:asciiTheme="majorHAnsi" w:hAnsiTheme="majorHAnsi" w:cstheme="majorHAnsi"/>
                  <w:lang w:val="en-US"/>
                  <w:rPrChange w:author="Craig Parker" w:date="2024-09-03T16:23:00Z" w16du:dateUtc="2024-09-03T14:23:00Z" w:id="2451">
                    <w:rPr>
                      <w:rFonts w:eastAsia="Calibri" w:cstheme="minorHAnsi"/>
                      <w:lang w:val="en-US"/>
                    </w:rPr>
                  </w:rPrChange>
                </w:rPr>
                <w:delText>General disorders and administration site conditions</w:delText>
              </w:r>
            </w:del>
          </w:p>
        </w:tc>
        <w:tc>
          <w:tcPr>
            <w:tcW w:w="4212" w:type="dxa"/>
            <w:tcMar>
              <w:top w:w="0" w:type="dxa"/>
              <w:left w:w="108" w:type="dxa"/>
              <w:bottom w:w="0" w:type="dxa"/>
              <w:right w:w="108" w:type="dxa"/>
            </w:tcMar>
            <w:vAlign w:val="center"/>
            <w:hideMark/>
          </w:tcPr>
          <w:p w:rsidRPr="002A00F9" w:rsidR="00AA4A1F" w:rsidDel="00A5256E" w:rsidRDefault="00AA4A1F" w14:paraId="4F8A7A16" w14:textId="0E4EB466">
            <w:pPr>
              <w:tabs>
                <w:tab w:val="left" w:pos="4140"/>
                <w:tab w:val="left" w:pos="5220"/>
                <w:tab w:val="left" w:pos="6300"/>
              </w:tabs>
              <w:spacing w:line="360" w:lineRule="auto"/>
              <w:contextualSpacing/>
              <w:rPr>
                <w:del w:author="Craig Parker" w:date="2024-09-03T16:11:00Z" w16du:dateUtc="2024-09-03T14:11:00Z" w:id="2452"/>
                <w:rFonts w:eastAsia="Calibri" w:asciiTheme="majorHAnsi" w:hAnsiTheme="majorHAnsi" w:cstheme="majorHAnsi"/>
                <w:lang w:val="en-US"/>
                <w:rPrChange w:author="Craig Parker" w:date="2024-09-03T16:23:00Z" w16du:dateUtc="2024-09-03T14:23:00Z" w:id="2453">
                  <w:rPr>
                    <w:del w:author="Craig Parker" w:date="2024-09-03T16:11:00Z" w16du:dateUtc="2024-09-03T14:11:00Z" w:id="2454"/>
                    <w:rFonts w:eastAsia="Calibri" w:cstheme="minorHAnsi"/>
                    <w:lang w:val="en-US"/>
                  </w:rPr>
                </w:rPrChange>
              </w:rPr>
              <w:pPrChange w:author="Craig Parker" w:date="2024-09-03T17:03:00Z" w16du:dateUtc="2024-09-03T15:03:00Z" w:id="2455">
                <w:pPr>
                  <w:spacing w:line="240" w:lineRule="auto"/>
                </w:pPr>
              </w:pPrChange>
            </w:pPr>
            <w:del w:author="Craig Parker" w:date="2024-09-03T16:11:00Z" w16du:dateUtc="2024-09-03T14:11:00Z" w:id="2456">
              <w:r w:rsidRPr="002A00F9" w:rsidDel="00A5256E">
                <w:rPr>
                  <w:rFonts w:eastAsia="Calibri" w:asciiTheme="majorHAnsi" w:hAnsiTheme="majorHAnsi" w:cstheme="majorHAnsi"/>
                  <w:lang w:val="en-US"/>
                  <w:rPrChange w:author="Craig Parker" w:date="2024-09-03T16:23:00Z" w16du:dateUtc="2024-09-03T14:23:00Z" w:id="2457">
                    <w:rPr>
                      <w:rFonts w:eastAsia="Calibri" w:cstheme="minorHAnsi"/>
                      <w:lang w:val="en-US"/>
                    </w:rPr>
                  </w:rPrChange>
                </w:rPr>
                <w:delText>Adverse events related to general disorders, such as fever, fatigue, pain, or administration site reactions, such as injection site pain, swelling, or redness.</w:delText>
              </w:r>
            </w:del>
          </w:p>
        </w:tc>
      </w:tr>
      <w:tr w:rsidRPr="002A00F9" w:rsidR="00AA4A1F" w:rsidDel="00A5256E" w:rsidTr="00DA36F6" w14:paraId="24F88952" w14:textId="6932960D">
        <w:trPr>
          <w:trHeight w:val="290"/>
          <w:del w:author="Craig Parker" w:date="2024-09-03T16:11:00Z" w:id="2458"/>
        </w:trPr>
        <w:tc>
          <w:tcPr>
            <w:tcW w:w="0" w:type="auto"/>
            <w:vMerge/>
            <w:vAlign w:val="center"/>
            <w:hideMark/>
          </w:tcPr>
          <w:p w:rsidRPr="002A00F9" w:rsidR="00AA4A1F" w:rsidDel="00A5256E" w:rsidRDefault="00AA4A1F" w14:paraId="0B231A41" w14:textId="3D5A9EFA">
            <w:pPr>
              <w:tabs>
                <w:tab w:val="left" w:pos="4140"/>
                <w:tab w:val="left" w:pos="5220"/>
                <w:tab w:val="left" w:pos="6300"/>
              </w:tabs>
              <w:spacing w:line="360" w:lineRule="auto"/>
              <w:contextualSpacing/>
              <w:rPr>
                <w:del w:author="Craig Parker" w:date="2024-09-03T16:11:00Z" w16du:dateUtc="2024-09-03T14:11:00Z" w:id="2459"/>
                <w:rFonts w:eastAsia="Calibri" w:asciiTheme="majorHAnsi" w:hAnsiTheme="majorHAnsi" w:cstheme="majorHAnsi"/>
                <w:lang w:val="en-US"/>
                <w:rPrChange w:author="Craig Parker" w:date="2024-09-03T16:23:00Z" w16du:dateUtc="2024-09-03T14:23:00Z" w:id="2460">
                  <w:rPr>
                    <w:del w:author="Craig Parker" w:date="2024-09-03T16:11:00Z" w16du:dateUtc="2024-09-03T14:11:00Z" w:id="2461"/>
                    <w:rFonts w:eastAsia="Calibri" w:cstheme="minorHAnsi"/>
                    <w:lang w:val="en-US"/>
                  </w:rPr>
                </w:rPrChange>
              </w:rPr>
              <w:pPrChange w:author="Craig Parker" w:date="2024-09-03T17:03:00Z" w16du:dateUtc="2024-09-03T15:03:00Z" w:id="2462">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5CB2DBF8" w14:textId="68614B57">
            <w:pPr>
              <w:tabs>
                <w:tab w:val="left" w:pos="4140"/>
                <w:tab w:val="left" w:pos="5220"/>
                <w:tab w:val="left" w:pos="6300"/>
              </w:tabs>
              <w:spacing w:line="360" w:lineRule="auto"/>
              <w:contextualSpacing/>
              <w:rPr>
                <w:del w:author="Craig Parker" w:date="2024-09-03T16:11:00Z" w16du:dateUtc="2024-09-03T14:11:00Z" w:id="2463"/>
                <w:rFonts w:eastAsia="Calibri" w:asciiTheme="majorHAnsi" w:hAnsiTheme="majorHAnsi" w:cstheme="majorHAnsi"/>
                <w:lang w:val="en-US"/>
                <w:rPrChange w:author="Craig Parker" w:date="2024-09-03T16:23:00Z" w16du:dateUtc="2024-09-03T14:23:00Z" w:id="2464">
                  <w:rPr>
                    <w:del w:author="Craig Parker" w:date="2024-09-03T16:11:00Z" w16du:dateUtc="2024-09-03T14:11:00Z" w:id="2465"/>
                    <w:rFonts w:eastAsia="Calibri" w:cstheme="minorHAnsi"/>
                    <w:lang w:val="en-US"/>
                  </w:rPr>
                </w:rPrChange>
              </w:rPr>
              <w:pPrChange w:author="Craig Parker" w:date="2024-09-03T17:03:00Z" w16du:dateUtc="2024-09-03T15:03:00Z" w:id="2466">
                <w:pPr>
                  <w:spacing w:line="240" w:lineRule="auto"/>
                </w:pPr>
              </w:pPrChange>
            </w:pPr>
            <w:del w:author="Craig Parker" w:date="2024-09-03T16:11:00Z" w16du:dateUtc="2024-09-03T14:11:00Z" w:id="2467">
              <w:r w:rsidRPr="002A00F9" w:rsidDel="00A5256E">
                <w:rPr>
                  <w:rFonts w:eastAsia="Calibri" w:asciiTheme="majorHAnsi" w:hAnsiTheme="majorHAnsi" w:cstheme="majorHAnsi"/>
                  <w:lang w:val="en-US"/>
                  <w:rPrChange w:author="Craig Parker" w:date="2024-09-03T16:23:00Z" w16du:dateUtc="2024-09-03T14:23:00Z" w:id="2468">
                    <w:rPr>
                      <w:rFonts w:eastAsia="Calibri" w:cstheme="minorHAnsi"/>
                      <w:lang w:val="en-US"/>
                    </w:rPr>
                  </w:rPrChange>
                </w:rPr>
                <w:delText>Hepatobiliary disorders</w:delText>
              </w:r>
            </w:del>
          </w:p>
        </w:tc>
        <w:tc>
          <w:tcPr>
            <w:tcW w:w="4212" w:type="dxa"/>
            <w:tcMar>
              <w:top w:w="0" w:type="dxa"/>
              <w:left w:w="108" w:type="dxa"/>
              <w:bottom w:w="0" w:type="dxa"/>
              <w:right w:w="108" w:type="dxa"/>
            </w:tcMar>
            <w:vAlign w:val="center"/>
            <w:hideMark/>
          </w:tcPr>
          <w:p w:rsidRPr="002A00F9" w:rsidR="00AA4A1F" w:rsidDel="00A5256E" w:rsidRDefault="00AA4A1F" w14:paraId="54ADA750" w14:textId="0DF0C7ED">
            <w:pPr>
              <w:tabs>
                <w:tab w:val="left" w:pos="4140"/>
                <w:tab w:val="left" w:pos="5220"/>
                <w:tab w:val="left" w:pos="6300"/>
              </w:tabs>
              <w:spacing w:line="360" w:lineRule="auto"/>
              <w:contextualSpacing/>
              <w:rPr>
                <w:del w:author="Craig Parker" w:date="2024-09-03T16:11:00Z" w16du:dateUtc="2024-09-03T14:11:00Z" w:id="2469"/>
                <w:rFonts w:eastAsia="Calibri" w:asciiTheme="majorHAnsi" w:hAnsiTheme="majorHAnsi" w:cstheme="majorHAnsi"/>
                <w:lang w:val="en-US"/>
                <w:rPrChange w:author="Craig Parker" w:date="2024-09-03T16:23:00Z" w16du:dateUtc="2024-09-03T14:23:00Z" w:id="2470">
                  <w:rPr>
                    <w:del w:author="Craig Parker" w:date="2024-09-03T16:11:00Z" w16du:dateUtc="2024-09-03T14:11:00Z" w:id="2471"/>
                    <w:rFonts w:eastAsia="Calibri" w:cstheme="minorHAnsi"/>
                    <w:lang w:val="en-US"/>
                  </w:rPr>
                </w:rPrChange>
              </w:rPr>
              <w:pPrChange w:author="Craig Parker" w:date="2024-09-03T17:03:00Z" w16du:dateUtc="2024-09-03T15:03:00Z" w:id="2472">
                <w:pPr>
                  <w:spacing w:line="240" w:lineRule="auto"/>
                </w:pPr>
              </w:pPrChange>
            </w:pPr>
            <w:del w:author="Craig Parker" w:date="2024-09-03T16:11:00Z" w16du:dateUtc="2024-09-03T14:11:00Z" w:id="2473">
              <w:r w:rsidRPr="002A00F9" w:rsidDel="00A5256E">
                <w:rPr>
                  <w:rFonts w:eastAsia="Calibri" w:asciiTheme="majorHAnsi" w:hAnsiTheme="majorHAnsi" w:cstheme="majorHAnsi"/>
                  <w:lang w:val="en-US"/>
                  <w:rPrChange w:author="Craig Parker" w:date="2024-09-03T16:23:00Z" w16du:dateUtc="2024-09-03T14:23:00Z" w:id="2474">
                    <w:rPr>
                      <w:rFonts w:eastAsia="Calibri" w:cstheme="minorHAnsi"/>
                      <w:lang w:val="en-US"/>
                    </w:rPr>
                  </w:rPrChange>
                </w:rPr>
                <w:delText>Adverse events related to the liver, gallbladder, or bile ducts, such as hepatitis, liver failure, or cholecystitis</w:delText>
              </w:r>
            </w:del>
          </w:p>
        </w:tc>
      </w:tr>
      <w:tr w:rsidRPr="002A00F9" w:rsidR="00AA4A1F" w:rsidDel="00A5256E" w:rsidTr="00DA36F6" w14:paraId="340D96D2" w14:textId="7ABDD921">
        <w:trPr>
          <w:trHeight w:val="520"/>
          <w:del w:author="Craig Parker" w:date="2024-09-03T16:11:00Z" w:id="2475"/>
        </w:trPr>
        <w:tc>
          <w:tcPr>
            <w:tcW w:w="0" w:type="auto"/>
            <w:vMerge/>
            <w:vAlign w:val="center"/>
            <w:hideMark/>
          </w:tcPr>
          <w:p w:rsidRPr="002A00F9" w:rsidR="00AA4A1F" w:rsidDel="00A5256E" w:rsidRDefault="00AA4A1F" w14:paraId="6DB8DFC9" w14:textId="54B37173">
            <w:pPr>
              <w:tabs>
                <w:tab w:val="left" w:pos="4140"/>
                <w:tab w:val="left" w:pos="5220"/>
                <w:tab w:val="left" w:pos="6300"/>
              </w:tabs>
              <w:spacing w:line="360" w:lineRule="auto"/>
              <w:contextualSpacing/>
              <w:rPr>
                <w:del w:author="Craig Parker" w:date="2024-09-03T16:11:00Z" w16du:dateUtc="2024-09-03T14:11:00Z" w:id="2476"/>
                <w:rFonts w:eastAsia="Calibri" w:asciiTheme="majorHAnsi" w:hAnsiTheme="majorHAnsi" w:cstheme="majorHAnsi"/>
                <w:lang w:val="en-US"/>
                <w:rPrChange w:author="Craig Parker" w:date="2024-09-03T16:23:00Z" w16du:dateUtc="2024-09-03T14:23:00Z" w:id="2477">
                  <w:rPr>
                    <w:del w:author="Craig Parker" w:date="2024-09-03T16:11:00Z" w16du:dateUtc="2024-09-03T14:11:00Z" w:id="2478"/>
                    <w:rFonts w:eastAsia="Calibri" w:cstheme="minorHAnsi"/>
                    <w:lang w:val="en-US"/>
                  </w:rPr>
                </w:rPrChange>
              </w:rPr>
              <w:pPrChange w:author="Craig Parker" w:date="2024-09-03T17:03:00Z" w16du:dateUtc="2024-09-03T15:03:00Z" w:id="2479">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686E096B" w14:textId="36D71531">
            <w:pPr>
              <w:tabs>
                <w:tab w:val="left" w:pos="4140"/>
                <w:tab w:val="left" w:pos="5220"/>
                <w:tab w:val="left" w:pos="6300"/>
              </w:tabs>
              <w:spacing w:line="360" w:lineRule="auto"/>
              <w:contextualSpacing/>
              <w:rPr>
                <w:del w:author="Craig Parker" w:date="2024-09-03T16:11:00Z" w16du:dateUtc="2024-09-03T14:11:00Z" w:id="2480"/>
                <w:rFonts w:eastAsia="Calibri" w:asciiTheme="majorHAnsi" w:hAnsiTheme="majorHAnsi" w:cstheme="majorHAnsi"/>
                <w:lang w:val="en-US"/>
                <w:rPrChange w:author="Craig Parker" w:date="2024-09-03T16:23:00Z" w16du:dateUtc="2024-09-03T14:23:00Z" w:id="2481">
                  <w:rPr>
                    <w:del w:author="Craig Parker" w:date="2024-09-03T16:11:00Z" w16du:dateUtc="2024-09-03T14:11:00Z" w:id="2482"/>
                    <w:rFonts w:eastAsia="Calibri" w:cstheme="minorHAnsi"/>
                    <w:lang w:val="en-US"/>
                  </w:rPr>
                </w:rPrChange>
              </w:rPr>
              <w:pPrChange w:author="Craig Parker" w:date="2024-09-03T17:03:00Z" w16du:dateUtc="2024-09-03T15:03:00Z" w:id="2483">
                <w:pPr>
                  <w:spacing w:line="240" w:lineRule="auto"/>
                </w:pPr>
              </w:pPrChange>
            </w:pPr>
            <w:del w:author="Craig Parker" w:date="2024-09-03T16:11:00Z" w16du:dateUtc="2024-09-03T14:11:00Z" w:id="2484">
              <w:r w:rsidRPr="002A00F9" w:rsidDel="00A5256E">
                <w:rPr>
                  <w:rFonts w:eastAsia="Calibri" w:asciiTheme="majorHAnsi" w:hAnsiTheme="majorHAnsi" w:cstheme="majorHAnsi"/>
                  <w:lang w:val="en-US"/>
                  <w:rPrChange w:author="Craig Parker" w:date="2024-09-03T16:23:00Z" w16du:dateUtc="2024-09-03T14:23:00Z" w:id="2485">
                    <w:rPr>
                      <w:rFonts w:eastAsia="Calibri" w:cstheme="minorHAnsi"/>
                      <w:lang w:val="en-US"/>
                    </w:rPr>
                  </w:rPrChange>
                </w:rPr>
                <w:delText>Congenital, familial and genetic disorders</w:delText>
              </w:r>
            </w:del>
          </w:p>
        </w:tc>
        <w:tc>
          <w:tcPr>
            <w:tcW w:w="4212" w:type="dxa"/>
            <w:tcMar>
              <w:top w:w="0" w:type="dxa"/>
              <w:left w:w="108" w:type="dxa"/>
              <w:bottom w:w="0" w:type="dxa"/>
              <w:right w:w="108" w:type="dxa"/>
            </w:tcMar>
            <w:vAlign w:val="center"/>
            <w:hideMark/>
          </w:tcPr>
          <w:p w:rsidRPr="002A00F9" w:rsidR="00AA4A1F" w:rsidDel="00A5256E" w:rsidRDefault="00AA4A1F" w14:paraId="606C412F" w14:textId="73C8D5C5">
            <w:pPr>
              <w:tabs>
                <w:tab w:val="left" w:pos="4140"/>
                <w:tab w:val="left" w:pos="5220"/>
                <w:tab w:val="left" w:pos="6300"/>
              </w:tabs>
              <w:spacing w:line="360" w:lineRule="auto"/>
              <w:contextualSpacing/>
              <w:rPr>
                <w:del w:author="Craig Parker" w:date="2024-09-03T16:11:00Z" w16du:dateUtc="2024-09-03T14:11:00Z" w:id="2486"/>
                <w:rFonts w:eastAsia="Calibri" w:asciiTheme="majorHAnsi" w:hAnsiTheme="majorHAnsi" w:cstheme="majorHAnsi"/>
                <w:lang w:val="en-US"/>
                <w:rPrChange w:author="Craig Parker" w:date="2024-09-03T16:23:00Z" w16du:dateUtc="2024-09-03T14:23:00Z" w:id="2487">
                  <w:rPr>
                    <w:del w:author="Craig Parker" w:date="2024-09-03T16:11:00Z" w16du:dateUtc="2024-09-03T14:11:00Z" w:id="2488"/>
                    <w:rFonts w:eastAsia="Calibri" w:cstheme="minorHAnsi"/>
                    <w:lang w:val="en-US"/>
                  </w:rPr>
                </w:rPrChange>
              </w:rPr>
              <w:pPrChange w:author="Craig Parker" w:date="2024-09-03T17:03:00Z" w16du:dateUtc="2024-09-03T15:03:00Z" w:id="2489">
                <w:pPr>
                  <w:spacing w:line="240" w:lineRule="auto"/>
                </w:pPr>
              </w:pPrChange>
            </w:pPr>
            <w:del w:author="Craig Parker" w:date="2024-09-03T16:11:00Z" w16du:dateUtc="2024-09-03T14:11:00Z" w:id="2490">
              <w:r w:rsidRPr="002A00F9" w:rsidDel="00A5256E">
                <w:rPr>
                  <w:rFonts w:eastAsia="Calibri" w:asciiTheme="majorHAnsi" w:hAnsiTheme="majorHAnsi" w:cstheme="majorHAnsi"/>
                  <w:lang w:val="en-US"/>
                  <w:rPrChange w:author="Craig Parker" w:date="2024-09-03T16:23:00Z" w16du:dateUtc="2024-09-03T14:23:00Z" w:id="2491">
                    <w:rPr>
                      <w:rFonts w:eastAsia="Calibri" w:cstheme="minorHAnsi"/>
                      <w:lang w:val="en-US"/>
                    </w:rPr>
                  </w:rPrChange>
                </w:rPr>
                <w:delText>Adverse events related to inherited or genetic conditions, such as Down syndrome, cystic fibrosis, or sickle cell anemia.</w:delText>
              </w:r>
            </w:del>
          </w:p>
        </w:tc>
      </w:tr>
      <w:tr w:rsidRPr="002A00F9" w:rsidR="00AA4A1F" w:rsidDel="00A5256E" w:rsidTr="00DA36F6" w14:paraId="6A2B3CAF" w14:textId="5B90F99F">
        <w:trPr>
          <w:trHeight w:val="520"/>
          <w:del w:author="Craig Parker" w:date="2024-09-03T16:11:00Z" w:id="2492"/>
        </w:trPr>
        <w:tc>
          <w:tcPr>
            <w:tcW w:w="0" w:type="auto"/>
            <w:vMerge/>
            <w:vAlign w:val="center"/>
            <w:hideMark/>
          </w:tcPr>
          <w:p w:rsidRPr="002A00F9" w:rsidR="00AA4A1F" w:rsidDel="00A5256E" w:rsidRDefault="00AA4A1F" w14:paraId="085FBB9A" w14:textId="603FBCD9">
            <w:pPr>
              <w:tabs>
                <w:tab w:val="left" w:pos="4140"/>
                <w:tab w:val="left" w:pos="5220"/>
                <w:tab w:val="left" w:pos="6300"/>
              </w:tabs>
              <w:spacing w:line="360" w:lineRule="auto"/>
              <w:contextualSpacing/>
              <w:rPr>
                <w:del w:author="Craig Parker" w:date="2024-09-03T16:11:00Z" w16du:dateUtc="2024-09-03T14:11:00Z" w:id="2493"/>
                <w:rFonts w:eastAsia="Calibri" w:asciiTheme="majorHAnsi" w:hAnsiTheme="majorHAnsi" w:cstheme="majorHAnsi"/>
                <w:lang w:val="en-US"/>
                <w:rPrChange w:author="Craig Parker" w:date="2024-09-03T16:23:00Z" w16du:dateUtc="2024-09-03T14:23:00Z" w:id="2494">
                  <w:rPr>
                    <w:del w:author="Craig Parker" w:date="2024-09-03T16:11:00Z" w16du:dateUtc="2024-09-03T14:11:00Z" w:id="2495"/>
                    <w:rFonts w:eastAsia="Calibri" w:cstheme="minorHAnsi"/>
                    <w:lang w:val="en-US"/>
                  </w:rPr>
                </w:rPrChange>
              </w:rPr>
              <w:pPrChange w:author="Craig Parker" w:date="2024-09-03T17:03:00Z" w16du:dateUtc="2024-09-03T15:03:00Z" w:id="2496">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5BACB718" w14:textId="1E93EA4F">
            <w:pPr>
              <w:tabs>
                <w:tab w:val="left" w:pos="4140"/>
                <w:tab w:val="left" w:pos="5220"/>
                <w:tab w:val="left" w:pos="6300"/>
              </w:tabs>
              <w:spacing w:line="360" w:lineRule="auto"/>
              <w:contextualSpacing/>
              <w:rPr>
                <w:del w:author="Craig Parker" w:date="2024-09-03T16:11:00Z" w16du:dateUtc="2024-09-03T14:11:00Z" w:id="2497"/>
                <w:rFonts w:eastAsia="Calibri" w:asciiTheme="majorHAnsi" w:hAnsiTheme="majorHAnsi" w:cstheme="majorHAnsi"/>
                <w:lang w:val="en-US"/>
                <w:rPrChange w:author="Craig Parker" w:date="2024-09-03T16:23:00Z" w16du:dateUtc="2024-09-03T14:23:00Z" w:id="2498">
                  <w:rPr>
                    <w:del w:author="Craig Parker" w:date="2024-09-03T16:11:00Z" w16du:dateUtc="2024-09-03T14:11:00Z" w:id="2499"/>
                    <w:rFonts w:eastAsia="Calibri" w:cstheme="minorHAnsi"/>
                    <w:lang w:val="en-US"/>
                  </w:rPr>
                </w:rPrChange>
              </w:rPr>
              <w:pPrChange w:author="Craig Parker" w:date="2024-09-03T17:03:00Z" w16du:dateUtc="2024-09-03T15:03:00Z" w:id="2500">
                <w:pPr>
                  <w:spacing w:line="240" w:lineRule="auto"/>
                </w:pPr>
              </w:pPrChange>
            </w:pPr>
            <w:del w:author="Craig Parker" w:date="2024-09-03T16:11:00Z" w16du:dateUtc="2024-09-03T14:11:00Z" w:id="2501">
              <w:r w:rsidRPr="002A00F9" w:rsidDel="00A5256E">
                <w:rPr>
                  <w:rFonts w:eastAsia="Calibri" w:asciiTheme="majorHAnsi" w:hAnsiTheme="majorHAnsi" w:cstheme="majorHAnsi"/>
                  <w:lang w:val="en-US"/>
                  <w:rPrChange w:author="Craig Parker" w:date="2024-09-03T16:23:00Z" w16du:dateUtc="2024-09-03T14:23:00Z" w:id="2502">
                    <w:rPr>
                      <w:rFonts w:eastAsia="Calibri" w:cstheme="minorHAnsi"/>
                      <w:lang w:val="en-US"/>
                    </w:rPr>
                  </w:rPrChange>
                </w:rPr>
                <w:delText>Social circumstances</w:delText>
              </w:r>
            </w:del>
          </w:p>
        </w:tc>
        <w:tc>
          <w:tcPr>
            <w:tcW w:w="4212" w:type="dxa"/>
            <w:tcMar>
              <w:top w:w="0" w:type="dxa"/>
              <w:left w:w="108" w:type="dxa"/>
              <w:bottom w:w="0" w:type="dxa"/>
              <w:right w:w="108" w:type="dxa"/>
            </w:tcMar>
            <w:vAlign w:val="center"/>
            <w:hideMark/>
          </w:tcPr>
          <w:p w:rsidRPr="002A00F9" w:rsidR="00AA4A1F" w:rsidDel="00A5256E" w:rsidRDefault="00AA4A1F" w14:paraId="0BF8FDBF" w14:textId="227E1FA6">
            <w:pPr>
              <w:tabs>
                <w:tab w:val="left" w:pos="4140"/>
                <w:tab w:val="left" w:pos="5220"/>
                <w:tab w:val="left" w:pos="6300"/>
              </w:tabs>
              <w:spacing w:line="360" w:lineRule="auto"/>
              <w:contextualSpacing/>
              <w:rPr>
                <w:del w:author="Craig Parker" w:date="2024-09-03T16:11:00Z" w16du:dateUtc="2024-09-03T14:11:00Z" w:id="2503"/>
                <w:rFonts w:eastAsia="Calibri" w:asciiTheme="majorHAnsi" w:hAnsiTheme="majorHAnsi" w:cstheme="majorHAnsi"/>
                <w:lang w:val="en-US"/>
                <w:rPrChange w:author="Craig Parker" w:date="2024-09-03T16:23:00Z" w16du:dateUtc="2024-09-03T14:23:00Z" w:id="2504">
                  <w:rPr>
                    <w:del w:author="Craig Parker" w:date="2024-09-03T16:11:00Z" w16du:dateUtc="2024-09-03T14:11:00Z" w:id="2505"/>
                    <w:rFonts w:eastAsia="Calibri" w:cstheme="minorHAnsi"/>
                    <w:lang w:val="en-US"/>
                  </w:rPr>
                </w:rPrChange>
              </w:rPr>
              <w:pPrChange w:author="Craig Parker" w:date="2024-09-03T17:03:00Z" w16du:dateUtc="2024-09-03T15:03:00Z" w:id="2506">
                <w:pPr>
                  <w:spacing w:line="240" w:lineRule="auto"/>
                </w:pPr>
              </w:pPrChange>
            </w:pPr>
            <w:del w:author="Craig Parker" w:date="2024-09-03T16:11:00Z" w16du:dateUtc="2024-09-03T14:11:00Z" w:id="2507">
              <w:r w:rsidRPr="002A00F9" w:rsidDel="00A5256E">
                <w:rPr>
                  <w:rFonts w:eastAsia="Calibri" w:asciiTheme="majorHAnsi" w:hAnsiTheme="majorHAnsi" w:cstheme="majorHAnsi"/>
                  <w:lang w:val="en-US"/>
                  <w:rPrChange w:author="Craig Parker" w:date="2024-09-03T16:23:00Z" w16du:dateUtc="2024-09-03T14:23:00Z" w:id="2508">
                    <w:rPr>
                      <w:rFonts w:eastAsia="Calibri" w:cstheme="minorHAnsi"/>
                      <w:lang w:val="en-US"/>
                    </w:rPr>
                  </w:rPrChange>
                </w:rPr>
                <w:delText>Adverse events related to social or environmental factors, such as poverty, homelessness, or lack of social support.</w:delText>
              </w:r>
            </w:del>
          </w:p>
        </w:tc>
      </w:tr>
      <w:tr w:rsidRPr="002A00F9" w:rsidR="00AA4A1F" w:rsidDel="00A5256E" w:rsidTr="00DA36F6" w14:paraId="1DBF5A2F" w14:textId="52138999">
        <w:trPr>
          <w:trHeight w:val="290"/>
          <w:del w:author="Craig Parker" w:date="2024-09-03T16:11:00Z" w:id="2509"/>
        </w:trPr>
        <w:tc>
          <w:tcPr>
            <w:tcW w:w="0" w:type="auto"/>
            <w:vMerge/>
            <w:vAlign w:val="center"/>
            <w:hideMark/>
          </w:tcPr>
          <w:p w:rsidRPr="002A00F9" w:rsidR="00AA4A1F" w:rsidDel="00A5256E" w:rsidRDefault="00AA4A1F" w14:paraId="17C3FD8A" w14:textId="63C52C31">
            <w:pPr>
              <w:tabs>
                <w:tab w:val="left" w:pos="4140"/>
                <w:tab w:val="left" w:pos="5220"/>
                <w:tab w:val="left" w:pos="6300"/>
              </w:tabs>
              <w:spacing w:line="360" w:lineRule="auto"/>
              <w:contextualSpacing/>
              <w:rPr>
                <w:del w:author="Craig Parker" w:date="2024-09-03T16:11:00Z" w16du:dateUtc="2024-09-03T14:11:00Z" w:id="2510"/>
                <w:rFonts w:eastAsia="Calibri" w:asciiTheme="majorHAnsi" w:hAnsiTheme="majorHAnsi" w:cstheme="majorHAnsi"/>
                <w:lang w:val="en-US"/>
                <w:rPrChange w:author="Craig Parker" w:date="2024-09-03T16:23:00Z" w16du:dateUtc="2024-09-03T14:23:00Z" w:id="2511">
                  <w:rPr>
                    <w:del w:author="Craig Parker" w:date="2024-09-03T16:11:00Z" w16du:dateUtc="2024-09-03T14:11:00Z" w:id="2512"/>
                    <w:rFonts w:eastAsia="Calibri" w:cstheme="minorHAnsi"/>
                    <w:lang w:val="en-US"/>
                  </w:rPr>
                </w:rPrChange>
              </w:rPr>
              <w:pPrChange w:author="Craig Parker" w:date="2024-09-03T17:03:00Z" w16du:dateUtc="2024-09-03T15:03:00Z" w:id="2513">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54E24331" w14:textId="2C435BCB">
            <w:pPr>
              <w:tabs>
                <w:tab w:val="left" w:pos="4140"/>
                <w:tab w:val="left" w:pos="5220"/>
                <w:tab w:val="left" w:pos="6300"/>
              </w:tabs>
              <w:spacing w:line="360" w:lineRule="auto"/>
              <w:contextualSpacing/>
              <w:rPr>
                <w:del w:author="Craig Parker" w:date="2024-09-03T16:11:00Z" w16du:dateUtc="2024-09-03T14:11:00Z" w:id="2514"/>
                <w:rFonts w:eastAsia="Calibri" w:asciiTheme="majorHAnsi" w:hAnsiTheme="majorHAnsi" w:cstheme="majorHAnsi"/>
                <w:lang w:val="en-US"/>
                <w:rPrChange w:author="Craig Parker" w:date="2024-09-03T16:23:00Z" w16du:dateUtc="2024-09-03T14:23:00Z" w:id="2515">
                  <w:rPr>
                    <w:del w:author="Craig Parker" w:date="2024-09-03T16:11:00Z" w16du:dateUtc="2024-09-03T14:11:00Z" w:id="2516"/>
                    <w:rFonts w:eastAsia="Calibri" w:cstheme="minorHAnsi"/>
                    <w:lang w:val="en-US"/>
                  </w:rPr>
                </w:rPrChange>
              </w:rPr>
              <w:pPrChange w:author="Craig Parker" w:date="2024-09-03T17:03:00Z" w16du:dateUtc="2024-09-03T15:03:00Z" w:id="2517">
                <w:pPr>
                  <w:spacing w:line="240" w:lineRule="auto"/>
                </w:pPr>
              </w:pPrChange>
            </w:pPr>
            <w:del w:author="Craig Parker" w:date="2024-09-03T16:11:00Z" w16du:dateUtc="2024-09-03T14:11:00Z" w:id="2518">
              <w:r w:rsidRPr="002A00F9" w:rsidDel="00A5256E">
                <w:rPr>
                  <w:rFonts w:eastAsia="Calibri" w:asciiTheme="majorHAnsi" w:hAnsiTheme="majorHAnsi" w:cstheme="majorHAnsi"/>
                  <w:lang w:val="en-US"/>
                  <w:rPrChange w:author="Craig Parker" w:date="2024-09-03T16:23:00Z" w16du:dateUtc="2024-09-03T14:23:00Z" w:id="2519">
                    <w:rPr>
                      <w:rFonts w:eastAsia="Calibri" w:cstheme="minorHAnsi"/>
                      <w:lang w:val="en-US"/>
                    </w:rPr>
                  </w:rPrChange>
                </w:rPr>
                <w:delText>Endocrine disorders</w:delText>
              </w:r>
            </w:del>
          </w:p>
        </w:tc>
        <w:tc>
          <w:tcPr>
            <w:tcW w:w="4212" w:type="dxa"/>
            <w:tcMar>
              <w:top w:w="0" w:type="dxa"/>
              <w:left w:w="108" w:type="dxa"/>
              <w:bottom w:w="0" w:type="dxa"/>
              <w:right w:w="108" w:type="dxa"/>
            </w:tcMar>
            <w:vAlign w:val="center"/>
            <w:hideMark/>
          </w:tcPr>
          <w:p w:rsidRPr="002A00F9" w:rsidR="00AA4A1F" w:rsidDel="00A5256E" w:rsidRDefault="00AA4A1F" w14:paraId="07388127" w14:textId="45DD33A8">
            <w:pPr>
              <w:tabs>
                <w:tab w:val="left" w:pos="4140"/>
                <w:tab w:val="left" w:pos="5220"/>
                <w:tab w:val="left" w:pos="6300"/>
              </w:tabs>
              <w:spacing w:line="360" w:lineRule="auto"/>
              <w:contextualSpacing/>
              <w:rPr>
                <w:del w:author="Craig Parker" w:date="2024-09-03T16:11:00Z" w16du:dateUtc="2024-09-03T14:11:00Z" w:id="2520"/>
                <w:rFonts w:eastAsia="Calibri" w:asciiTheme="majorHAnsi" w:hAnsiTheme="majorHAnsi" w:cstheme="majorHAnsi"/>
                <w:lang w:val="en-US"/>
                <w:rPrChange w:author="Craig Parker" w:date="2024-09-03T16:23:00Z" w16du:dateUtc="2024-09-03T14:23:00Z" w:id="2521">
                  <w:rPr>
                    <w:del w:author="Craig Parker" w:date="2024-09-03T16:11:00Z" w16du:dateUtc="2024-09-03T14:11:00Z" w:id="2522"/>
                    <w:rFonts w:eastAsia="Calibri" w:cstheme="minorHAnsi"/>
                    <w:lang w:val="en-US"/>
                  </w:rPr>
                </w:rPrChange>
              </w:rPr>
              <w:pPrChange w:author="Craig Parker" w:date="2024-09-03T17:03:00Z" w16du:dateUtc="2024-09-03T15:03:00Z" w:id="2523">
                <w:pPr>
                  <w:spacing w:line="240" w:lineRule="auto"/>
                </w:pPr>
              </w:pPrChange>
            </w:pPr>
            <w:del w:author="Craig Parker" w:date="2024-09-03T16:11:00Z" w16du:dateUtc="2024-09-03T14:11:00Z" w:id="2524">
              <w:r w:rsidRPr="002A00F9" w:rsidDel="00A5256E">
                <w:rPr>
                  <w:rFonts w:eastAsia="Calibri" w:asciiTheme="majorHAnsi" w:hAnsiTheme="majorHAnsi" w:cstheme="majorHAnsi"/>
                  <w:lang w:val="en-US"/>
                  <w:rPrChange w:author="Craig Parker" w:date="2024-09-03T16:23:00Z" w16du:dateUtc="2024-09-03T14:23:00Z" w:id="2525">
                    <w:rPr>
                      <w:rFonts w:eastAsia="Calibri" w:cstheme="minorHAnsi"/>
                      <w:lang w:val="en-US"/>
                    </w:rPr>
                  </w:rPrChange>
                </w:rPr>
                <w:delText>Adverse events related to the endocrine system, such as diabetes, thyroid disease, or adrenal insufficiency</w:delText>
              </w:r>
            </w:del>
          </w:p>
        </w:tc>
      </w:tr>
      <w:tr w:rsidRPr="002A00F9" w:rsidR="00AA4A1F" w:rsidDel="00A5256E" w:rsidTr="00DA36F6" w14:paraId="4C90C230" w14:textId="0E552116">
        <w:trPr>
          <w:trHeight w:val="290"/>
          <w:del w:author="Craig Parker" w:date="2024-09-03T16:11:00Z" w:id="2526"/>
        </w:trPr>
        <w:tc>
          <w:tcPr>
            <w:tcW w:w="0" w:type="auto"/>
            <w:vMerge/>
            <w:vAlign w:val="center"/>
            <w:hideMark/>
          </w:tcPr>
          <w:p w:rsidRPr="002A00F9" w:rsidR="00AA4A1F" w:rsidDel="00A5256E" w:rsidRDefault="00AA4A1F" w14:paraId="50F38C93" w14:textId="52929D0E">
            <w:pPr>
              <w:tabs>
                <w:tab w:val="left" w:pos="4140"/>
                <w:tab w:val="left" w:pos="5220"/>
                <w:tab w:val="left" w:pos="6300"/>
              </w:tabs>
              <w:spacing w:line="360" w:lineRule="auto"/>
              <w:contextualSpacing/>
              <w:rPr>
                <w:del w:author="Craig Parker" w:date="2024-09-03T16:11:00Z" w16du:dateUtc="2024-09-03T14:11:00Z" w:id="2527"/>
                <w:rFonts w:eastAsia="Calibri" w:asciiTheme="majorHAnsi" w:hAnsiTheme="majorHAnsi" w:cstheme="majorHAnsi"/>
                <w:lang w:val="en-US"/>
                <w:rPrChange w:author="Craig Parker" w:date="2024-09-03T16:23:00Z" w16du:dateUtc="2024-09-03T14:23:00Z" w:id="2528">
                  <w:rPr>
                    <w:del w:author="Craig Parker" w:date="2024-09-03T16:11:00Z" w16du:dateUtc="2024-09-03T14:11:00Z" w:id="2529"/>
                    <w:rFonts w:eastAsia="Calibri" w:cstheme="minorHAnsi"/>
                    <w:lang w:val="en-US"/>
                  </w:rPr>
                </w:rPrChange>
              </w:rPr>
              <w:pPrChange w:author="Craig Parker" w:date="2024-09-03T17:03:00Z" w16du:dateUtc="2024-09-03T15:03:00Z" w:id="2530">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2A64B287" w14:textId="5E345D65">
            <w:pPr>
              <w:tabs>
                <w:tab w:val="left" w:pos="4140"/>
                <w:tab w:val="left" w:pos="5220"/>
                <w:tab w:val="left" w:pos="6300"/>
              </w:tabs>
              <w:spacing w:line="360" w:lineRule="auto"/>
              <w:contextualSpacing/>
              <w:rPr>
                <w:del w:author="Craig Parker" w:date="2024-09-03T16:11:00Z" w16du:dateUtc="2024-09-03T14:11:00Z" w:id="2531"/>
                <w:rFonts w:eastAsia="Calibri" w:asciiTheme="majorHAnsi" w:hAnsiTheme="majorHAnsi" w:cstheme="majorHAnsi"/>
                <w:lang w:val="en-US"/>
                <w:rPrChange w:author="Craig Parker" w:date="2024-09-03T16:23:00Z" w16du:dateUtc="2024-09-03T14:23:00Z" w:id="2532">
                  <w:rPr>
                    <w:del w:author="Craig Parker" w:date="2024-09-03T16:11:00Z" w16du:dateUtc="2024-09-03T14:11:00Z" w:id="2533"/>
                    <w:rFonts w:eastAsia="Calibri" w:cstheme="minorHAnsi"/>
                    <w:lang w:val="en-US"/>
                  </w:rPr>
                </w:rPrChange>
              </w:rPr>
              <w:pPrChange w:author="Craig Parker" w:date="2024-09-03T17:03:00Z" w16du:dateUtc="2024-09-03T15:03:00Z" w:id="2534">
                <w:pPr>
                  <w:spacing w:line="240" w:lineRule="auto"/>
                </w:pPr>
              </w:pPrChange>
            </w:pPr>
            <w:del w:author="Craig Parker" w:date="2024-09-03T16:11:00Z" w16du:dateUtc="2024-09-03T14:11:00Z" w:id="2535">
              <w:r w:rsidRPr="002A00F9" w:rsidDel="00A5256E">
                <w:rPr>
                  <w:rFonts w:eastAsia="Calibri" w:asciiTheme="majorHAnsi" w:hAnsiTheme="majorHAnsi" w:cstheme="majorHAnsi"/>
                  <w:lang w:val="en-US"/>
                  <w:rPrChange w:author="Craig Parker" w:date="2024-09-03T16:23:00Z" w16du:dateUtc="2024-09-03T14:23:00Z" w:id="2536">
                    <w:rPr>
                      <w:rFonts w:eastAsia="Calibri" w:cstheme="minorHAnsi"/>
                      <w:lang w:val="en-US"/>
                    </w:rPr>
                  </w:rPrChange>
                </w:rPr>
                <w:delText>Cardiac disorders</w:delText>
              </w:r>
            </w:del>
          </w:p>
        </w:tc>
        <w:tc>
          <w:tcPr>
            <w:tcW w:w="4212" w:type="dxa"/>
            <w:tcMar>
              <w:top w:w="0" w:type="dxa"/>
              <w:left w:w="108" w:type="dxa"/>
              <w:bottom w:w="0" w:type="dxa"/>
              <w:right w:w="108" w:type="dxa"/>
            </w:tcMar>
            <w:vAlign w:val="center"/>
            <w:hideMark/>
          </w:tcPr>
          <w:p w:rsidRPr="002A00F9" w:rsidR="00AA4A1F" w:rsidDel="00A5256E" w:rsidRDefault="00AA4A1F" w14:paraId="7421B7B0" w14:textId="143D4A39">
            <w:pPr>
              <w:tabs>
                <w:tab w:val="left" w:pos="4140"/>
                <w:tab w:val="left" w:pos="5220"/>
                <w:tab w:val="left" w:pos="6300"/>
              </w:tabs>
              <w:spacing w:line="360" w:lineRule="auto"/>
              <w:contextualSpacing/>
              <w:rPr>
                <w:del w:author="Craig Parker" w:date="2024-09-03T16:11:00Z" w16du:dateUtc="2024-09-03T14:11:00Z" w:id="2537"/>
                <w:rFonts w:eastAsia="Calibri" w:asciiTheme="majorHAnsi" w:hAnsiTheme="majorHAnsi" w:cstheme="majorHAnsi"/>
                <w:lang w:val="en-US"/>
                <w:rPrChange w:author="Craig Parker" w:date="2024-09-03T16:23:00Z" w16du:dateUtc="2024-09-03T14:23:00Z" w:id="2538">
                  <w:rPr>
                    <w:del w:author="Craig Parker" w:date="2024-09-03T16:11:00Z" w16du:dateUtc="2024-09-03T14:11:00Z" w:id="2539"/>
                    <w:rFonts w:eastAsia="Calibri" w:cstheme="minorHAnsi"/>
                    <w:lang w:val="en-US"/>
                  </w:rPr>
                </w:rPrChange>
              </w:rPr>
              <w:pPrChange w:author="Craig Parker" w:date="2024-09-03T17:03:00Z" w16du:dateUtc="2024-09-03T15:03:00Z" w:id="2540">
                <w:pPr>
                  <w:spacing w:line="240" w:lineRule="auto"/>
                </w:pPr>
              </w:pPrChange>
            </w:pPr>
            <w:del w:author="Craig Parker" w:date="2024-09-03T16:11:00Z" w16du:dateUtc="2024-09-03T14:11:00Z" w:id="2541">
              <w:r w:rsidRPr="002A00F9" w:rsidDel="00A5256E">
                <w:rPr>
                  <w:rFonts w:eastAsia="Calibri" w:asciiTheme="majorHAnsi" w:hAnsiTheme="majorHAnsi" w:cstheme="majorHAnsi"/>
                  <w:lang w:val="en-US"/>
                  <w:rPrChange w:author="Craig Parker" w:date="2024-09-03T16:23:00Z" w16du:dateUtc="2024-09-03T14:23:00Z" w:id="2542">
                    <w:rPr>
                      <w:rFonts w:eastAsia="Calibri" w:cstheme="minorHAnsi"/>
                      <w:lang w:val="en-US"/>
                    </w:rPr>
                  </w:rPrChange>
                </w:rPr>
                <w:delText>Adverse events related to the heart, such as arrhythmias, myocardial infarction, or angina.</w:delText>
              </w:r>
            </w:del>
          </w:p>
        </w:tc>
      </w:tr>
      <w:tr w:rsidRPr="002A00F9" w:rsidR="00AA4A1F" w:rsidDel="00A5256E" w:rsidTr="00DA36F6" w14:paraId="28A32D9F" w14:textId="30F9BA5B">
        <w:trPr>
          <w:trHeight w:val="520"/>
          <w:del w:author="Craig Parker" w:date="2024-09-03T16:11:00Z" w:id="2543"/>
        </w:trPr>
        <w:tc>
          <w:tcPr>
            <w:tcW w:w="0" w:type="auto"/>
            <w:vMerge/>
            <w:vAlign w:val="center"/>
            <w:hideMark/>
          </w:tcPr>
          <w:p w:rsidRPr="002A00F9" w:rsidR="00AA4A1F" w:rsidDel="00A5256E" w:rsidRDefault="00AA4A1F" w14:paraId="687690F7" w14:textId="72E2FB31">
            <w:pPr>
              <w:tabs>
                <w:tab w:val="left" w:pos="4140"/>
                <w:tab w:val="left" w:pos="5220"/>
                <w:tab w:val="left" w:pos="6300"/>
              </w:tabs>
              <w:spacing w:line="360" w:lineRule="auto"/>
              <w:contextualSpacing/>
              <w:rPr>
                <w:del w:author="Craig Parker" w:date="2024-09-03T16:11:00Z" w16du:dateUtc="2024-09-03T14:11:00Z" w:id="2544"/>
                <w:rFonts w:eastAsia="Calibri" w:asciiTheme="majorHAnsi" w:hAnsiTheme="majorHAnsi" w:cstheme="majorHAnsi"/>
                <w:lang w:val="en-US"/>
                <w:rPrChange w:author="Craig Parker" w:date="2024-09-03T16:23:00Z" w16du:dateUtc="2024-09-03T14:23:00Z" w:id="2545">
                  <w:rPr>
                    <w:del w:author="Craig Parker" w:date="2024-09-03T16:11:00Z" w16du:dateUtc="2024-09-03T14:11:00Z" w:id="2546"/>
                    <w:rFonts w:eastAsia="Calibri" w:cstheme="minorHAnsi"/>
                    <w:lang w:val="en-US"/>
                  </w:rPr>
                </w:rPrChange>
              </w:rPr>
              <w:pPrChange w:author="Craig Parker" w:date="2024-09-03T17:03:00Z" w16du:dateUtc="2024-09-03T15:03:00Z" w:id="2547">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27A4324B" w14:textId="014C5708">
            <w:pPr>
              <w:tabs>
                <w:tab w:val="left" w:pos="4140"/>
                <w:tab w:val="left" w:pos="5220"/>
                <w:tab w:val="left" w:pos="6300"/>
              </w:tabs>
              <w:spacing w:line="360" w:lineRule="auto"/>
              <w:contextualSpacing/>
              <w:rPr>
                <w:del w:author="Craig Parker" w:date="2024-09-03T16:11:00Z" w16du:dateUtc="2024-09-03T14:11:00Z" w:id="2548"/>
                <w:rFonts w:eastAsia="Calibri" w:asciiTheme="majorHAnsi" w:hAnsiTheme="majorHAnsi" w:cstheme="majorHAnsi"/>
                <w:lang w:val="en-US"/>
                <w:rPrChange w:author="Craig Parker" w:date="2024-09-03T16:23:00Z" w16du:dateUtc="2024-09-03T14:23:00Z" w:id="2549">
                  <w:rPr>
                    <w:del w:author="Craig Parker" w:date="2024-09-03T16:11:00Z" w16du:dateUtc="2024-09-03T14:11:00Z" w:id="2550"/>
                    <w:rFonts w:eastAsia="Calibri" w:cstheme="minorHAnsi"/>
                    <w:lang w:val="en-US"/>
                  </w:rPr>
                </w:rPrChange>
              </w:rPr>
              <w:pPrChange w:author="Craig Parker" w:date="2024-09-03T17:03:00Z" w16du:dateUtc="2024-09-03T15:03:00Z" w:id="2551">
                <w:pPr>
                  <w:spacing w:line="240" w:lineRule="auto"/>
                </w:pPr>
              </w:pPrChange>
            </w:pPr>
            <w:del w:author="Craig Parker" w:date="2024-09-03T16:11:00Z" w16du:dateUtc="2024-09-03T14:11:00Z" w:id="2552">
              <w:r w:rsidRPr="002A00F9" w:rsidDel="00A5256E">
                <w:rPr>
                  <w:rFonts w:eastAsia="Calibri" w:asciiTheme="majorHAnsi" w:hAnsiTheme="majorHAnsi" w:cstheme="majorHAnsi"/>
                  <w:lang w:val="en-US"/>
                  <w:rPrChange w:author="Craig Parker" w:date="2024-09-03T16:23:00Z" w16du:dateUtc="2024-09-03T14:23:00Z" w:id="2553">
                    <w:rPr>
                      <w:rFonts w:eastAsia="Calibri" w:cstheme="minorHAnsi"/>
                      <w:lang w:val="en-US"/>
                    </w:rPr>
                  </w:rPrChange>
                </w:rPr>
                <w:delText>Surgical and medical procedures</w:delText>
              </w:r>
            </w:del>
          </w:p>
        </w:tc>
        <w:tc>
          <w:tcPr>
            <w:tcW w:w="4212" w:type="dxa"/>
            <w:tcMar>
              <w:top w:w="0" w:type="dxa"/>
              <w:left w:w="108" w:type="dxa"/>
              <w:bottom w:w="0" w:type="dxa"/>
              <w:right w:w="108" w:type="dxa"/>
            </w:tcMar>
            <w:vAlign w:val="center"/>
            <w:hideMark/>
          </w:tcPr>
          <w:p w:rsidRPr="002A00F9" w:rsidR="00AA4A1F" w:rsidDel="00A5256E" w:rsidRDefault="00AA4A1F" w14:paraId="612A2390" w14:textId="47D0D149">
            <w:pPr>
              <w:tabs>
                <w:tab w:val="left" w:pos="4140"/>
                <w:tab w:val="left" w:pos="5220"/>
                <w:tab w:val="left" w:pos="6300"/>
              </w:tabs>
              <w:spacing w:line="360" w:lineRule="auto"/>
              <w:contextualSpacing/>
              <w:rPr>
                <w:del w:author="Craig Parker" w:date="2024-09-03T16:11:00Z" w16du:dateUtc="2024-09-03T14:11:00Z" w:id="2554"/>
                <w:rFonts w:eastAsia="Calibri" w:asciiTheme="majorHAnsi" w:hAnsiTheme="majorHAnsi" w:cstheme="majorHAnsi"/>
                <w:lang w:val="en-US"/>
                <w:rPrChange w:author="Craig Parker" w:date="2024-09-03T16:23:00Z" w16du:dateUtc="2024-09-03T14:23:00Z" w:id="2555">
                  <w:rPr>
                    <w:del w:author="Craig Parker" w:date="2024-09-03T16:11:00Z" w16du:dateUtc="2024-09-03T14:11:00Z" w:id="2556"/>
                    <w:rFonts w:eastAsia="Calibri" w:cstheme="minorHAnsi"/>
                    <w:lang w:val="en-US"/>
                  </w:rPr>
                </w:rPrChange>
              </w:rPr>
              <w:pPrChange w:author="Craig Parker" w:date="2024-09-03T17:03:00Z" w16du:dateUtc="2024-09-03T15:03:00Z" w:id="2557">
                <w:pPr>
                  <w:spacing w:line="240" w:lineRule="auto"/>
                </w:pPr>
              </w:pPrChange>
            </w:pPr>
            <w:del w:author="Craig Parker" w:date="2024-09-03T16:11:00Z" w16du:dateUtc="2024-09-03T14:11:00Z" w:id="2558">
              <w:r w:rsidRPr="002A00F9" w:rsidDel="00A5256E">
                <w:rPr>
                  <w:rFonts w:eastAsia="Calibri" w:asciiTheme="majorHAnsi" w:hAnsiTheme="majorHAnsi" w:cstheme="majorHAnsi"/>
                  <w:lang w:val="en-US"/>
                  <w:rPrChange w:author="Craig Parker" w:date="2024-09-03T16:23:00Z" w16du:dateUtc="2024-09-03T14:23:00Z" w:id="2559">
                    <w:rPr>
                      <w:rFonts w:eastAsia="Calibri" w:cstheme="minorHAnsi"/>
                      <w:lang w:val="en-US"/>
                    </w:rPr>
                  </w:rPrChange>
                </w:rPr>
                <w:delText>Adverse events related to surgical or medical procedures, such as infections, bleeding, or complications from anesthesia</w:delText>
              </w:r>
            </w:del>
          </w:p>
        </w:tc>
      </w:tr>
      <w:tr w:rsidRPr="002A00F9" w:rsidR="00AA4A1F" w:rsidDel="00A5256E" w:rsidTr="00DA36F6" w14:paraId="3ED7653C" w14:textId="6E53B778">
        <w:trPr>
          <w:trHeight w:val="520"/>
          <w:del w:author="Craig Parker" w:date="2024-09-03T16:11:00Z" w:id="2560"/>
        </w:trPr>
        <w:tc>
          <w:tcPr>
            <w:tcW w:w="1717" w:type="dxa"/>
            <w:vMerge w:val="restart"/>
            <w:tcMar>
              <w:top w:w="0" w:type="dxa"/>
              <w:left w:w="108" w:type="dxa"/>
              <w:bottom w:w="0" w:type="dxa"/>
              <w:right w:w="108" w:type="dxa"/>
            </w:tcMar>
            <w:vAlign w:val="center"/>
            <w:hideMark/>
          </w:tcPr>
          <w:p w:rsidRPr="002A00F9" w:rsidR="00AA4A1F" w:rsidDel="00A5256E" w:rsidRDefault="00AA4A1F" w14:paraId="1719EC3B" w14:textId="7AE8FBBB">
            <w:pPr>
              <w:tabs>
                <w:tab w:val="left" w:pos="4140"/>
                <w:tab w:val="left" w:pos="5220"/>
                <w:tab w:val="left" w:pos="6300"/>
              </w:tabs>
              <w:spacing w:line="360" w:lineRule="auto"/>
              <w:contextualSpacing/>
              <w:rPr>
                <w:del w:author="Craig Parker" w:date="2024-09-03T16:11:00Z" w16du:dateUtc="2024-09-03T14:11:00Z" w:id="2561"/>
                <w:rFonts w:eastAsia="Calibri" w:asciiTheme="majorHAnsi" w:hAnsiTheme="majorHAnsi" w:cstheme="majorHAnsi"/>
                <w:lang w:val="en-US"/>
                <w:rPrChange w:author="Craig Parker" w:date="2024-09-03T16:23:00Z" w16du:dateUtc="2024-09-03T14:23:00Z" w:id="2562">
                  <w:rPr>
                    <w:del w:author="Craig Parker" w:date="2024-09-03T16:11:00Z" w16du:dateUtc="2024-09-03T14:11:00Z" w:id="2563"/>
                    <w:rFonts w:eastAsia="Calibri" w:cstheme="minorHAnsi"/>
                    <w:lang w:val="en-US"/>
                  </w:rPr>
                </w:rPrChange>
              </w:rPr>
              <w:pPrChange w:author="Craig Parker" w:date="2024-09-03T17:03:00Z" w16du:dateUtc="2024-09-03T15:03:00Z" w:id="2564">
                <w:pPr>
                  <w:spacing w:line="240" w:lineRule="auto"/>
                </w:pPr>
              </w:pPrChange>
            </w:pPr>
            <w:del w:author="Craig Parker" w:date="2024-09-03T16:11:00Z" w16du:dateUtc="2024-09-03T14:11:00Z" w:id="2565">
              <w:r w:rsidRPr="002A00F9" w:rsidDel="00A5256E">
                <w:rPr>
                  <w:rFonts w:eastAsia="Calibri" w:asciiTheme="majorHAnsi" w:hAnsiTheme="majorHAnsi" w:cstheme="majorHAnsi"/>
                  <w:lang w:val="en-US"/>
                  <w:rPrChange w:author="Craig Parker" w:date="2024-09-03T16:23:00Z" w16du:dateUtc="2024-09-03T14:23:00Z" w:id="2566">
                    <w:rPr>
                      <w:rFonts w:eastAsia="Calibri" w:cstheme="minorHAnsi"/>
                      <w:lang w:val="en-US"/>
                    </w:rPr>
                  </w:rPrChange>
                </w:rPr>
                <w:delText>Haematology</w:delText>
              </w:r>
            </w:del>
          </w:p>
        </w:tc>
        <w:tc>
          <w:tcPr>
            <w:tcW w:w="3077" w:type="dxa"/>
            <w:tcMar>
              <w:top w:w="0" w:type="dxa"/>
              <w:left w:w="108" w:type="dxa"/>
              <w:bottom w:w="0" w:type="dxa"/>
              <w:right w:w="108" w:type="dxa"/>
            </w:tcMar>
            <w:vAlign w:val="center"/>
            <w:hideMark/>
          </w:tcPr>
          <w:p w:rsidRPr="002A00F9" w:rsidR="00AA4A1F" w:rsidDel="00A5256E" w:rsidRDefault="00AA4A1F" w14:paraId="58884124" w14:textId="579D8B83">
            <w:pPr>
              <w:tabs>
                <w:tab w:val="left" w:pos="4140"/>
                <w:tab w:val="left" w:pos="5220"/>
                <w:tab w:val="left" w:pos="6300"/>
              </w:tabs>
              <w:spacing w:line="360" w:lineRule="auto"/>
              <w:contextualSpacing/>
              <w:rPr>
                <w:del w:author="Craig Parker" w:date="2024-09-03T16:11:00Z" w16du:dateUtc="2024-09-03T14:11:00Z" w:id="2567"/>
                <w:rFonts w:eastAsia="Calibri" w:asciiTheme="majorHAnsi" w:hAnsiTheme="majorHAnsi" w:cstheme="majorHAnsi"/>
                <w:lang w:val="en-US"/>
                <w:rPrChange w:author="Craig Parker" w:date="2024-09-03T16:23:00Z" w16du:dateUtc="2024-09-03T14:23:00Z" w:id="2568">
                  <w:rPr>
                    <w:del w:author="Craig Parker" w:date="2024-09-03T16:11:00Z" w16du:dateUtc="2024-09-03T14:11:00Z" w:id="2569"/>
                    <w:rFonts w:eastAsia="Calibri" w:cstheme="minorHAnsi"/>
                    <w:lang w:val="en-US"/>
                  </w:rPr>
                </w:rPrChange>
              </w:rPr>
              <w:pPrChange w:author="Craig Parker" w:date="2024-09-03T17:03:00Z" w16du:dateUtc="2024-09-03T15:03:00Z" w:id="2570">
                <w:pPr>
                  <w:spacing w:line="240" w:lineRule="auto"/>
                </w:pPr>
              </w:pPrChange>
            </w:pPr>
            <w:del w:author="Craig Parker" w:date="2024-09-03T16:11:00Z" w16du:dateUtc="2024-09-03T14:11:00Z" w:id="2571">
              <w:r w:rsidRPr="002A00F9" w:rsidDel="00A5256E">
                <w:rPr>
                  <w:rFonts w:eastAsia="Calibri" w:asciiTheme="majorHAnsi" w:hAnsiTheme="majorHAnsi" w:cstheme="majorHAnsi"/>
                  <w:lang w:val="en-US"/>
                  <w:rPrChange w:author="Craig Parker" w:date="2024-09-03T16:23:00Z" w16du:dateUtc="2024-09-03T14:23:00Z" w:id="2572">
                    <w:rPr>
                      <w:rFonts w:eastAsia="Calibri" w:cstheme="minorHAnsi"/>
                      <w:lang w:val="en-US"/>
                    </w:rPr>
                  </w:rPrChange>
                </w:rPr>
                <w:delText>Basophils</w:delText>
              </w:r>
            </w:del>
          </w:p>
        </w:tc>
        <w:tc>
          <w:tcPr>
            <w:tcW w:w="4212" w:type="dxa"/>
            <w:tcMar>
              <w:top w:w="0" w:type="dxa"/>
              <w:left w:w="108" w:type="dxa"/>
              <w:bottom w:w="0" w:type="dxa"/>
              <w:right w:w="108" w:type="dxa"/>
            </w:tcMar>
            <w:vAlign w:val="center"/>
            <w:hideMark/>
          </w:tcPr>
          <w:p w:rsidRPr="002A00F9" w:rsidR="00AA4A1F" w:rsidDel="00A5256E" w:rsidRDefault="00AA4A1F" w14:paraId="7E37D445" w14:textId="1C61C873">
            <w:pPr>
              <w:tabs>
                <w:tab w:val="left" w:pos="4140"/>
                <w:tab w:val="left" w:pos="5220"/>
                <w:tab w:val="left" w:pos="6300"/>
              </w:tabs>
              <w:spacing w:line="360" w:lineRule="auto"/>
              <w:contextualSpacing/>
              <w:rPr>
                <w:del w:author="Craig Parker" w:date="2024-09-03T16:11:00Z" w16du:dateUtc="2024-09-03T14:11:00Z" w:id="2573"/>
                <w:rFonts w:eastAsia="Calibri" w:asciiTheme="majorHAnsi" w:hAnsiTheme="majorHAnsi" w:cstheme="majorHAnsi"/>
                <w:lang w:val="en-US"/>
                <w:rPrChange w:author="Craig Parker" w:date="2024-09-03T16:23:00Z" w16du:dateUtc="2024-09-03T14:23:00Z" w:id="2574">
                  <w:rPr>
                    <w:del w:author="Craig Parker" w:date="2024-09-03T16:11:00Z" w16du:dateUtc="2024-09-03T14:11:00Z" w:id="2575"/>
                    <w:rFonts w:eastAsia="Calibri" w:cstheme="minorHAnsi"/>
                    <w:lang w:val="en-US"/>
                  </w:rPr>
                </w:rPrChange>
              </w:rPr>
              <w:pPrChange w:author="Craig Parker" w:date="2024-09-03T17:03:00Z" w16du:dateUtc="2024-09-03T15:03:00Z" w:id="2576">
                <w:pPr>
                  <w:spacing w:line="240" w:lineRule="auto"/>
                </w:pPr>
              </w:pPrChange>
            </w:pPr>
            <w:del w:author="Craig Parker" w:date="2024-09-03T16:11:00Z" w16du:dateUtc="2024-09-03T14:11:00Z" w:id="2577">
              <w:r w:rsidRPr="002A00F9" w:rsidDel="00A5256E">
                <w:rPr>
                  <w:rFonts w:eastAsia="Calibri" w:asciiTheme="majorHAnsi" w:hAnsiTheme="majorHAnsi" w:cstheme="majorHAnsi"/>
                  <w:lang w:val="en-US"/>
                  <w:rPrChange w:author="Craig Parker" w:date="2024-09-03T16:23:00Z" w16du:dateUtc="2024-09-03T14:23:00Z" w:id="2578">
                    <w:rPr>
                      <w:rFonts w:eastAsia="Calibri" w:cstheme="minorHAnsi"/>
                      <w:lang w:val="en-US"/>
                    </w:rPr>
                  </w:rPrChange>
                </w:rPr>
                <w:delText>Basophils are a type of white blood cell that works closely with your immune system to defend your body from allergens, pathogens and parasites. Basophils release enzymes to improve blood flow and prevent blood clots.</w:delText>
              </w:r>
            </w:del>
          </w:p>
        </w:tc>
      </w:tr>
      <w:tr w:rsidRPr="002A00F9" w:rsidR="00AA4A1F" w:rsidDel="00A5256E" w:rsidTr="00DA36F6" w14:paraId="088E791C" w14:textId="504D19AC">
        <w:trPr>
          <w:trHeight w:val="520"/>
          <w:del w:author="Craig Parker" w:date="2024-09-03T16:11:00Z" w:id="2579"/>
        </w:trPr>
        <w:tc>
          <w:tcPr>
            <w:tcW w:w="0" w:type="auto"/>
            <w:vMerge/>
            <w:vAlign w:val="center"/>
            <w:hideMark/>
          </w:tcPr>
          <w:p w:rsidRPr="002A00F9" w:rsidR="00AA4A1F" w:rsidDel="00A5256E" w:rsidRDefault="00AA4A1F" w14:paraId="68538689" w14:textId="1CB272AD">
            <w:pPr>
              <w:tabs>
                <w:tab w:val="left" w:pos="4140"/>
                <w:tab w:val="left" w:pos="5220"/>
                <w:tab w:val="left" w:pos="6300"/>
              </w:tabs>
              <w:spacing w:line="360" w:lineRule="auto"/>
              <w:contextualSpacing/>
              <w:rPr>
                <w:del w:author="Craig Parker" w:date="2024-09-03T16:11:00Z" w16du:dateUtc="2024-09-03T14:11:00Z" w:id="2580"/>
                <w:rFonts w:eastAsia="Calibri" w:asciiTheme="majorHAnsi" w:hAnsiTheme="majorHAnsi" w:cstheme="majorHAnsi"/>
                <w:lang w:val="en-US"/>
                <w:rPrChange w:author="Craig Parker" w:date="2024-09-03T16:23:00Z" w16du:dateUtc="2024-09-03T14:23:00Z" w:id="2581">
                  <w:rPr>
                    <w:del w:author="Craig Parker" w:date="2024-09-03T16:11:00Z" w16du:dateUtc="2024-09-03T14:11:00Z" w:id="2582"/>
                    <w:rFonts w:eastAsia="Calibri" w:cstheme="minorHAnsi"/>
                    <w:lang w:val="en-US"/>
                  </w:rPr>
                </w:rPrChange>
              </w:rPr>
              <w:pPrChange w:author="Craig Parker" w:date="2024-09-03T17:03:00Z" w16du:dateUtc="2024-09-03T15:03:00Z" w:id="2583">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675D2A81" w14:textId="0CBBAF10">
            <w:pPr>
              <w:tabs>
                <w:tab w:val="left" w:pos="4140"/>
                <w:tab w:val="left" w:pos="5220"/>
                <w:tab w:val="left" w:pos="6300"/>
              </w:tabs>
              <w:spacing w:line="360" w:lineRule="auto"/>
              <w:contextualSpacing/>
              <w:rPr>
                <w:del w:author="Craig Parker" w:date="2024-09-03T16:11:00Z" w16du:dateUtc="2024-09-03T14:11:00Z" w:id="2584"/>
                <w:rFonts w:eastAsia="Calibri" w:asciiTheme="majorHAnsi" w:hAnsiTheme="majorHAnsi" w:cstheme="majorHAnsi"/>
                <w:lang w:val="en-US"/>
                <w:rPrChange w:author="Craig Parker" w:date="2024-09-03T16:23:00Z" w16du:dateUtc="2024-09-03T14:23:00Z" w:id="2585">
                  <w:rPr>
                    <w:del w:author="Craig Parker" w:date="2024-09-03T16:11:00Z" w16du:dateUtc="2024-09-03T14:11:00Z" w:id="2586"/>
                    <w:rFonts w:eastAsia="Calibri" w:cstheme="minorHAnsi"/>
                    <w:lang w:val="en-US"/>
                  </w:rPr>
                </w:rPrChange>
              </w:rPr>
              <w:pPrChange w:author="Craig Parker" w:date="2024-09-03T17:03:00Z" w16du:dateUtc="2024-09-03T15:03:00Z" w:id="2587">
                <w:pPr>
                  <w:spacing w:line="240" w:lineRule="auto"/>
                </w:pPr>
              </w:pPrChange>
            </w:pPr>
            <w:del w:author="Craig Parker" w:date="2024-09-03T16:11:00Z" w16du:dateUtc="2024-09-03T14:11:00Z" w:id="2588">
              <w:r w:rsidRPr="002A00F9" w:rsidDel="00A5256E">
                <w:rPr>
                  <w:rFonts w:eastAsia="Calibri" w:asciiTheme="majorHAnsi" w:hAnsiTheme="majorHAnsi" w:cstheme="majorHAnsi"/>
                  <w:lang w:val="en-US"/>
                  <w:rPrChange w:author="Craig Parker" w:date="2024-09-03T16:23:00Z" w16du:dateUtc="2024-09-03T14:23:00Z" w:id="2589">
                    <w:rPr>
                      <w:rFonts w:eastAsia="Calibri" w:cstheme="minorHAnsi"/>
                      <w:lang w:val="en-US"/>
                    </w:rPr>
                  </w:rPrChange>
                </w:rPr>
                <w:delText>CD4 cell %</w:delText>
              </w:r>
            </w:del>
          </w:p>
        </w:tc>
        <w:tc>
          <w:tcPr>
            <w:tcW w:w="4212" w:type="dxa"/>
            <w:tcMar>
              <w:top w:w="0" w:type="dxa"/>
              <w:left w:w="108" w:type="dxa"/>
              <w:bottom w:w="0" w:type="dxa"/>
              <w:right w:w="108" w:type="dxa"/>
            </w:tcMar>
            <w:vAlign w:val="center"/>
            <w:hideMark/>
          </w:tcPr>
          <w:p w:rsidRPr="002A00F9" w:rsidR="00AA4A1F" w:rsidDel="00A5256E" w:rsidRDefault="00AA4A1F" w14:paraId="7C3496EA" w14:textId="7A816002">
            <w:pPr>
              <w:tabs>
                <w:tab w:val="left" w:pos="4140"/>
                <w:tab w:val="left" w:pos="5220"/>
                <w:tab w:val="left" w:pos="6300"/>
              </w:tabs>
              <w:spacing w:line="360" w:lineRule="auto"/>
              <w:contextualSpacing/>
              <w:rPr>
                <w:del w:author="Craig Parker" w:date="2024-09-03T16:11:00Z" w16du:dateUtc="2024-09-03T14:11:00Z" w:id="2590"/>
                <w:rFonts w:eastAsia="Calibri" w:asciiTheme="majorHAnsi" w:hAnsiTheme="majorHAnsi" w:cstheme="majorHAnsi"/>
                <w:lang w:val="en-US"/>
                <w:rPrChange w:author="Craig Parker" w:date="2024-09-03T16:23:00Z" w16du:dateUtc="2024-09-03T14:23:00Z" w:id="2591">
                  <w:rPr>
                    <w:del w:author="Craig Parker" w:date="2024-09-03T16:11:00Z" w16du:dateUtc="2024-09-03T14:11:00Z" w:id="2592"/>
                    <w:rFonts w:eastAsia="Calibri" w:cstheme="minorHAnsi"/>
                    <w:lang w:val="en-US"/>
                  </w:rPr>
                </w:rPrChange>
              </w:rPr>
              <w:pPrChange w:author="Craig Parker" w:date="2024-09-03T17:03:00Z" w16du:dateUtc="2024-09-03T15:03:00Z" w:id="2593">
                <w:pPr>
                  <w:spacing w:line="240" w:lineRule="auto"/>
                </w:pPr>
              </w:pPrChange>
            </w:pPr>
            <w:del w:author="Craig Parker" w:date="2024-09-03T16:11:00Z" w16du:dateUtc="2024-09-03T14:11:00Z" w:id="2594">
              <w:r w:rsidRPr="002A00F9" w:rsidDel="00A5256E">
                <w:rPr>
                  <w:rFonts w:eastAsia="Calibri" w:asciiTheme="majorHAnsi" w:hAnsiTheme="majorHAnsi" w:cstheme="majorHAnsi"/>
                  <w:lang w:val="en-US"/>
                  <w:rPrChange w:author="Craig Parker" w:date="2024-09-03T16:23:00Z" w16du:dateUtc="2024-09-03T14:23:00Z" w:id="2595">
                    <w:rPr>
                      <w:rFonts w:eastAsia="Calibri" w:cstheme="minorHAnsi"/>
                      <w:lang w:val="en-US"/>
                    </w:rPr>
                  </w:rPrChange>
                </w:rPr>
                <w:delText>In addition to using a test to count the number of CD4 cells, doctors sometimes measure the proportion of all white blood cells that are CD4 cells. This is called a CD4 cell percentage.</w:delText>
              </w:r>
            </w:del>
          </w:p>
        </w:tc>
      </w:tr>
      <w:tr w:rsidRPr="002A00F9" w:rsidR="00AA4A1F" w:rsidDel="00A5256E" w:rsidTr="00DA36F6" w14:paraId="66BDC5EE" w14:textId="387B699B">
        <w:trPr>
          <w:trHeight w:val="770"/>
          <w:del w:author="Craig Parker" w:date="2024-09-03T16:11:00Z" w:id="2596"/>
        </w:trPr>
        <w:tc>
          <w:tcPr>
            <w:tcW w:w="0" w:type="auto"/>
            <w:vMerge/>
            <w:vAlign w:val="center"/>
            <w:hideMark/>
          </w:tcPr>
          <w:p w:rsidRPr="002A00F9" w:rsidR="00AA4A1F" w:rsidDel="00A5256E" w:rsidRDefault="00AA4A1F" w14:paraId="5CC8E270" w14:textId="38DEB985">
            <w:pPr>
              <w:tabs>
                <w:tab w:val="left" w:pos="4140"/>
                <w:tab w:val="left" w:pos="5220"/>
                <w:tab w:val="left" w:pos="6300"/>
              </w:tabs>
              <w:spacing w:line="360" w:lineRule="auto"/>
              <w:contextualSpacing/>
              <w:rPr>
                <w:del w:author="Craig Parker" w:date="2024-09-03T16:11:00Z" w16du:dateUtc="2024-09-03T14:11:00Z" w:id="2597"/>
                <w:rFonts w:eastAsia="Calibri" w:asciiTheme="majorHAnsi" w:hAnsiTheme="majorHAnsi" w:cstheme="majorHAnsi"/>
                <w:lang w:val="en-US"/>
                <w:rPrChange w:author="Craig Parker" w:date="2024-09-03T16:23:00Z" w16du:dateUtc="2024-09-03T14:23:00Z" w:id="2598">
                  <w:rPr>
                    <w:del w:author="Craig Parker" w:date="2024-09-03T16:11:00Z" w16du:dateUtc="2024-09-03T14:11:00Z" w:id="2599"/>
                    <w:rFonts w:eastAsia="Calibri" w:cstheme="minorHAnsi"/>
                    <w:lang w:val="en-US"/>
                  </w:rPr>
                </w:rPrChange>
              </w:rPr>
              <w:pPrChange w:author="Craig Parker" w:date="2024-09-03T17:03:00Z" w16du:dateUtc="2024-09-03T15:03:00Z" w:id="2600">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21A3D687" w14:textId="6FE35BEB">
            <w:pPr>
              <w:tabs>
                <w:tab w:val="left" w:pos="4140"/>
                <w:tab w:val="left" w:pos="5220"/>
                <w:tab w:val="left" w:pos="6300"/>
              </w:tabs>
              <w:spacing w:line="360" w:lineRule="auto"/>
              <w:contextualSpacing/>
              <w:rPr>
                <w:del w:author="Craig Parker" w:date="2024-09-03T16:11:00Z" w16du:dateUtc="2024-09-03T14:11:00Z" w:id="2601"/>
                <w:rFonts w:eastAsia="Calibri" w:asciiTheme="majorHAnsi" w:hAnsiTheme="majorHAnsi" w:cstheme="majorHAnsi"/>
                <w:lang w:val="en-US"/>
                <w:rPrChange w:author="Craig Parker" w:date="2024-09-03T16:23:00Z" w16du:dateUtc="2024-09-03T14:23:00Z" w:id="2602">
                  <w:rPr>
                    <w:del w:author="Craig Parker" w:date="2024-09-03T16:11:00Z" w16du:dateUtc="2024-09-03T14:11:00Z" w:id="2603"/>
                    <w:rFonts w:eastAsia="Calibri" w:cstheme="minorHAnsi"/>
                    <w:lang w:val="en-US"/>
                  </w:rPr>
                </w:rPrChange>
              </w:rPr>
              <w:pPrChange w:author="Craig Parker" w:date="2024-09-03T17:03:00Z" w16du:dateUtc="2024-09-03T15:03:00Z" w:id="2604">
                <w:pPr>
                  <w:spacing w:line="240" w:lineRule="auto"/>
                </w:pPr>
              </w:pPrChange>
            </w:pPr>
            <w:del w:author="Craig Parker" w:date="2024-09-03T16:11:00Z" w16du:dateUtc="2024-09-03T14:11:00Z" w:id="2605">
              <w:r w:rsidRPr="002A00F9" w:rsidDel="00A5256E">
                <w:rPr>
                  <w:rFonts w:eastAsia="Calibri" w:asciiTheme="majorHAnsi" w:hAnsiTheme="majorHAnsi" w:cstheme="majorHAnsi"/>
                  <w:lang w:val="en-US"/>
                  <w:rPrChange w:author="Craig Parker" w:date="2024-09-03T16:23:00Z" w16du:dateUtc="2024-09-03T14:23:00Z" w:id="2606">
                    <w:rPr>
                      <w:rFonts w:eastAsia="Calibri" w:cstheme="minorHAnsi"/>
                      <w:lang w:val="en-US"/>
                    </w:rPr>
                  </w:rPrChange>
                </w:rPr>
                <w:delText>CD4 cell count</w:delText>
              </w:r>
            </w:del>
          </w:p>
        </w:tc>
        <w:tc>
          <w:tcPr>
            <w:tcW w:w="4212" w:type="dxa"/>
            <w:tcMar>
              <w:top w:w="0" w:type="dxa"/>
              <w:left w:w="108" w:type="dxa"/>
              <w:bottom w:w="0" w:type="dxa"/>
              <w:right w:w="108" w:type="dxa"/>
            </w:tcMar>
            <w:vAlign w:val="center"/>
            <w:hideMark/>
          </w:tcPr>
          <w:p w:rsidRPr="002A00F9" w:rsidR="00AA4A1F" w:rsidDel="00A5256E" w:rsidRDefault="00AA4A1F" w14:paraId="2569CBD7" w14:textId="3829D920">
            <w:pPr>
              <w:tabs>
                <w:tab w:val="left" w:pos="4140"/>
                <w:tab w:val="left" w:pos="5220"/>
                <w:tab w:val="left" w:pos="6300"/>
              </w:tabs>
              <w:spacing w:line="360" w:lineRule="auto"/>
              <w:contextualSpacing/>
              <w:rPr>
                <w:del w:author="Craig Parker" w:date="2024-09-03T16:11:00Z" w16du:dateUtc="2024-09-03T14:11:00Z" w:id="2607"/>
                <w:rFonts w:eastAsia="Calibri" w:asciiTheme="majorHAnsi" w:hAnsiTheme="majorHAnsi" w:cstheme="majorHAnsi"/>
                <w:lang w:val="en-US"/>
                <w:rPrChange w:author="Craig Parker" w:date="2024-09-03T16:23:00Z" w16du:dateUtc="2024-09-03T14:23:00Z" w:id="2608">
                  <w:rPr>
                    <w:del w:author="Craig Parker" w:date="2024-09-03T16:11:00Z" w16du:dateUtc="2024-09-03T14:11:00Z" w:id="2609"/>
                    <w:rFonts w:eastAsia="Calibri" w:cstheme="minorHAnsi"/>
                    <w:lang w:val="en-US"/>
                  </w:rPr>
                </w:rPrChange>
              </w:rPr>
              <w:pPrChange w:author="Craig Parker" w:date="2024-09-03T17:03:00Z" w16du:dateUtc="2024-09-03T15:03:00Z" w:id="2610">
                <w:pPr>
                  <w:spacing w:line="240" w:lineRule="auto"/>
                </w:pPr>
              </w:pPrChange>
            </w:pPr>
            <w:del w:author="Craig Parker" w:date="2024-09-03T16:11:00Z" w16du:dateUtc="2024-09-03T14:11:00Z" w:id="2611">
              <w:r w:rsidRPr="002A00F9" w:rsidDel="00A5256E">
                <w:rPr>
                  <w:rFonts w:eastAsia="Calibri" w:asciiTheme="majorHAnsi" w:hAnsiTheme="majorHAnsi" w:cstheme="majorHAnsi"/>
                  <w:lang w:val="en-US"/>
                  <w:rPrChange w:author="Craig Parker" w:date="2024-09-03T16:23:00Z" w16du:dateUtc="2024-09-03T14:23:00Z" w:id="2612">
                    <w:rPr>
                      <w:rFonts w:eastAsia="Calibri" w:cstheme="minorHAnsi"/>
                      <w:lang w:val="en-US"/>
                    </w:rPr>
                  </w:rPrChange>
                </w:rPr>
                <w:delText>CD4 cells, also known as T cells, are white blood cells that fight infection and play an important role in your immune system. A CD4 count is used to check the health of the immune system in people infected with HIV (human immunodeficiency virus). HIV attacks and destroys CD4 cells.</w:delText>
              </w:r>
            </w:del>
          </w:p>
        </w:tc>
      </w:tr>
      <w:tr w:rsidRPr="002A00F9" w:rsidR="00AA4A1F" w:rsidDel="00A5256E" w:rsidTr="00DA36F6" w14:paraId="59419719" w14:textId="38251420">
        <w:trPr>
          <w:trHeight w:val="770"/>
          <w:del w:author="Craig Parker" w:date="2024-09-03T16:11:00Z" w:id="2613"/>
        </w:trPr>
        <w:tc>
          <w:tcPr>
            <w:tcW w:w="0" w:type="auto"/>
            <w:vMerge/>
            <w:vAlign w:val="center"/>
            <w:hideMark/>
          </w:tcPr>
          <w:p w:rsidRPr="002A00F9" w:rsidR="00AA4A1F" w:rsidDel="00A5256E" w:rsidRDefault="00AA4A1F" w14:paraId="195F1899" w14:textId="718F4462">
            <w:pPr>
              <w:tabs>
                <w:tab w:val="left" w:pos="4140"/>
                <w:tab w:val="left" w:pos="5220"/>
                <w:tab w:val="left" w:pos="6300"/>
              </w:tabs>
              <w:spacing w:line="360" w:lineRule="auto"/>
              <w:contextualSpacing/>
              <w:rPr>
                <w:del w:author="Craig Parker" w:date="2024-09-03T16:11:00Z" w16du:dateUtc="2024-09-03T14:11:00Z" w:id="2614"/>
                <w:rFonts w:eastAsia="Calibri" w:asciiTheme="majorHAnsi" w:hAnsiTheme="majorHAnsi" w:cstheme="majorHAnsi"/>
                <w:lang w:val="en-US"/>
                <w:rPrChange w:author="Craig Parker" w:date="2024-09-03T16:23:00Z" w16du:dateUtc="2024-09-03T14:23:00Z" w:id="2615">
                  <w:rPr>
                    <w:del w:author="Craig Parker" w:date="2024-09-03T16:11:00Z" w16du:dateUtc="2024-09-03T14:11:00Z" w:id="2616"/>
                    <w:rFonts w:eastAsia="Calibri" w:cstheme="minorHAnsi"/>
                    <w:lang w:val="en-US"/>
                  </w:rPr>
                </w:rPrChange>
              </w:rPr>
              <w:pPrChange w:author="Craig Parker" w:date="2024-09-03T17:03:00Z" w16du:dateUtc="2024-09-03T15:03:00Z" w:id="2617">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703F76F4" w14:textId="3B15854F">
            <w:pPr>
              <w:tabs>
                <w:tab w:val="left" w:pos="4140"/>
                <w:tab w:val="left" w:pos="5220"/>
                <w:tab w:val="left" w:pos="6300"/>
              </w:tabs>
              <w:spacing w:line="360" w:lineRule="auto"/>
              <w:contextualSpacing/>
              <w:rPr>
                <w:del w:author="Craig Parker" w:date="2024-09-03T16:11:00Z" w16du:dateUtc="2024-09-03T14:11:00Z" w:id="2618"/>
                <w:rFonts w:eastAsia="Calibri" w:asciiTheme="majorHAnsi" w:hAnsiTheme="majorHAnsi" w:cstheme="majorHAnsi"/>
                <w:lang w:val="en-US"/>
                <w:rPrChange w:author="Craig Parker" w:date="2024-09-03T16:23:00Z" w16du:dateUtc="2024-09-03T14:23:00Z" w:id="2619">
                  <w:rPr>
                    <w:del w:author="Craig Parker" w:date="2024-09-03T16:11:00Z" w16du:dateUtc="2024-09-03T14:11:00Z" w:id="2620"/>
                    <w:rFonts w:eastAsia="Calibri" w:cstheme="minorHAnsi"/>
                    <w:lang w:val="en-US"/>
                  </w:rPr>
                </w:rPrChange>
              </w:rPr>
              <w:pPrChange w:author="Craig Parker" w:date="2024-09-03T17:03:00Z" w16du:dateUtc="2024-09-03T15:03:00Z" w:id="2621">
                <w:pPr>
                  <w:spacing w:line="240" w:lineRule="auto"/>
                </w:pPr>
              </w:pPrChange>
            </w:pPr>
            <w:del w:author="Craig Parker" w:date="2024-09-03T16:11:00Z" w16du:dateUtc="2024-09-03T14:11:00Z" w:id="2622">
              <w:r w:rsidRPr="002A00F9" w:rsidDel="00A5256E">
                <w:rPr>
                  <w:rFonts w:eastAsia="Calibri" w:asciiTheme="majorHAnsi" w:hAnsiTheme="majorHAnsi" w:cstheme="majorHAnsi"/>
                  <w:lang w:val="en-US"/>
                  <w:rPrChange w:author="Craig Parker" w:date="2024-09-03T16:23:00Z" w16du:dateUtc="2024-09-03T14:23:00Z" w:id="2623">
                    <w:rPr>
                      <w:rFonts w:eastAsia="Calibri" w:cstheme="minorHAnsi"/>
                      <w:lang w:val="en-US"/>
                    </w:rPr>
                  </w:rPrChange>
                </w:rPr>
                <w:delText>Monocytes</w:delText>
              </w:r>
            </w:del>
          </w:p>
        </w:tc>
        <w:tc>
          <w:tcPr>
            <w:tcW w:w="4212" w:type="dxa"/>
            <w:tcMar>
              <w:top w:w="0" w:type="dxa"/>
              <w:left w:w="108" w:type="dxa"/>
              <w:bottom w:w="0" w:type="dxa"/>
              <w:right w:w="108" w:type="dxa"/>
            </w:tcMar>
            <w:vAlign w:val="center"/>
            <w:hideMark/>
          </w:tcPr>
          <w:p w:rsidRPr="002A00F9" w:rsidR="00AA4A1F" w:rsidDel="00A5256E" w:rsidRDefault="00AA4A1F" w14:paraId="4DC35285" w14:textId="16AAF927">
            <w:pPr>
              <w:tabs>
                <w:tab w:val="left" w:pos="4140"/>
                <w:tab w:val="left" w:pos="5220"/>
                <w:tab w:val="left" w:pos="6300"/>
              </w:tabs>
              <w:spacing w:line="360" w:lineRule="auto"/>
              <w:contextualSpacing/>
              <w:rPr>
                <w:del w:author="Craig Parker" w:date="2024-09-03T16:11:00Z" w16du:dateUtc="2024-09-03T14:11:00Z" w:id="2624"/>
                <w:rFonts w:eastAsia="Calibri" w:asciiTheme="majorHAnsi" w:hAnsiTheme="majorHAnsi" w:cstheme="majorHAnsi"/>
                <w:lang w:val="en-US"/>
                <w:rPrChange w:author="Craig Parker" w:date="2024-09-03T16:23:00Z" w16du:dateUtc="2024-09-03T14:23:00Z" w:id="2625">
                  <w:rPr>
                    <w:del w:author="Craig Parker" w:date="2024-09-03T16:11:00Z" w16du:dateUtc="2024-09-03T14:11:00Z" w:id="2626"/>
                    <w:rFonts w:eastAsia="Calibri" w:cstheme="minorHAnsi"/>
                    <w:lang w:val="en-US"/>
                  </w:rPr>
                </w:rPrChange>
              </w:rPr>
              <w:pPrChange w:author="Craig Parker" w:date="2024-09-03T17:03:00Z" w16du:dateUtc="2024-09-03T15:03:00Z" w:id="2627">
                <w:pPr>
                  <w:spacing w:line="240" w:lineRule="auto"/>
                </w:pPr>
              </w:pPrChange>
            </w:pPr>
            <w:del w:author="Craig Parker" w:date="2024-09-03T16:11:00Z" w16du:dateUtc="2024-09-03T14:11:00Z" w:id="2628">
              <w:r w:rsidRPr="002A00F9" w:rsidDel="00A5256E">
                <w:rPr>
                  <w:rFonts w:eastAsia="Calibri" w:asciiTheme="majorHAnsi" w:hAnsiTheme="majorHAnsi" w:cstheme="majorHAnsi"/>
                  <w:lang w:val="en-US"/>
                  <w:rPrChange w:author="Craig Parker" w:date="2024-09-03T16:23:00Z" w16du:dateUtc="2024-09-03T14:23:00Z" w:id="2629">
                    <w:rPr>
                      <w:rFonts w:eastAsia="Calibri" w:cstheme="minorHAnsi"/>
                      <w:lang w:val="en-US"/>
                    </w:rPr>
                  </w:rPrChange>
                </w:rPr>
                <w:delText>Monocytes are a type of white blood cell (leukocytes) that reside in your blood and tissues to find and destroy germs (viruses, bacteria, fungi and protozoa) and eliminate infected cells. Monocytes call on other white blood cells to help treat injury and prevent infection.</w:delText>
              </w:r>
            </w:del>
          </w:p>
        </w:tc>
      </w:tr>
      <w:tr w:rsidRPr="002A00F9" w:rsidR="00AA4A1F" w:rsidDel="00A5256E" w:rsidTr="00DA36F6" w14:paraId="2F223FB6" w14:textId="45C94EEF">
        <w:trPr>
          <w:trHeight w:val="770"/>
          <w:del w:author="Craig Parker" w:date="2024-09-03T16:11:00Z" w:id="2630"/>
        </w:trPr>
        <w:tc>
          <w:tcPr>
            <w:tcW w:w="0" w:type="auto"/>
            <w:vMerge/>
            <w:vAlign w:val="center"/>
            <w:hideMark/>
          </w:tcPr>
          <w:p w:rsidRPr="002A00F9" w:rsidR="00AA4A1F" w:rsidDel="00A5256E" w:rsidRDefault="00AA4A1F" w14:paraId="444E91AB" w14:textId="0181E9FE">
            <w:pPr>
              <w:tabs>
                <w:tab w:val="left" w:pos="4140"/>
                <w:tab w:val="left" w:pos="5220"/>
                <w:tab w:val="left" w:pos="6300"/>
              </w:tabs>
              <w:spacing w:line="360" w:lineRule="auto"/>
              <w:contextualSpacing/>
              <w:rPr>
                <w:del w:author="Craig Parker" w:date="2024-09-03T16:11:00Z" w16du:dateUtc="2024-09-03T14:11:00Z" w:id="2631"/>
                <w:rFonts w:eastAsia="Calibri" w:asciiTheme="majorHAnsi" w:hAnsiTheme="majorHAnsi" w:cstheme="majorHAnsi"/>
                <w:lang w:val="en-US"/>
                <w:rPrChange w:author="Craig Parker" w:date="2024-09-03T16:23:00Z" w16du:dateUtc="2024-09-03T14:23:00Z" w:id="2632">
                  <w:rPr>
                    <w:del w:author="Craig Parker" w:date="2024-09-03T16:11:00Z" w16du:dateUtc="2024-09-03T14:11:00Z" w:id="2633"/>
                    <w:rFonts w:eastAsia="Calibri" w:cstheme="minorHAnsi"/>
                    <w:lang w:val="en-US"/>
                  </w:rPr>
                </w:rPrChange>
              </w:rPr>
              <w:pPrChange w:author="Craig Parker" w:date="2024-09-03T17:03:00Z" w16du:dateUtc="2024-09-03T15:03:00Z" w:id="2634">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15372311" w14:textId="74E79B8A">
            <w:pPr>
              <w:tabs>
                <w:tab w:val="left" w:pos="4140"/>
                <w:tab w:val="left" w:pos="5220"/>
                <w:tab w:val="left" w:pos="6300"/>
              </w:tabs>
              <w:spacing w:line="360" w:lineRule="auto"/>
              <w:contextualSpacing/>
              <w:rPr>
                <w:del w:author="Craig Parker" w:date="2024-09-03T16:11:00Z" w16du:dateUtc="2024-09-03T14:11:00Z" w:id="2635"/>
                <w:rFonts w:eastAsia="Calibri" w:asciiTheme="majorHAnsi" w:hAnsiTheme="majorHAnsi" w:cstheme="majorHAnsi"/>
                <w:lang w:val="en-US"/>
                <w:rPrChange w:author="Craig Parker" w:date="2024-09-03T16:23:00Z" w16du:dateUtc="2024-09-03T14:23:00Z" w:id="2636">
                  <w:rPr>
                    <w:del w:author="Craig Parker" w:date="2024-09-03T16:11:00Z" w16du:dateUtc="2024-09-03T14:11:00Z" w:id="2637"/>
                    <w:rFonts w:eastAsia="Calibri" w:cstheme="minorHAnsi"/>
                    <w:lang w:val="en-US"/>
                  </w:rPr>
                </w:rPrChange>
              </w:rPr>
              <w:pPrChange w:author="Craig Parker" w:date="2024-09-03T17:03:00Z" w16du:dateUtc="2024-09-03T15:03:00Z" w:id="2638">
                <w:pPr>
                  <w:spacing w:line="240" w:lineRule="auto"/>
                </w:pPr>
              </w:pPrChange>
            </w:pPr>
            <w:del w:author="Craig Parker" w:date="2024-09-03T16:11:00Z" w16du:dateUtc="2024-09-03T14:11:00Z" w:id="2639">
              <w:r w:rsidRPr="002A00F9" w:rsidDel="00A5256E">
                <w:rPr>
                  <w:rFonts w:eastAsia="Calibri" w:asciiTheme="majorHAnsi" w:hAnsiTheme="majorHAnsi" w:cstheme="majorHAnsi"/>
                  <w:lang w:val="en-US"/>
                  <w:rPrChange w:author="Craig Parker" w:date="2024-09-03T16:23:00Z" w16du:dateUtc="2024-09-03T14:23:00Z" w:id="2640">
                    <w:rPr>
                      <w:rFonts w:eastAsia="Calibri" w:cstheme="minorHAnsi"/>
                      <w:lang w:val="en-US"/>
                    </w:rPr>
                  </w:rPrChange>
                </w:rPr>
                <w:delText>Neutrophils</w:delText>
              </w:r>
            </w:del>
          </w:p>
        </w:tc>
        <w:tc>
          <w:tcPr>
            <w:tcW w:w="4212" w:type="dxa"/>
            <w:tcMar>
              <w:top w:w="0" w:type="dxa"/>
              <w:left w:w="108" w:type="dxa"/>
              <w:bottom w:w="0" w:type="dxa"/>
              <w:right w:w="108" w:type="dxa"/>
            </w:tcMar>
            <w:vAlign w:val="center"/>
            <w:hideMark/>
          </w:tcPr>
          <w:p w:rsidRPr="002A00F9" w:rsidR="00AA4A1F" w:rsidDel="00A5256E" w:rsidRDefault="00AA4A1F" w14:paraId="7F4903C3" w14:textId="6120E3A0">
            <w:pPr>
              <w:tabs>
                <w:tab w:val="left" w:pos="4140"/>
                <w:tab w:val="left" w:pos="5220"/>
                <w:tab w:val="left" w:pos="6300"/>
              </w:tabs>
              <w:spacing w:line="360" w:lineRule="auto"/>
              <w:contextualSpacing/>
              <w:rPr>
                <w:del w:author="Craig Parker" w:date="2024-09-03T16:11:00Z" w16du:dateUtc="2024-09-03T14:11:00Z" w:id="2641"/>
                <w:rFonts w:eastAsia="Calibri" w:asciiTheme="majorHAnsi" w:hAnsiTheme="majorHAnsi" w:cstheme="majorHAnsi"/>
                <w:lang w:val="en-US"/>
                <w:rPrChange w:author="Craig Parker" w:date="2024-09-03T16:23:00Z" w16du:dateUtc="2024-09-03T14:23:00Z" w:id="2642">
                  <w:rPr>
                    <w:del w:author="Craig Parker" w:date="2024-09-03T16:11:00Z" w16du:dateUtc="2024-09-03T14:11:00Z" w:id="2643"/>
                    <w:rFonts w:eastAsia="Calibri" w:cstheme="minorHAnsi"/>
                    <w:lang w:val="en-US"/>
                  </w:rPr>
                </w:rPrChange>
              </w:rPr>
              <w:pPrChange w:author="Craig Parker" w:date="2024-09-03T17:03:00Z" w16du:dateUtc="2024-09-03T15:03:00Z" w:id="2644">
                <w:pPr>
                  <w:spacing w:line="240" w:lineRule="auto"/>
                </w:pPr>
              </w:pPrChange>
            </w:pPr>
            <w:del w:author="Craig Parker" w:date="2024-09-03T16:11:00Z" w16du:dateUtc="2024-09-03T14:11:00Z" w:id="2645">
              <w:r w:rsidRPr="002A00F9" w:rsidDel="00A5256E">
                <w:rPr>
                  <w:rFonts w:eastAsia="Calibri" w:asciiTheme="majorHAnsi" w:hAnsiTheme="majorHAnsi" w:cstheme="majorHAnsi"/>
                  <w:lang w:val="en-US"/>
                  <w:rPrChange w:author="Craig Parker" w:date="2024-09-03T16:23:00Z" w16du:dateUtc="2024-09-03T14:23:00Z" w:id="2646">
                    <w:rPr>
                      <w:rFonts w:eastAsia="Calibri" w:cstheme="minorHAnsi"/>
                      <w:lang w:val="en-US"/>
                    </w:rPr>
                  </w:rPrChange>
                </w:rPr>
                <w:delText>Neutrophils help your immune system fight infections and heal injuries. Neutrophils are the most common type of white blood cell in your body. An absolute neutrophil count identifies whether your body has enough neutrophils or if your count is above or below a healthy range.</w:delText>
              </w:r>
            </w:del>
          </w:p>
        </w:tc>
      </w:tr>
      <w:tr w:rsidRPr="002A00F9" w:rsidR="00AA4A1F" w:rsidDel="00A5256E" w:rsidTr="00DA36F6" w14:paraId="56C0FE70" w14:textId="4B02E98E">
        <w:trPr>
          <w:trHeight w:val="770"/>
          <w:del w:author="Craig Parker" w:date="2024-09-03T16:11:00Z" w:id="2647"/>
        </w:trPr>
        <w:tc>
          <w:tcPr>
            <w:tcW w:w="0" w:type="auto"/>
            <w:vMerge/>
            <w:vAlign w:val="center"/>
            <w:hideMark/>
          </w:tcPr>
          <w:p w:rsidRPr="002A00F9" w:rsidR="00AA4A1F" w:rsidDel="00A5256E" w:rsidRDefault="00AA4A1F" w14:paraId="4FF2E3EF" w14:textId="56E6108C">
            <w:pPr>
              <w:tabs>
                <w:tab w:val="left" w:pos="4140"/>
                <w:tab w:val="left" w:pos="5220"/>
                <w:tab w:val="left" w:pos="6300"/>
              </w:tabs>
              <w:spacing w:line="360" w:lineRule="auto"/>
              <w:contextualSpacing/>
              <w:rPr>
                <w:del w:author="Craig Parker" w:date="2024-09-03T16:11:00Z" w16du:dateUtc="2024-09-03T14:11:00Z" w:id="2648"/>
                <w:rFonts w:eastAsia="Calibri" w:asciiTheme="majorHAnsi" w:hAnsiTheme="majorHAnsi" w:cstheme="majorHAnsi"/>
                <w:lang w:val="en-US"/>
                <w:rPrChange w:author="Craig Parker" w:date="2024-09-03T16:23:00Z" w16du:dateUtc="2024-09-03T14:23:00Z" w:id="2649">
                  <w:rPr>
                    <w:del w:author="Craig Parker" w:date="2024-09-03T16:11:00Z" w16du:dateUtc="2024-09-03T14:11:00Z" w:id="2650"/>
                    <w:rFonts w:eastAsia="Calibri" w:cstheme="minorHAnsi"/>
                    <w:lang w:val="en-US"/>
                  </w:rPr>
                </w:rPrChange>
              </w:rPr>
              <w:pPrChange w:author="Craig Parker" w:date="2024-09-03T17:03:00Z" w16du:dateUtc="2024-09-03T15:03:00Z" w:id="2651">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341F3838" w14:textId="020E452D">
            <w:pPr>
              <w:tabs>
                <w:tab w:val="left" w:pos="4140"/>
                <w:tab w:val="left" w:pos="5220"/>
                <w:tab w:val="left" w:pos="6300"/>
              </w:tabs>
              <w:spacing w:line="360" w:lineRule="auto"/>
              <w:contextualSpacing/>
              <w:rPr>
                <w:del w:author="Craig Parker" w:date="2024-09-03T16:11:00Z" w16du:dateUtc="2024-09-03T14:11:00Z" w:id="2652"/>
                <w:rFonts w:eastAsia="Calibri" w:asciiTheme="majorHAnsi" w:hAnsiTheme="majorHAnsi" w:cstheme="majorHAnsi"/>
                <w:lang w:val="en-US"/>
                <w:rPrChange w:author="Craig Parker" w:date="2024-09-03T16:23:00Z" w16du:dateUtc="2024-09-03T14:23:00Z" w:id="2653">
                  <w:rPr>
                    <w:del w:author="Craig Parker" w:date="2024-09-03T16:11:00Z" w16du:dateUtc="2024-09-03T14:11:00Z" w:id="2654"/>
                    <w:rFonts w:eastAsia="Calibri" w:cstheme="minorHAnsi"/>
                    <w:lang w:val="en-US"/>
                  </w:rPr>
                </w:rPrChange>
              </w:rPr>
              <w:pPrChange w:author="Craig Parker" w:date="2024-09-03T17:03:00Z" w16du:dateUtc="2024-09-03T15:03:00Z" w:id="2655">
                <w:pPr>
                  <w:spacing w:line="240" w:lineRule="auto"/>
                </w:pPr>
              </w:pPrChange>
            </w:pPr>
            <w:del w:author="Craig Parker" w:date="2024-09-03T16:11:00Z" w16du:dateUtc="2024-09-03T14:11:00Z" w:id="2656">
              <w:r w:rsidRPr="002A00F9" w:rsidDel="00A5256E">
                <w:rPr>
                  <w:rFonts w:eastAsia="Calibri" w:asciiTheme="majorHAnsi" w:hAnsiTheme="majorHAnsi" w:cstheme="majorHAnsi"/>
                  <w:lang w:val="en-US"/>
                  <w:rPrChange w:author="Craig Parker" w:date="2024-09-03T16:23:00Z" w16du:dateUtc="2024-09-03T14:23:00Z" w:id="2657">
                    <w:rPr>
                      <w:rFonts w:eastAsia="Calibri" w:cstheme="minorHAnsi"/>
                      <w:lang w:val="en-US"/>
                    </w:rPr>
                  </w:rPrChange>
                </w:rPr>
                <w:delText>Platelet count</w:delText>
              </w:r>
            </w:del>
          </w:p>
        </w:tc>
        <w:tc>
          <w:tcPr>
            <w:tcW w:w="4212" w:type="dxa"/>
            <w:tcMar>
              <w:top w:w="0" w:type="dxa"/>
              <w:left w:w="108" w:type="dxa"/>
              <w:bottom w:w="0" w:type="dxa"/>
              <w:right w:w="108" w:type="dxa"/>
            </w:tcMar>
            <w:vAlign w:val="center"/>
            <w:hideMark/>
          </w:tcPr>
          <w:p w:rsidRPr="002A00F9" w:rsidR="00AA4A1F" w:rsidDel="00A5256E" w:rsidRDefault="00AA4A1F" w14:paraId="2CBC8181" w14:textId="73D199B7">
            <w:pPr>
              <w:tabs>
                <w:tab w:val="left" w:pos="4140"/>
                <w:tab w:val="left" w:pos="5220"/>
                <w:tab w:val="left" w:pos="6300"/>
              </w:tabs>
              <w:spacing w:line="360" w:lineRule="auto"/>
              <w:contextualSpacing/>
              <w:rPr>
                <w:del w:author="Craig Parker" w:date="2024-09-03T16:11:00Z" w16du:dateUtc="2024-09-03T14:11:00Z" w:id="2658"/>
                <w:rFonts w:eastAsia="Calibri" w:asciiTheme="majorHAnsi" w:hAnsiTheme="majorHAnsi" w:cstheme="majorHAnsi"/>
                <w:lang w:val="en-US"/>
                <w:rPrChange w:author="Craig Parker" w:date="2024-09-03T16:23:00Z" w16du:dateUtc="2024-09-03T14:23:00Z" w:id="2659">
                  <w:rPr>
                    <w:del w:author="Craig Parker" w:date="2024-09-03T16:11:00Z" w16du:dateUtc="2024-09-03T14:11:00Z" w:id="2660"/>
                    <w:rFonts w:eastAsia="Calibri" w:cstheme="minorHAnsi"/>
                    <w:lang w:val="en-US"/>
                  </w:rPr>
                </w:rPrChange>
              </w:rPr>
              <w:pPrChange w:author="Craig Parker" w:date="2024-09-03T17:03:00Z" w16du:dateUtc="2024-09-03T15:03:00Z" w:id="2661">
                <w:pPr>
                  <w:spacing w:line="240" w:lineRule="auto"/>
                </w:pPr>
              </w:pPrChange>
            </w:pPr>
            <w:del w:author="Craig Parker" w:date="2024-09-03T16:11:00Z" w16du:dateUtc="2024-09-03T14:11:00Z" w:id="2662">
              <w:r w:rsidRPr="002A00F9" w:rsidDel="00A5256E">
                <w:rPr>
                  <w:rFonts w:eastAsia="Calibri" w:asciiTheme="majorHAnsi" w:hAnsiTheme="majorHAnsi" w:cstheme="majorHAnsi"/>
                  <w:lang w:val="en-US"/>
                  <w:rPrChange w:author="Craig Parker" w:date="2024-09-03T16:23:00Z" w16du:dateUtc="2024-09-03T14:23:00Z" w:id="2663">
                    <w:rPr>
                      <w:rFonts w:eastAsia="Calibri" w:cstheme="minorHAnsi"/>
                      <w:lang w:val="en-US"/>
                    </w:rPr>
                  </w:rPrChange>
                </w:rPr>
                <w:delText>A platelet count is a test that measures the number of platelets in your blood. Platelets are cells that help your blood clot. Too few platelets can be a sign of cancer, infections or other health problems. Too many platelets put you at risk for blood clots or stroke. There are tens of thousands of platelets in a single drop of blood.</w:delText>
              </w:r>
            </w:del>
          </w:p>
        </w:tc>
      </w:tr>
      <w:tr w:rsidRPr="002A00F9" w:rsidR="00AA4A1F" w:rsidDel="00A5256E" w:rsidTr="00DA36F6" w14:paraId="3AEF606A" w14:textId="61DDE0E1">
        <w:trPr>
          <w:trHeight w:val="1020"/>
          <w:del w:author="Craig Parker" w:date="2024-09-03T16:11:00Z" w:id="2664"/>
        </w:trPr>
        <w:tc>
          <w:tcPr>
            <w:tcW w:w="0" w:type="auto"/>
            <w:vMerge/>
            <w:vAlign w:val="center"/>
            <w:hideMark/>
          </w:tcPr>
          <w:p w:rsidRPr="002A00F9" w:rsidR="00AA4A1F" w:rsidDel="00A5256E" w:rsidRDefault="00AA4A1F" w14:paraId="44EE00F4" w14:textId="49C6D1F7">
            <w:pPr>
              <w:tabs>
                <w:tab w:val="left" w:pos="4140"/>
                <w:tab w:val="left" w:pos="5220"/>
                <w:tab w:val="left" w:pos="6300"/>
              </w:tabs>
              <w:spacing w:line="360" w:lineRule="auto"/>
              <w:contextualSpacing/>
              <w:rPr>
                <w:del w:author="Craig Parker" w:date="2024-09-03T16:11:00Z" w16du:dateUtc="2024-09-03T14:11:00Z" w:id="2665"/>
                <w:rFonts w:eastAsia="Calibri" w:asciiTheme="majorHAnsi" w:hAnsiTheme="majorHAnsi" w:cstheme="majorHAnsi"/>
                <w:lang w:val="en-US"/>
                <w:rPrChange w:author="Craig Parker" w:date="2024-09-03T16:23:00Z" w16du:dateUtc="2024-09-03T14:23:00Z" w:id="2666">
                  <w:rPr>
                    <w:del w:author="Craig Parker" w:date="2024-09-03T16:11:00Z" w16du:dateUtc="2024-09-03T14:11:00Z" w:id="2667"/>
                    <w:rFonts w:eastAsia="Calibri" w:cstheme="minorHAnsi"/>
                    <w:lang w:val="en-US"/>
                  </w:rPr>
                </w:rPrChange>
              </w:rPr>
              <w:pPrChange w:author="Craig Parker" w:date="2024-09-03T17:03:00Z" w16du:dateUtc="2024-09-03T15:03:00Z" w:id="2668">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79A76A8D" w14:textId="0613849F">
            <w:pPr>
              <w:tabs>
                <w:tab w:val="left" w:pos="4140"/>
                <w:tab w:val="left" w:pos="5220"/>
                <w:tab w:val="left" w:pos="6300"/>
              </w:tabs>
              <w:spacing w:line="360" w:lineRule="auto"/>
              <w:contextualSpacing/>
              <w:rPr>
                <w:del w:author="Craig Parker" w:date="2024-09-03T16:11:00Z" w16du:dateUtc="2024-09-03T14:11:00Z" w:id="2669"/>
                <w:rFonts w:eastAsia="Calibri" w:asciiTheme="majorHAnsi" w:hAnsiTheme="majorHAnsi" w:cstheme="majorHAnsi"/>
                <w:lang w:val="en-US"/>
                <w:rPrChange w:author="Craig Parker" w:date="2024-09-03T16:23:00Z" w16du:dateUtc="2024-09-03T14:23:00Z" w:id="2670">
                  <w:rPr>
                    <w:del w:author="Craig Parker" w:date="2024-09-03T16:11:00Z" w16du:dateUtc="2024-09-03T14:11:00Z" w:id="2671"/>
                    <w:rFonts w:eastAsia="Calibri" w:cstheme="minorHAnsi"/>
                    <w:lang w:val="en-US"/>
                  </w:rPr>
                </w:rPrChange>
              </w:rPr>
              <w:pPrChange w:author="Craig Parker" w:date="2024-09-03T17:03:00Z" w16du:dateUtc="2024-09-03T15:03:00Z" w:id="2672">
                <w:pPr>
                  <w:spacing w:line="240" w:lineRule="auto"/>
                </w:pPr>
              </w:pPrChange>
            </w:pPr>
            <w:del w:author="Craig Parker" w:date="2024-09-03T16:11:00Z" w16du:dateUtc="2024-09-03T14:11:00Z" w:id="2673">
              <w:r w:rsidRPr="002A00F9" w:rsidDel="00A5256E">
                <w:rPr>
                  <w:rFonts w:eastAsia="Calibri" w:asciiTheme="majorHAnsi" w:hAnsiTheme="majorHAnsi" w:cstheme="majorHAnsi"/>
                  <w:lang w:val="en-US"/>
                  <w:rPrChange w:author="Craig Parker" w:date="2024-09-03T16:23:00Z" w16du:dateUtc="2024-09-03T14:23:00Z" w:id="2674">
                    <w:rPr>
                      <w:rFonts w:eastAsia="Calibri" w:cstheme="minorHAnsi"/>
                      <w:lang w:val="en-US"/>
                    </w:rPr>
                  </w:rPrChange>
                </w:rPr>
                <w:delText>RBC(Red Blood Count)</w:delText>
              </w:r>
            </w:del>
          </w:p>
        </w:tc>
        <w:tc>
          <w:tcPr>
            <w:tcW w:w="4212" w:type="dxa"/>
            <w:tcMar>
              <w:top w:w="0" w:type="dxa"/>
              <w:left w:w="108" w:type="dxa"/>
              <w:bottom w:w="0" w:type="dxa"/>
              <w:right w:w="108" w:type="dxa"/>
            </w:tcMar>
            <w:vAlign w:val="center"/>
            <w:hideMark/>
          </w:tcPr>
          <w:p w:rsidRPr="002A00F9" w:rsidR="00AA4A1F" w:rsidDel="00A5256E" w:rsidRDefault="00AA4A1F" w14:paraId="26AFA23A" w14:textId="2AFA5D66">
            <w:pPr>
              <w:tabs>
                <w:tab w:val="left" w:pos="4140"/>
                <w:tab w:val="left" w:pos="5220"/>
                <w:tab w:val="left" w:pos="6300"/>
              </w:tabs>
              <w:spacing w:line="360" w:lineRule="auto"/>
              <w:contextualSpacing/>
              <w:rPr>
                <w:del w:author="Craig Parker" w:date="2024-09-03T16:11:00Z" w16du:dateUtc="2024-09-03T14:11:00Z" w:id="2675"/>
                <w:rFonts w:eastAsia="Calibri" w:asciiTheme="majorHAnsi" w:hAnsiTheme="majorHAnsi" w:cstheme="majorHAnsi"/>
                <w:lang w:val="en-US"/>
                <w:rPrChange w:author="Craig Parker" w:date="2024-09-03T16:23:00Z" w16du:dateUtc="2024-09-03T14:23:00Z" w:id="2676">
                  <w:rPr>
                    <w:del w:author="Craig Parker" w:date="2024-09-03T16:11:00Z" w16du:dateUtc="2024-09-03T14:11:00Z" w:id="2677"/>
                    <w:rFonts w:eastAsia="Calibri" w:cstheme="minorHAnsi"/>
                    <w:lang w:val="en-US"/>
                  </w:rPr>
                </w:rPrChange>
              </w:rPr>
              <w:pPrChange w:author="Craig Parker" w:date="2024-09-03T17:03:00Z" w16du:dateUtc="2024-09-03T15:03:00Z" w:id="2678">
                <w:pPr>
                  <w:spacing w:line="240" w:lineRule="auto"/>
                </w:pPr>
              </w:pPrChange>
            </w:pPr>
            <w:del w:author="Craig Parker" w:date="2024-09-03T16:11:00Z" w16du:dateUtc="2024-09-03T14:11:00Z" w:id="2679">
              <w:r w:rsidRPr="002A00F9" w:rsidDel="00A5256E">
                <w:rPr>
                  <w:rFonts w:eastAsia="Calibri" w:asciiTheme="majorHAnsi" w:hAnsiTheme="majorHAnsi" w:cstheme="majorHAnsi"/>
                  <w:lang w:val="en-US"/>
                  <w:rPrChange w:author="Craig Parker" w:date="2024-09-03T16:23:00Z" w16du:dateUtc="2024-09-03T14:23:00Z" w:id="2680">
                    <w:rPr>
                      <w:rFonts w:eastAsia="Calibri" w:cstheme="minorHAnsi"/>
                      <w:lang w:val="en-US"/>
                    </w:rPr>
                  </w:rPrChange>
                </w:rPr>
                <w:delText>A red blood cell (RBC) count measures the number of red blood cells, also known as erythrocytes, in your blood. Red blood cells carry oxygen from your lungs to every cell in your body. Your cells need oxygen to grow, reproduce, and stay healthy. An RBC count that is higher or lower than normal is often the first sign of an illness. So the test may allow you to get treatment even before you have symptoms.</w:delText>
              </w:r>
            </w:del>
          </w:p>
        </w:tc>
      </w:tr>
      <w:tr w:rsidRPr="002A00F9" w:rsidR="00AA4A1F" w:rsidDel="00A5256E" w:rsidTr="00DA36F6" w14:paraId="6B4CF5C7" w14:textId="6737CAE7">
        <w:trPr>
          <w:trHeight w:val="770"/>
          <w:del w:author="Craig Parker" w:date="2024-09-03T16:11:00Z" w:id="2681"/>
        </w:trPr>
        <w:tc>
          <w:tcPr>
            <w:tcW w:w="0" w:type="auto"/>
            <w:vMerge/>
            <w:vAlign w:val="center"/>
            <w:hideMark/>
          </w:tcPr>
          <w:p w:rsidRPr="002A00F9" w:rsidR="00AA4A1F" w:rsidDel="00A5256E" w:rsidRDefault="00AA4A1F" w14:paraId="0C529814" w14:textId="1808F4E0">
            <w:pPr>
              <w:tabs>
                <w:tab w:val="left" w:pos="4140"/>
                <w:tab w:val="left" w:pos="5220"/>
                <w:tab w:val="left" w:pos="6300"/>
              </w:tabs>
              <w:spacing w:line="360" w:lineRule="auto"/>
              <w:contextualSpacing/>
              <w:rPr>
                <w:del w:author="Craig Parker" w:date="2024-09-03T16:11:00Z" w16du:dateUtc="2024-09-03T14:11:00Z" w:id="2682"/>
                <w:rFonts w:eastAsia="Calibri" w:asciiTheme="majorHAnsi" w:hAnsiTheme="majorHAnsi" w:cstheme="majorHAnsi"/>
                <w:lang w:val="en-US"/>
                <w:rPrChange w:author="Craig Parker" w:date="2024-09-03T16:23:00Z" w16du:dateUtc="2024-09-03T14:23:00Z" w:id="2683">
                  <w:rPr>
                    <w:del w:author="Craig Parker" w:date="2024-09-03T16:11:00Z" w16du:dateUtc="2024-09-03T14:11:00Z" w:id="2684"/>
                    <w:rFonts w:eastAsia="Calibri" w:cstheme="minorHAnsi"/>
                    <w:lang w:val="en-US"/>
                  </w:rPr>
                </w:rPrChange>
              </w:rPr>
              <w:pPrChange w:author="Craig Parker" w:date="2024-09-03T17:03:00Z" w16du:dateUtc="2024-09-03T15:03:00Z" w:id="2685">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57A0FB60" w14:textId="64BAB144">
            <w:pPr>
              <w:tabs>
                <w:tab w:val="left" w:pos="4140"/>
                <w:tab w:val="left" w:pos="5220"/>
                <w:tab w:val="left" w:pos="6300"/>
              </w:tabs>
              <w:spacing w:line="360" w:lineRule="auto"/>
              <w:contextualSpacing/>
              <w:rPr>
                <w:del w:author="Craig Parker" w:date="2024-09-03T16:11:00Z" w16du:dateUtc="2024-09-03T14:11:00Z" w:id="2686"/>
                <w:rFonts w:eastAsia="Calibri" w:asciiTheme="majorHAnsi" w:hAnsiTheme="majorHAnsi" w:cstheme="majorHAnsi"/>
                <w:lang w:val="en-US"/>
                <w:rPrChange w:author="Craig Parker" w:date="2024-09-03T16:23:00Z" w16du:dateUtc="2024-09-03T14:23:00Z" w:id="2687">
                  <w:rPr>
                    <w:del w:author="Craig Parker" w:date="2024-09-03T16:11:00Z" w16du:dateUtc="2024-09-03T14:11:00Z" w:id="2688"/>
                    <w:rFonts w:eastAsia="Calibri" w:cstheme="minorHAnsi"/>
                    <w:lang w:val="en-US"/>
                  </w:rPr>
                </w:rPrChange>
              </w:rPr>
              <w:pPrChange w:author="Craig Parker" w:date="2024-09-03T17:03:00Z" w16du:dateUtc="2024-09-03T15:03:00Z" w:id="2689">
                <w:pPr>
                  <w:spacing w:line="240" w:lineRule="auto"/>
                </w:pPr>
              </w:pPrChange>
            </w:pPr>
            <w:del w:author="Craig Parker" w:date="2024-09-03T16:11:00Z" w16du:dateUtc="2024-09-03T14:11:00Z" w:id="2690">
              <w:r w:rsidRPr="002A00F9" w:rsidDel="00A5256E">
                <w:rPr>
                  <w:rFonts w:eastAsia="Calibri" w:asciiTheme="majorHAnsi" w:hAnsiTheme="majorHAnsi" w:cstheme="majorHAnsi"/>
                  <w:lang w:val="en-US"/>
                  <w:rPrChange w:author="Craig Parker" w:date="2024-09-03T16:23:00Z" w16du:dateUtc="2024-09-03T14:23:00Z" w:id="2691">
                    <w:rPr>
                      <w:rFonts w:eastAsia="Calibri" w:cstheme="minorHAnsi"/>
                      <w:lang w:val="en-US"/>
                    </w:rPr>
                  </w:rPrChange>
                </w:rPr>
                <w:delText>RDW (Red Cell Distribution Width)</w:delText>
              </w:r>
            </w:del>
          </w:p>
        </w:tc>
        <w:tc>
          <w:tcPr>
            <w:tcW w:w="4212" w:type="dxa"/>
            <w:tcMar>
              <w:top w:w="0" w:type="dxa"/>
              <w:left w:w="108" w:type="dxa"/>
              <w:bottom w:w="0" w:type="dxa"/>
              <w:right w:w="108" w:type="dxa"/>
            </w:tcMar>
            <w:vAlign w:val="center"/>
            <w:hideMark/>
          </w:tcPr>
          <w:p w:rsidRPr="002A00F9" w:rsidR="00AA4A1F" w:rsidDel="00A5256E" w:rsidRDefault="00AA4A1F" w14:paraId="55D86FFC" w14:textId="58F918C3">
            <w:pPr>
              <w:tabs>
                <w:tab w:val="left" w:pos="4140"/>
                <w:tab w:val="left" w:pos="5220"/>
                <w:tab w:val="left" w:pos="6300"/>
              </w:tabs>
              <w:spacing w:line="360" w:lineRule="auto"/>
              <w:contextualSpacing/>
              <w:rPr>
                <w:del w:author="Craig Parker" w:date="2024-09-03T16:11:00Z" w16du:dateUtc="2024-09-03T14:11:00Z" w:id="2692"/>
                <w:rFonts w:eastAsia="Calibri" w:asciiTheme="majorHAnsi" w:hAnsiTheme="majorHAnsi" w:cstheme="majorHAnsi"/>
                <w:lang w:val="en-US"/>
                <w:rPrChange w:author="Craig Parker" w:date="2024-09-03T16:23:00Z" w16du:dateUtc="2024-09-03T14:23:00Z" w:id="2693">
                  <w:rPr>
                    <w:del w:author="Craig Parker" w:date="2024-09-03T16:11:00Z" w16du:dateUtc="2024-09-03T14:11:00Z" w:id="2694"/>
                    <w:rFonts w:eastAsia="Calibri" w:cstheme="minorHAnsi"/>
                    <w:lang w:val="en-US"/>
                  </w:rPr>
                </w:rPrChange>
              </w:rPr>
              <w:pPrChange w:author="Craig Parker" w:date="2024-09-03T17:03:00Z" w16du:dateUtc="2024-09-03T15:03:00Z" w:id="2695">
                <w:pPr>
                  <w:spacing w:line="240" w:lineRule="auto"/>
                </w:pPr>
              </w:pPrChange>
            </w:pPr>
            <w:del w:author="Craig Parker" w:date="2024-09-03T16:11:00Z" w16du:dateUtc="2024-09-03T14:11:00Z" w:id="2696">
              <w:r w:rsidRPr="002A00F9" w:rsidDel="00A5256E">
                <w:rPr>
                  <w:rFonts w:eastAsia="Calibri" w:asciiTheme="majorHAnsi" w:hAnsiTheme="majorHAnsi" w:cstheme="majorHAnsi"/>
                  <w:lang w:val="en-US"/>
                  <w:rPrChange w:author="Craig Parker" w:date="2024-09-03T16:23:00Z" w16du:dateUtc="2024-09-03T14:23:00Z" w:id="2697">
                    <w:rPr>
                      <w:rFonts w:eastAsia="Calibri" w:cstheme="minorHAnsi"/>
                      <w:lang w:val="en-US"/>
                    </w:rPr>
                  </w:rPrChange>
                </w:rPr>
                <w:delText>A red cell distribution width (RDW) test measures the differences in the volume and size of your red blood cells (erythrocytes). Red blood cells carry oxygen from your lungs to every cell in your body. Your cells need oxygen to grow, make new cells, and stay healthy.</w:delText>
              </w:r>
            </w:del>
          </w:p>
        </w:tc>
      </w:tr>
      <w:tr w:rsidRPr="002A00F9" w:rsidR="00AA4A1F" w:rsidDel="00A5256E" w:rsidTr="00DA36F6" w14:paraId="6E85E1DF" w14:textId="68DDDD97">
        <w:trPr>
          <w:trHeight w:val="770"/>
          <w:del w:author="Craig Parker" w:date="2024-09-03T16:11:00Z" w:id="2698"/>
        </w:trPr>
        <w:tc>
          <w:tcPr>
            <w:tcW w:w="0" w:type="auto"/>
            <w:vMerge/>
            <w:vAlign w:val="center"/>
            <w:hideMark/>
          </w:tcPr>
          <w:p w:rsidRPr="002A00F9" w:rsidR="00AA4A1F" w:rsidDel="00A5256E" w:rsidRDefault="00AA4A1F" w14:paraId="027DCE54" w14:textId="626FE67E">
            <w:pPr>
              <w:tabs>
                <w:tab w:val="left" w:pos="4140"/>
                <w:tab w:val="left" w:pos="5220"/>
                <w:tab w:val="left" w:pos="6300"/>
              </w:tabs>
              <w:spacing w:line="360" w:lineRule="auto"/>
              <w:contextualSpacing/>
              <w:rPr>
                <w:del w:author="Craig Parker" w:date="2024-09-03T16:11:00Z" w16du:dateUtc="2024-09-03T14:11:00Z" w:id="2699"/>
                <w:rFonts w:eastAsia="Calibri" w:asciiTheme="majorHAnsi" w:hAnsiTheme="majorHAnsi" w:cstheme="majorHAnsi"/>
                <w:lang w:val="en-US"/>
                <w:rPrChange w:author="Craig Parker" w:date="2024-09-03T16:23:00Z" w16du:dateUtc="2024-09-03T14:23:00Z" w:id="2700">
                  <w:rPr>
                    <w:del w:author="Craig Parker" w:date="2024-09-03T16:11:00Z" w16du:dateUtc="2024-09-03T14:11:00Z" w:id="2701"/>
                    <w:rFonts w:eastAsia="Calibri" w:cstheme="minorHAnsi"/>
                    <w:lang w:val="en-US"/>
                  </w:rPr>
                </w:rPrChange>
              </w:rPr>
              <w:pPrChange w:author="Craig Parker" w:date="2024-09-03T17:03:00Z" w16du:dateUtc="2024-09-03T15:03:00Z" w:id="2702">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2F6129E2" w14:textId="2FEB119C">
            <w:pPr>
              <w:tabs>
                <w:tab w:val="left" w:pos="4140"/>
                <w:tab w:val="left" w:pos="5220"/>
                <w:tab w:val="left" w:pos="6300"/>
              </w:tabs>
              <w:spacing w:line="360" w:lineRule="auto"/>
              <w:contextualSpacing/>
              <w:rPr>
                <w:del w:author="Craig Parker" w:date="2024-09-03T16:11:00Z" w16du:dateUtc="2024-09-03T14:11:00Z" w:id="2703"/>
                <w:rFonts w:eastAsia="Calibri" w:asciiTheme="majorHAnsi" w:hAnsiTheme="majorHAnsi" w:cstheme="majorHAnsi"/>
                <w:lang w:val="en-US"/>
                <w:rPrChange w:author="Craig Parker" w:date="2024-09-03T16:23:00Z" w16du:dateUtc="2024-09-03T14:23:00Z" w:id="2704">
                  <w:rPr>
                    <w:del w:author="Craig Parker" w:date="2024-09-03T16:11:00Z" w16du:dateUtc="2024-09-03T14:11:00Z" w:id="2705"/>
                    <w:rFonts w:eastAsia="Calibri" w:cstheme="minorHAnsi"/>
                    <w:lang w:val="en-US"/>
                  </w:rPr>
                </w:rPrChange>
              </w:rPr>
              <w:pPrChange w:author="Craig Parker" w:date="2024-09-03T17:03:00Z" w16du:dateUtc="2024-09-03T15:03:00Z" w:id="2706">
                <w:pPr>
                  <w:spacing w:line="240" w:lineRule="auto"/>
                </w:pPr>
              </w:pPrChange>
            </w:pPr>
            <w:del w:author="Craig Parker" w:date="2024-09-03T16:11:00Z" w16du:dateUtc="2024-09-03T14:11:00Z" w:id="2707">
              <w:r w:rsidRPr="002A00F9" w:rsidDel="00A5256E">
                <w:rPr>
                  <w:rFonts w:eastAsia="Calibri" w:asciiTheme="majorHAnsi" w:hAnsiTheme="majorHAnsi" w:cstheme="majorHAnsi"/>
                  <w:lang w:val="en-US"/>
                  <w:rPrChange w:author="Craig Parker" w:date="2024-09-03T16:23:00Z" w16du:dateUtc="2024-09-03T14:23:00Z" w:id="2708">
                    <w:rPr>
                      <w:rFonts w:eastAsia="Calibri" w:cstheme="minorHAnsi"/>
                      <w:lang w:val="en-US"/>
                    </w:rPr>
                  </w:rPrChange>
                </w:rPr>
                <w:delText>WBC (White Blood Count)</w:delText>
              </w:r>
            </w:del>
          </w:p>
        </w:tc>
        <w:tc>
          <w:tcPr>
            <w:tcW w:w="4212" w:type="dxa"/>
            <w:tcMar>
              <w:top w:w="0" w:type="dxa"/>
              <w:left w:w="108" w:type="dxa"/>
              <w:bottom w:w="0" w:type="dxa"/>
              <w:right w:w="108" w:type="dxa"/>
            </w:tcMar>
            <w:vAlign w:val="center"/>
            <w:hideMark/>
          </w:tcPr>
          <w:p w:rsidRPr="002A00F9" w:rsidR="00AA4A1F" w:rsidDel="00A5256E" w:rsidRDefault="00AA4A1F" w14:paraId="3D9093E1" w14:textId="2E5408AF">
            <w:pPr>
              <w:tabs>
                <w:tab w:val="left" w:pos="4140"/>
                <w:tab w:val="left" w:pos="5220"/>
                <w:tab w:val="left" w:pos="6300"/>
              </w:tabs>
              <w:spacing w:line="360" w:lineRule="auto"/>
              <w:contextualSpacing/>
              <w:rPr>
                <w:del w:author="Craig Parker" w:date="2024-09-03T16:11:00Z" w16du:dateUtc="2024-09-03T14:11:00Z" w:id="2709"/>
                <w:rFonts w:eastAsia="Calibri" w:asciiTheme="majorHAnsi" w:hAnsiTheme="majorHAnsi" w:cstheme="majorHAnsi"/>
                <w:lang w:val="en-US"/>
                <w:rPrChange w:author="Craig Parker" w:date="2024-09-03T16:23:00Z" w16du:dateUtc="2024-09-03T14:23:00Z" w:id="2710">
                  <w:rPr>
                    <w:del w:author="Craig Parker" w:date="2024-09-03T16:11:00Z" w16du:dateUtc="2024-09-03T14:11:00Z" w:id="2711"/>
                    <w:rFonts w:eastAsia="Calibri" w:cstheme="minorHAnsi"/>
                    <w:lang w:val="en-US"/>
                  </w:rPr>
                </w:rPrChange>
              </w:rPr>
              <w:pPrChange w:author="Craig Parker" w:date="2024-09-03T17:03:00Z" w16du:dateUtc="2024-09-03T15:03:00Z" w:id="2712">
                <w:pPr>
                  <w:spacing w:line="240" w:lineRule="auto"/>
                </w:pPr>
              </w:pPrChange>
            </w:pPr>
            <w:del w:author="Craig Parker" w:date="2024-09-03T16:11:00Z" w16du:dateUtc="2024-09-03T14:11:00Z" w:id="2713">
              <w:r w:rsidRPr="002A00F9" w:rsidDel="00A5256E">
                <w:rPr>
                  <w:rFonts w:eastAsia="Calibri" w:asciiTheme="majorHAnsi" w:hAnsiTheme="majorHAnsi" w:cstheme="majorHAnsi"/>
                  <w:lang w:val="en-US"/>
                  <w:rPrChange w:author="Craig Parker" w:date="2024-09-03T16:23:00Z" w16du:dateUtc="2024-09-03T14:23:00Z" w:id="2714">
                    <w:rPr>
                      <w:rFonts w:eastAsia="Calibri" w:cstheme="minorHAnsi"/>
                      <w:lang w:val="en-US"/>
                    </w:rPr>
                  </w:rPrChange>
                </w:rPr>
                <w:delText>A white blood count measures the number of white cells in your blood. White blood cells are part of the immune system. They help your body fight off infections and other diseases. When you get sick, your body makes more white blood cells to fight the bacteria, viruses, or other foreign substances causing your illness.</w:delText>
              </w:r>
            </w:del>
          </w:p>
        </w:tc>
      </w:tr>
      <w:tr w:rsidRPr="002A00F9" w:rsidR="00AA4A1F" w:rsidDel="00A5256E" w:rsidTr="00DA36F6" w14:paraId="151F4C9D" w14:textId="0195F821">
        <w:trPr>
          <w:trHeight w:val="770"/>
          <w:del w:author="Craig Parker" w:date="2024-09-03T16:11:00Z" w:id="2715"/>
        </w:trPr>
        <w:tc>
          <w:tcPr>
            <w:tcW w:w="0" w:type="auto"/>
            <w:vMerge/>
            <w:vAlign w:val="center"/>
            <w:hideMark/>
          </w:tcPr>
          <w:p w:rsidRPr="002A00F9" w:rsidR="00AA4A1F" w:rsidDel="00A5256E" w:rsidRDefault="00AA4A1F" w14:paraId="21371EA0" w14:textId="228AD6A7">
            <w:pPr>
              <w:tabs>
                <w:tab w:val="left" w:pos="4140"/>
                <w:tab w:val="left" w:pos="5220"/>
                <w:tab w:val="left" w:pos="6300"/>
              </w:tabs>
              <w:spacing w:line="360" w:lineRule="auto"/>
              <w:contextualSpacing/>
              <w:rPr>
                <w:del w:author="Craig Parker" w:date="2024-09-03T16:11:00Z" w16du:dateUtc="2024-09-03T14:11:00Z" w:id="2716"/>
                <w:rFonts w:eastAsia="Calibri" w:asciiTheme="majorHAnsi" w:hAnsiTheme="majorHAnsi" w:cstheme="majorHAnsi"/>
                <w:lang w:val="en-US"/>
                <w:rPrChange w:author="Craig Parker" w:date="2024-09-03T16:23:00Z" w16du:dateUtc="2024-09-03T14:23:00Z" w:id="2717">
                  <w:rPr>
                    <w:del w:author="Craig Parker" w:date="2024-09-03T16:11:00Z" w16du:dateUtc="2024-09-03T14:11:00Z" w:id="2718"/>
                    <w:rFonts w:eastAsia="Calibri" w:cstheme="minorHAnsi"/>
                    <w:lang w:val="en-US"/>
                  </w:rPr>
                </w:rPrChange>
              </w:rPr>
              <w:pPrChange w:author="Craig Parker" w:date="2024-09-03T17:03:00Z" w16du:dateUtc="2024-09-03T15:03:00Z" w:id="2719">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5A9EA848" w14:textId="5EA743F8">
            <w:pPr>
              <w:tabs>
                <w:tab w:val="left" w:pos="4140"/>
                <w:tab w:val="left" w:pos="5220"/>
                <w:tab w:val="left" w:pos="6300"/>
              </w:tabs>
              <w:spacing w:line="360" w:lineRule="auto"/>
              <w:contextualSpacing/>
              <w:rPr>
                <w:del w:author="Craig Parker" w:date="2024-09-03T16:11:00Z" w16du:dateUtc="2024-09-03T14:11:00Z" w:id="2720"/>
                <w:rFonts w:eastAsia="Calibri" w:asciiTheme="majorHAnsi" w:hAnsiTheme="majorHAnsi" w:cstheme="majorHAnsi"/>
                <w:lang w:val="en-US"/>
                <w:rPrChange w:author="Craig Parker" w:date="2024-09-03T16:23:00Z" w16du:dateUtc="2024-09-03T14:23:00Z" w:id="2721">
                  <w:rPr>
                    <w:del w:author="Craig Parker" w:date="2024-09-03T16:11:00Z" w16du:dateUtc="2024-09-03T14:11:00Z" w:id="2722"/>
                    <w:rFonts w:eastAsia="Calibri" w:cstheme="minorHAnsi"/>
                    <w:lang w:val="en-US"/>
                  </w:rPr>
                </w:rPrChange>
              </w:rPr>
              <w:pPrChange w:author="Craig Parker" w:date="2024-09-03T17:03:00Z" w16du:dateUtc="2024-09-03T15:03:00Z" w:id="2723">
                <w:pPr>
                  <w:spacing w:line="240" w:lineRule="auto"/>
                </w:pPr>
              </w:pPrChange>
            </w:pPr>
            <w:del w:author="Craig Parker" w:date="2024-09-03T16:11:00Z" w16du:dateUtc="2024-09-03T14:11:00Z" w:id="2724">
              <w:r w:rsidRPr="002A00F9" w:rsidDel="00A5256E">
                <w:rPr>
                  <w:rFonts w:eastAsia="Calibri" w:asciiTheme="majorHAnsi" w:hAnsiTheme="majorHAnsi" w:cstheme="majorHAnsi"/>
                  <w:lang w:val="en-US"/>
                  <w:rPrChange w:author="Craig Parker" w:date="2024-09-03T16:23:00Z" w16du:dateUtc="2024-09-03T14:23:00Z" w:id="2725">
                    <w:rPr>
                      <w:rFonts w:eastAsia="Calibri" w:cstheme="minorHAnsi"/>
                      <w:lang w:val="en-US"/>
                    </w:rPr>
                  </w:rPrChange>
                </w:rPr>
                <w:delText>Haematocrit</w:delText>
              </w:r>
            </w:del>
          </w:p>
        </w:tc>
        <w:tc>
          <w:tcPr>
            <w:tcW w:w="4212" w:type="dxa"/>
            <w:tcMar>
              <w:top w:w="0" w:type="dxa"/>
              <w:left w:w="108" w:type="dxa"/>
              <w:bottom w:w="0" w:type="dxa"/>
              <w:right w:w="108" w:type="dxa"/>
            </w:tcMar>
            <w:vAlign w:val="center"/>
            <w:hideMark/>
          </w:tcPr>
          <w:p w:rsidRPr="002A00F9" w:rsidR="00AA4A1F" w:rsidDel="00A5256E" w:rsidRDefault="00AA4A1F" w14:paraId="13AAA8ED" w14:textId="348F8960">
            <w:pPr>
              <w:tabs>
                <w:tab w:val="left" w:pos="4140"/>
                <w:tab w:val="left" w:pos="5220"/>
                <w:tab w:val="left" w:pos="6300"/>
              </w:tabs>
              <w:spacing w:line="360" w:lineRule="auto"/>
              <w:contextualSpacing/>
              <w:rPr>
                <w:del w:author="Craig Parker" w:date="2024-09-03T16:11:00Z" w16du:dateUtc="2024-09-03T14:11:00Z" w:id="2726"/>
                <w:rFonts w:eastAsia="Calibri" w:asciiTheme="majorHAnsi" w:hAnsiTheme="majorHAnsi" w:cstheme="majorHAnsi"/>
                <w:lang w:val="en-US"/>
                <w:rPrChange w:author="Craig Parker" w:date="2024-09-03T16:23:00Z" w16du:dateUtc="2024-09-03T14:23:00Z" w:id="2727">
                  <w:rPr>
                    <w:del w:author="Craig Parker" w:date="2024-09-03T16:11:00Z" w16du:dateUtc="2024-09-03T14:11:00Z" w:id="2728"/>
                    <w:rFonts w:eastAsia="Calibri" w:cstheme="minorHAnsi"/>
                    <w:lang w:val="en-US"/>
                  </w:rPr>
                </w:rPrChange>
              </w:rPr>
              <w:pPrChange w:author="Craig Parker" w:date="2024-09-03T17:03:00Z" w16du:dateUtc="2024-09-03T15:03:00Z" w:id="2729">
                <w:pPr>
                  <w:spacing w:line="240" w:lineRule="auto"/>
                </w:pPr>
              </w:pPrChange>
            </w:pPr>
            <w:del w:author="Craig Parker" w:date="2024-09-03T16:11:00Z" w16du:dateUtc="2024-09-03T14:11:00Z" w:id="2730">
              <w:r w:rsidRPr="002A00F9" w:rsidDel="00A5256E">
                <w:rPr>
                  <w:rFonts w:eastAsia="Calibri" w:asciiTheme="majorHAnsi" w:hAnsiTheme="majorHAnsi" w:cstheme="majorHAnsi"/>
                  <w:lang w:val="en-US"/>
                  <w:rPrChange w:author="Craig Parker" w:date="2024-09-03T16:23:00Z" w16du:dateUtc="2024-09-03T14:23:00Z" w:id="2731">
                    <w:rPr>
                      <w:rFonts w:eastAsia="Calibri" w:cstheme="minorHAnsi"/>
                      <w:lang w:val="en-US"/>
                    </w:rPr>
                  </w:rPrChange>
                </w:rPr>
                <w:delText>measures the proportion of red blood cells in your blood. Red blood cells carry oxygen throughout your body. Having too few or too many red blood cells can be a sign of certain diseases. The hematocrit test, also known as a packed-cell volume (PCV) test, is a simple blood test.</w:delText>
              </w:r>
            </w:del>
          </w:p>
        </w:tc>
      </w:tr>
      <w:tr w:rsidRPr="002A00F9" w:rsidR="00AA4A1F" w:rsidDel="00A5256E" w:rsidTr="00DA36F6" w14:paraId="76A09CC8" w14:textId="6BD1BA74">
        <w:trPr>
          <w:trHeight w:val="770"/>
          <w:del w:author="Craig Parker" w:date="2024-09-03T16:11:00Z" w:id="2732"/>
        </w:trPr>
        <w:tc>
          <w:tcPr>
            <w:tcW w:w="1717" w:type="dxa"/>
            <w:vMerge w:val="restart"/>
            <w:tcMar>
              <w:top w:w="0" w:type="dxa"/>
              <w:left w:w="108" w:type="dxa"/>
              <w:bottom w:w="0" w:type="dxa"/>
              <w:right w:w="108" w:type="dxa"/>
            </w:tcMar>
            <w:vAlign w:val="center"/>
            <w:hideMark/>
          </w:tcPr>
          <w:p w:rsidRPr="002A00F9" w:rsidR="00AA4A1F" w:rsidDel="00A5256E" w:rsidRDefault="00AA4A1F" w14:paraId="6CCAE592" w14:textId="0B340E8F">
            <w:pPr>
              <w:tabs>
                <w:tab w:val="left" w:pos="4140"/>
                <w:tab w:val="left" w:pos="5220"/>
                <w:tab w:val="left" w:pos="6300"/>
              </w:tabs>
              <w:spacing w:line="360" w:lineRule="auto"/>
              <w:contextualSpacing/>
              <w:rPr>
                <w:del w:author="Craig Parker" w:date="2024-09-03T16:11:00Z" w16du:dateUtc="2024-09-03T14:11:00Z" w:id="2733"/>
                <w:rFonts w:eastAsia="Calibri" w:asciiTheme="majorHAnsi" w:hAnsiTheme="majorHAnsi" w:cstheme="majorHAnsi"/>
                <w:lang w:val="en-US"/>
                <w:rPrChange w:author="Craig Parker" w:date="2024-09-03T16:23:00Z" w16du:dateUtc="2024-09-03T14:23:00Z" w:id="2734">
                  <w:rPr>
                    <w:del w:author="Craig Parker" w:date="2024-09-03T16:11:00Z" w16du:dateUtc="2024-09-03T14:11:00Z" w:id="2735"/>
                    <w:rFonts w:eastAsia="Calibri" w:cstheme="minorHAnsi"/>
                    <w:lang w:val="en-US"/>
                  </w:rPr>
                </w:rPrChange>
              </w:rPr>
              <w:pPrChange w:author="Craig Parker" w:date="2024-09-03T17:03:00Z" w16du:dateUtc="2024-09-03T15:03:00Z" w:id="2736">
                <w:pPr>
                  <w:spacing w:line="240" w:lineRule="auto"/>
                </w:pPr>
              </w:pPrChange>
            </w:pPr>
            <w:del w:author="Craig Parker" w:date="2024-09-03T16:11:00Z" w16du:dateUtc="2024-09-03T14:11:00Z" w:id="2737">
              <w:r w:rsidRPr="002A00F9" w:rsidDel="00A5256E">
                <w:rPr>
                  <w:rFonts w:eastAsia="Calibri" w:asciiTheme="majorHAnsi" w:hAnsiTheme="majorHAnsi" w:cstheme="majorHAnsi"/>
                  <w:lang w:val="en-US"/>
                  <w:rPrChange w:author="Craig Parker" w:date="2024-09-03T16:23:00Z" w16du:dateUtc="2024-09-03T14:23:00Z" w:id="2738">
                    <w:rPr>
                      <w:rFonts w:eastAsia="Calibri" w:cstheme="minorHAnsi"/>
                      <w:lang w:val="en-US"/>
                    </w:rPr>
                  </w:rPrChange>
                </w:rPr>
                <w:delText>Liver function</w:delText>
              </w:r>
            </w:del>
          </w:p>
        </w:tc>
        <w:tc>
          <w:tcPr>
            <w:tcW w:w="3077" w:type="dxa"/>
            <w:tcMar>
              <w:top w:w="0" w:type="dxa"/>
              <w:left w:w="108" w:type="dxa"/>
              <w:bottom w:w="0" w:type="dxa"/>
              <w:right w:w="108" w:type="dxa"/>
            </w:tcMar>
            <w:vAlign w:val="center"/>
            <w:hideMark/>
          </w:tcPr>
          <w:p w:rsidRPr="002A00F9" w:rsidR="00AA4A1F" w:rsidDel="00A5256E" w:rsidRDefault="00AA4A1F" w14:paraId="3ED5F745" w14:textId="322E32D3">
            <w:pPr>
              <w:tabs>
                <w:tab w:val="left" w:pos="4140"/>
                <w:tab w:val="left" w:pos="5220"/>
                <w:tab w:val="left" w:pos="6300"/>
              </w:tabs>
              <w:spacing w:line="360" w:lineRule="auto"/>
              <w:contextualSpacing/>
              <w:rPr>
                <w:del w:author="Craig Parker" w:date="2024-09-03T16:11:00Z" w16du:dateUtc="2024-09-03T14:11:00Z" w:id="2739"/>
                <w:rFonts w:eastAsia="Calibri" w:asciiTheme="majorHAnsi" w:hAnsiTheme="majorHAnsi" w:cstheme="majorHAnsi"/>
                <w:lang w:val="en-US"/>
                <w:rPrChange w:author="Craig Parker" w:date="2024-09-03T16:23:00Z" w16du:dateUtc="2024-09-03T14:23:00Z" w:id="2740">
                  <w:rPr>
                    <w:del w:author="Craig Parker" w:date="2024-09-03T16:11:00Z" w16du:dateUtc="2024-09-03T14:11:00Z" w:id="2741"/>
                    <w:rFonts w:eastAsia="Calibri" w:cstheme="minorHAnsi"/>
                    <w:lang w:val="en-US"/>
                  </w:rPr>
                </w:rPrChange>
              </w:rPr>
              <w:pPrChange w:author="Craig Parker" w:date="2024-09-03T17:03:00Z" w16du:dateUtc="2024-09-03T15:03:00Z" w:id="2742">
                <w:pPr>
                  <w:spacing w:line="240" w:lineRule="auto"/>
                </w:pPr>
              </w:pPrChange>
            </w:pPr>
            <w:del w:author="Craig Parker" w:date="2024-09-03T16:11:00Z" w16du:dateUtc="2024-09-03T14:11:00Z" w:id="2743">
              <w:r w:rsidRPr="002A00F9" w:rsidDel="00A5256E">
                <w:rPr>
                  <w:rFonts w:eastAsia="Calibri" w:asciiTheme="majorHAnsi" w:hAnsiTheme="majorHAnsi" w:cstheme="majorHAnsi"/>
                  <w:lang w:val="en-US"/>
                  <w:rPrChange w:author="Craig Parker" w:date="2024-09-03T16:23:00Z" w16du:dateUtc="2024-09-03T14:23:00Z" w:id="2744">
                    <w:rPr>
                      <w:rFonts w:eastAsia="Calibri" w:cstheme="minorHAnsi"/>
                      <w:lang w:val="en-US"/>
                    </w:rPr>
                  </w:rPrChange>
                </w:rPr>
                <w:delText>Alanine aminotransferase (ALT)</w:delText>
              </w:r>
            </w:del>
          </w:p>
        </w:tc>
        <w:tc>
          <w:tcPr>
            <w:tcW w:w="4212" w:type="dxa"/>
            <w:tcMar>
              <w:top w:w="0" w:type="dxa"/>
              <w:left w:w="108" w:type="dxa"/>
              <w:bottom w:w="0" w:type="dxa"/>
              <w:right w:w="108" w:type="dxa"/>
            </w:tcMar>
            <w:vAlign w:val="center"/>
            <w:hideMark/>
          </w:tcPr>
          <w:p w:rsidRPr="002A00F9" w:rsidR="00AA4A1F" w:rsidDel="00A5256E" w:rsidRDefault="00AA4A1F" w14:paraId="317BD4D4" w14:textId="61C55EC6">
            <w:pPr>
              <w:tabs>
                <w:tab w:val="left" w:pos="4140"/>
                <w:tab w:val="left" w:pos="5220"/>
                <w:tab w:val="left" w:pos="6300"/>
              </w:tabs>
              <w:spacing w:line="360" w:lineRule="auto"/>
              <w:contextualSpacing/>
              <w:rPr>
                <w:del w:author="Craig Parker" w:date="2024-09-03T16:11:00Z" w16du:dateUtc="2024-09-03T14:11:00Z" w:id="2745"/>
                <w:rFonts w:eastAsia="Calibri" w:asciiTheme="majorHAnsi" w:hAnsiTheme="majorHAnsi" w:cstheme="majorHAnsi"/>
                <w:lang w:val="en-US"/>
                <w:rPrChange w:author="Craig Parker" w:date="2024-09-03T16:23:00Z" w16du:dateUtc="2024-09-03T14:23:00Z" w:id="2746">
                  <w:rPr>
                    <w:del w:author="Craig Parker" w:date="2024-09-03T16:11:00Z" w16du:dateUtc="2024-09-03T14:11:00Z" w:id="2747"/>
                    <w:rFonts w:eastAsia="Calibri" w:cstheme="minorHAnsi"/>
                    <w:lang w:val="en-US"/>
                  </w:rPr>
                </w:rPrChange>
              </w:rPr>
              <w:pPrChange w:author="Craig Parker" w:date="2024-09-03T17:03:00Z" w16du:dateUtc="2024-09-03T15:03:00Z" w:id="2748">
                <w:pPr>
                  <w:spacing w:line="240" w:lineRule="auto"/>
                </w:pPr>
              </w:pPrChange>
            </w:pPr>
            <w:del w:author="Craig Parker" w:date="2024-09-03T16:11:00Z" w16du:dateUtc="2024-09-03T14:11:00Z" w:id="2749">
              <w:r w:rsidRPr="002A00F9" w:rsidDel="00A5256E">
                <w:rPr>
                  <w:rFonts w:eastAsia="Calibri" w:asciiTheme="majorHAnsi" w:hAnsiTheme="majorHAnsi" w:cstheme="majorHAnsi"/>
                  <w:lang w:val="en-US"/>
                  <w:rPrChange w:author="Craig Parker" w:date="2024-09-03T16:23:00Z" w16du:dateUtc="2024-09-03T14:23:00Z" w:id="2750">
                    <w:rPr>
                      <w:rFonts w:eastAsia="Calibri" w:cstheme="minorHAnsi"/>
                      <w:lang w:val="en-US"/>
                    </w:rPr>
                  </w:rPrChange>
                </w:rPr>
                <w:delText>An alanine transaminase (ALT) blood test measures the amount of ALT in your blood. ALT levels in your blood can increase when your liver is damaged, so healthcare providers often use an ALT blood test to help assess the health of your liver.</w:delText>
              </w:r>
            </w:del>
          </w:p>
        </w:tc>
      </w:tr>
      <w:tr w:rsidRPr="002A00F9" w:rsidR="00AA4A1F" w:rsidDel="00A5256E" w:rsidTr="00DA36F6" w14:paraId="4141A57E" w14:textId="5E71FA4E">
        <w:trPr>
          <w:trHeight w:val="520"/>
          <w:del w:author="Craig Parker" w:date="2024-09-03T16:11:00Z" w:id="2751"/>
        </w:trPr>
        <w:tc>
          <w:tcPr>
            <w:tcW w:w="0" w:type="auto"/>
            <w:vMerge/>
            <w:vAlign w:val="center"/>
            <w:hideMark/>
          </w:tcPr>
          <w:p w:rsidRPr="002A00F9" w:rsidR="00AA4A1F" w:rsidDel="00A5256E" w:rsidRDefault="00AA4A1F" w14:paraId="0AABA7B6" w14:textId="67EADCE3">
            <w:pPr>
              <w:tabs>
                <w:tab w:val="left" w:pos="4140"/>
                <w:tab w:val="left" w:pos="5220"/>
                <w:tab w:val="left" w:pos="6300"/>
              </w:tabs>
              <w:spacing w:line="360" w:lineRule="auto"/>
              <w:contextualSpacing/>
              <w:rPr>
                <w:del w:author="Craig Parker" w:date="2024-09-03T16:11:00Z" w16du:dateUtc="2024-09-03T14:11:00Z" w:id="2752"/>
                <w:rFonts w:eastAsia="Calibri" w:asciiTheme="majorHAnsi" w:hAnsiTheme="majorHAnsi" w:cstheme="majorHAnsi"/>
                <w:lang w:val="en-US"/>
                <w:rPrChange w:author="Craig Parker" w:date="2024-09-03T16:23:00Z" w16du:dateUtc="2024-09-03T14:23:00Z" w:id="2753">
                  <w:rPr>
                    <w:del w:author="Craig Parker" w:date="2024-09-03T16:11:00Z" w16du:dateUtc="2024-09-03T14:11:00Z" w:id="2754"/>
                    <w:rFonts w:eastAsia="Calibri" w:cstheme="minorHAnsi"/>
                    <w:lang w:val="en-US"/>
                  </w:rPr>
                </w:rPrChange>
              </w:rPr>
              <w:pPrChange w:author="Craig Parker" w:date="2024-09-03T17:03:00Z" w16du:dateUtc="2024-09-03T15:03:00Z" w:id="2755">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764D98C0" w14:textId="1549A5EF">
            <w:pPr>
              <w:tabs>
                <w:tab w:val="left" w:pos="4140"/>
                <w:tab w:val="left" w:pos="5220"/>
                <w:tab w:val="left" w:pos="6300"/>
              </w:tabs>
              <w:spacing w:line="360" w:lineRule="auto"/>
              <w:contextualSpacing/>
              <w:rPr>
                <w:del w:author="Craig Parker" w:date="2024-09-03T16:11:00Z" w16du:dateUtc="2024-09-03T14:11:00Z" w:id="2756"/>
                <w:rFonts w:eastAsia="Calibri" w:asciiTheme="majorHAnsi" w:hAnsiTheme="majorHAnsi" w:cstheme="majorHAnsi"/>
                <w:lang w:val="en-US"/>
                <w:rPrChange w:author="Craig Parker" w:date="2024-09-03T16:23:00Z" w16du:dateUtc="2024-09-03T14:23:00Z" w:id="2757">
                  <w:rPr>
                    <w:del w:author="Craig Parker" w:date="2024-09-03T16:11:00Z" w16du:dateUtc="2024-09-03T14:11:00Z" w:id="2758"/>
                    <w:rFonts w:eastAsia="Calibri" w:cstheme="minorHAnsi"/>
                    <w:lang w:val="en-US"/>
                  </w:rPr>
                </w:rPrChange>
              </w:rPr>
              <w:pPrChange w:author="Craig Parker" w:date="2024-09-03T17:03:00Z" w16du:dateUtc="2024-09-03T15:03:00Z" w:id="2759">
                <w:pPr>
                  <w:spacing w:line="240" w:lineRule="auto"/>
                </w:pPr>
              </w:pPrChange>
            </w:pPr>
            <w:del w:author="Craig Parker" w:date="2024-09-03T16:11:00Z" w16du:dateUtc="2024-09-03T14:11:00Z" w:id="2760">
              <w:r w:rsidRPr="002A00F9" w:rsidDel="00A5256E">
                <w:rPr>
                  <w:rFonts w:eastAsia="Calibri" w:asciiTheme="majorHAnsi" w:hAnsiTheme="majorHAnsi" w:cstheme="majorHAnsi"/>
                  <w:lang w:val="en-US"/>
                  <w:rPrChange w:author="Craig Parker" w:date="2024-09-03T16:23:00Z" w16du:dateUtc="2024-09-03T14:23:00Z" w:id="2761">
                    <w:rPr>
                      <w:rFonts w:eastAsia="Calibri" w:cstheme="minorHAnsi"/>
                      <w:lang w:val="en-US"/>
                    </w:rPr>
                  </w:rPrChange>
                </w:rPr>
                <w:delText>Aspartate aminotransferase (AST) tes</w:delText>
              </w:r>
            </w:del>
          </w:p>
        </w:tc>
        <w:tc>
          <w:tcPr>
            <w:tcW w:w="4212" w:type="dxa"/>
            <w:tcMar>
              <w:top w:w="0" w:type="dxa"/>
              <w:left w:w="108" w:type="dxa"/>
              <w:bottom w:w="0" w:type="dxa"/>
              <w:right w:w="108" w:type="dxa"/>
            </w:tcMar>
            <w:vAlign w:val="center"/>
            <w:hideMark/>
          </w:tcPr>
          <w:p w:rsidRPr="002A00F9" w:rsidR="00AA4A1F" w:rsidDel="00A5256E" w:rsidRDefault="00AA4A1F" w14:paraId="19EA0154" w14:textId="115AAB80">
            <w:pPr>
              <w:tabs>
                <w:tab w:val="left" w:pos="4140"/>
                <w:tab w:val="left" w:pos="5220"/>
                <w:tab w:val="left" w:pos="6300"/>
              </w:tabs>
              <w:spacing w:line="360" w:lineRule="auto"/>
              <w:contextualSpacing/>
              <w:rPr>
                <w:del w:author="Craig Parker" w:date="2024-09-03T16:11:00Z" w16du:dateUtc="2024-09-03T14:11:00Z" w:id="2762"/>
                <w:rFonts w:eastAsia="Calibri" w:asciiTheme="majorHAnsi" w:hAnsiTheme="majorHAnsi" w:cstheme="majorHAnsi"/>
                <w:lang w:val="en-US"/>
                <w:rPrChange w:author="Craig Parker" w:date="2024-09-03T16:23:00Z" w16du:dateUtc="2024-09-03T14:23:00Z" w:id="2763">
                  <w:rPr>
                    <w:del w:author="Craig Parker" w:date="2024-09-03T16:11:00Z" w16du:dateUtc="2024-09-03T14:11:00Z" w:id="2764"/>
                    <w:rFonts w:eastAsia="Calibri" w:cstheme="minorHAnsi"/>
                    <w:lang w:val="en-US"/>
                  </w:rPr>
                </w:rPrChange>
              </w:rPr>
              <w:pPrChange w:author="Craig Parker" w:date="2024-09-03T17:03:00Z" w16du:dateUtc="2024-09-03T15:03:00Z" w:id="2765">
                <w:pPr>
                  <w:spacing w:line="240" w:lineRule="auto"/>
                </w:pPr>
              </w:pPrChange>
            </w:pPr>
            <w:del w:author="Craig Parker" w:date="2024-09-03T16:11:00Z" w16du:dateUtc="2024-09-03T14:11:00Z" w:id="2766">
              <w:r w:rsidRPr="002A00F9" w:rsidDel="00A5256E">
                <w:rPr>
                  <w:rFonts w:eastAsia="Calibri" w:asciiTheme="majorHAnsi" w:hAnsiTheme="majorHAnsi" w:cstheme="majorHAnsi"/>
                  <w:lang w:val="en-US"/>
                  <w:rPrChange w:author="Craig Parker" w:date="2024-09-03T16:23:00Z" w16du:dateUtc="2024-09-03T14:23:00Z" w:id="2767">
                    <w:rPr>
                      <w:rFonts w:eastAsia="Calibri" w:cstheme="minorHAnsi"/>
                      <w:lang w:val="en-US"/>
                    </w:rPr>
                  </w:rPrChange>
                </w:rPr>
                <w:delText>The aspartate aminotransferase (AST) test is a blood test that checks for liver damage. Your doctor might order this test to find out if you have liver disease and to monitor your treatment.</w:delText>
              </w:r>
            </w:del>
          </w:p>
        </w:tc>
      </w:tr>
      <w:tr w:rsidRPr="002A00F9" w:rsidR="00AA4A1F" w:rsidDel="00A5256E" w:rsidTr="00DA36F6" w14:paraId="7B4D02AF" w14:textId="39709A09">
        <w:trPr>
          <w:trHeight w:val="770"/>
          <w:del w:author="Craig Parker" w:date="2024-09-03T16:11:00Z" w:id="2768"/>
        </w:trPr>
        <w:tc>
          <w:tcPr>
            <w:tcW w:w="0" w:type="auto"/>
            <w:vMerge/>
            <w:vAlign w:val="center"/>
            <w:hideMark/>
          </w:tcPr>
          <w:p w:rsidRPr="002A00F9" w:rsidR="00AA4A1F" w:rsidDel="00A5256E" w:rsidRDefault="00AA4A1F" w14:paraId="0E76B289" w14:textId="559C7400">
            <w:pPr>
              <w:tabs>
                <w:tab w:val="left" w:pos="4140"/>
                <w:tab w:val="left" w:pos="5220"/>
                <w:tab w:val="left" w:pos="6300"/>
              </w:tabs>
              <w:spacing w:line="360" w:lineRule="auto"/>
              <w:contextualSpacing/>
              <w:rPr>
                <w:del w:author="Craig Parker" w:date="2024-09-03T16:11:00Z" w16du:dateUtc="2024-09-03T14:11:00Z" w:id="2769"/>
                <w:rFonts w:eastAsia="Calibri" w:asciiTheme="majorHAnsi" w:hAnsiTheme="majorHAnsi" w:cstheme="majorHAnsi"/>
                <w:lang w:val="en-US"/>
                <w:rPrChange w:author="Craig Parker" w:date="2024-09-03T16:23:00Z" w16du:dateUtc="2024-09-03T14:23:00Z" w:id="2770">
                  <w:rPr>
                    <w:del w:author="Craig Parker" w:date="2024-09-03T16:11:00Z" w16du:dateUtc="2024-09-03T14:11:00Z" w:id="2771"/>
                    <w:rFonts w:eastAsia="Calibri" w:cstheme="minorHAnsi"/>
                    <w:lang w:val="en-US"/>
                  </w:rPr>
                </w:rPrChange>
              </w:rPr>
              <w:pPrChange w:author="Craig Parker" w:date="2024-09-03T17:03:00Z" w16du:dateUtc="2024-09-03T15:03:00Z" w:id="2772">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7AABEA7D" w14:textId="1FB0AE70">
            <w:pPr>
              <w:tabs>
                <w:tab w:val="left" w:pos="4140"/>
                <w:tab w:val="left" w:pos="5220"/>
                <w:tab w:val="left" w:pos="6300"/>
              </w:tabs>
              <w:spacing w:line="360" w:lineRule="auto"/>
              <w:contextualSpacing/>
              <w:rPr>
                <w:del w:author="Craig Parker" w:date="2024-09-03T16:11:00Z" w16du:dateUtc="2024-09-03T14:11:00Z" w:id="2773"/>
                <w:rFonts w:eastAsia="Calibri" w:asciiTheme="majorHAnsi" w:hAnsiTheme="majorHAnsi" w:cstheme="majorHAnsi"/>
                <w:lang w:val="en-US"/>
                <w:rPrChange w:author="Craig Parker" w:date="2024-09-03T16:23:00Z" w16du:dateUtc="2024-09-03T14:23:00Z" w:id="2774">
                  <w:rPr>
                    <w:del w:author="Craig Parker" w:date="2024-09-03T16:11:00Z" w16du:dateUtc="2024-09-03T14:11:00Z" w:id="2775"/>
                    <w:rFonts w:eastAsia="Calibri" w:cstheme="minorHAnsi"/>
                    <w:lang w:val="en-US"/>
                  </w:rPr>
                </w:rPrChange>
              </w:rPr>
              <w:pPrChange w:author="Craig Parker" w:date="2024-09-03T17:03:00Z" w16du:dateUtc="2024-09-03T15:03:00Z" w:id="2776">
                <w:pPr>
                  <w:spacing w:line="240" w:lineRule="auto"/>
                </w:pPr>
              </w:pPrChange>
            </w:pPr>
            <w:del w:author="Craig Parker" w:date="2024-09-03T16:11:00Z" w16du:dateUtc="2024-09-03T14:11:00Z" w:id="2777">
              <w:r w:rsidRPr="002A00F9" w:rsidDel="00A5256E">
                <w:rPr>
                  <w:rFonts w:eastAsia="Calibri" w:asciiTheme="majorHAnsi" w:hAnsiTheme="majorHAnsi" w:cstheme="majorHAnsi"/>
                  <w:lang w:val="en-US"/>
                  <w:rPrChange w:author="Craig Parker" w:date="2024-09-03T16:23:00Z" w16du:dateUtc="2024-09-03T14:23:00Z" w:id="2778">
                    <w:rPr>
                      <w:rFonts w:eastAsia="Calibri" w:cstheme="minorHAnsi"/>
                      <w:lang w:val="en-US"/>
                    </w:rPr>
                  </w:rPrChange>
                </w:rPr>
                <w:delText>Total bilirubin and conjugated bilirubin</w:delText>
              </w:r>
            </w:del>
          </w:p>
        </w:tc>
        <w:tc>
          <w:tcPr>
            <w:tcW w:w="4212" w:type="dxa"/>
            <w:tcMar>
              <w:top w:w="0" w:type="dxa"/>
              <w:left w:w="108" w:type="dxa"/>
              <w:bottom w:w="0" w:type="dxa"/>
              <w:right w:w="108" w:type="dxa"/>
            </w:tcMar>
            <w:vAlign w:val="center"/>
            <w:hideMark/>
          </w:tcPr>
          <w:p w:rsidRPr="002A00F9" w:rsidR="00AA4A1F" w:rsidDel="00A5256E" w:rsidRDefault="00AA4A1F" w14:paraId="304FAA82" w14:textId="63B1DCCD">
            <w:pPr>
              <w:tabs>
                <w:tab w:val="left" w:pos="4140"/>
                <w:tab w:val="left" w:pos="5220"/>
                <w:tab w:val="left" w:pos="6300"/>
              </w:tabs>
              <w:spacing w:line="360" w:lineRule="auto"/>
              <w:contextualSpacing/>
              <w:rPr>
                <w:del w:author="Craig Parker" w:date="2024-09-03T16:11:00Z" w16du:dateUtc="2024-09-03T14:11:00Z" w:id="2779"/>
                <w:rFonts w:eastAsia="Calibri" w:asciiTheme="majorHAnsi" w:hAnsiTheme="majorHAnsi" w:cstheme="majorHAnsi"/>
                <w:lang w:val="en-US"/>
                <w:rPrChange w:author="Craig Parker" w:date="2024-09-03T16:23:00Z" w16du:dateUtc="2024-09-03T14:23:00Z" w:id="2780">
                  <w:rPr>
                    <w:del w:author="Craig Parker" w:date="2024-09-03T16:11:00Z" w16du:dateUtc="2024-09-03T14:11:00Z" w:id="2781"/>
                    <w:rFonts w:eastAsia="Calibri" w:cstheme="minorHAnsi"/>
                    <w:lang w:val="en-US"/>
                  </w:rPr>
                </w:rPrChange>
              </w:rPr>
              <w:pPrChange w:author="Craig Parker" w:date="2024-09-03T17:03:00Z" w16du:dateUtc="2024-09-03T15:03:00Z" w:id="2782">
                <w:pPr>
                  <w:spacing w:line="240" w:lineRule="auto"/>
                </w:pPr>
              </w:pPrChange>
            </w:pPr>
            <w:del w:author="Craig Parker" w:date="2024-09-03T16:11:00Z" w16du:dateUtc="2024-09-03T14:11:00Z" w:id="2783">
              <w:r w:rsidRPr="002A00F9" w:rsidDel="00A5256E">
                <w:rPr>
                  <w:rFonts w:eastAsia="Calibri" w:asciiTheme="majorHAnsi" w:hAnsiTheme="majorHAnsi" w:cstheme="majorHAnsi"/>
                  <w:lang w:val="en-US"/>
                  <w:rPrChange w:author="Craig Parker" w:date="2024-09-03T16:23:00Z" w16du:dateUtc="2024-09-03T14:23:00Z" w:id="2784">
                    <w:rPr>
                      <w:rFonts w:eastAsia="Calibri" w:cstheme="minorHAnsi"/>
                      <w:lang w:val="en-US"/>
                    </w:rPr>
                  </w:rPrChange>
                </w:rPr>
                <w:delText>Unconjugated: This is the bilirubin once it reaches the liver and undergoes a chemical change. It moves to the intestines before being removed through your stool. Conjugated This is the bilirubin once it reaches the liver and undergoes a chemical change. It moves to the intestines before being removed through your stool.</w:delText>
              </w:r>
            </w:del>
          </w:p>
        </w:tc>
      </w:tr>
      <w:tr w:rsidRPr="002A00F9" w:rsidR="00AA4A1F" w:rsidDel="00A5256E" w:rsidTr="00DA36F6" w14:paraId="22D3FA25" w14:textId="7200F713">
        <w:trPr>
          <w:trHeight w:val="1020"/>
          <w:del w:author="Craig Parker" w:date="2024-09-03T16:11:00Z" w:id="2785"/>
        </w:trPr>
        <w:tc>
          <w:tcPr>
            <w:tcW w:w="0" w:type="auto"/>
            <w:vMerge/>
            <w:vAlign w:val="center"/>
            <w:hideMark/>
          </w:tcPr>
          <w:p w:rsidRPr="002A00F9" w:rsidR="00AA4A1F" w:rsidDel="00A5256E" w:rsidRDefault="00AA4A1F" w14:paraId="546CDC06" w14:textId="2FD224E3">
            <w:pPr>
              <w:tabs>
                <w:tab w:val="left" w:pos="4140"/>
                <w:tab w:val="left" w:pos="5220"/>
                <w:tab w:val="left" w:pos="6300"/>
              </w:tabs>
              <w:spacing w:line="360" w:lineRule="auto"/>
              <w:contextualSpacing/>
              <w:rPr>
                <w:del w:author="Craig Parker" w:date="2024-09-03T16:11:00Z" w16du:dateUtc="2024-09-03T14:11:00Z" w:id="2786"/>
                <w:rFonts w:eastAsia="Calibri" w:asciiTheme="majorHAnsi" w:hAnsiTheme="majorHAnsi" w:cstheme="majorHAnsi"/>
                <w:lang w:val="en-US"/>
                <w:rPrChange w:author="Craig Parker" w:date="2024-09-03T16:23:00Z" w16du:dateUtc="2024-09-03T14:23:00Z" w:id="2787">
                  <w:rPr>
                    <w:del w:author="Craig Parker" w:date="2024-09-03T16:11:00Z" w16du:dateUtc="2024-09-03T14:11:00Z" w:id="2788"/>
                    <w:rFonts w:eastAsia="Calibri" w:cstheme="minorHAnsi"/>
                    <w:lang w:val="en-US"/>
                  </w:rPr>
                </w:rPrChange>
              </w:rPr>
              <w:pPrChange w:author="Craig Parker" w:date="2024-09-03T17:03:00Z" w16du:dateUtc="2024-09-03T15:03:00Z" w:id="2789">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6F41B41C" w14:textId="784A1E2F">
            <w:pPr>
              <w:tabs>
                <w:tab w:val="left" w:pos="4140"/>
                <w:tab w:val="left" w:pos="5220"/>
                <w:tab w:val="left" w:pos="6300"/>
              </w:tabs>
              <w:spacing w:line="360" w:lineRule="auto"/>
              <w:contextualSpacing/>
              <w:rPr>
                <w:del w:author="Craig Parker" w:date="2024-09-03T16:11:00Z" w16du:dateUtc="2024-09-03T14:11:00Z" w:id="2790"/>
                <w:rFonts w:eastAsia="Calibri" w:asciiTheme="majorHAnsi" w:hAnsiTheme="majorHAnsi" w:cstheme="majorHAnsi"/>
                <w:lang w:val="en-US"/>
                <w:rPrChange w:author="Craig Parker" w:date="2024-09-03T16:23:00Z" w16du:dateUtc="2024-09-03T14:23:00Z" w:id="2791">
                  <w:rPr>
                    <w:del w:author="Craig Parker" w:date="2024-09-03T16:11:00Z" w16du:dateUtc="2024-09-03T14:11:00Z" w:id="2792"/>
                    <w:rFonts w:eastAsia="Calibri" w:cstheme="minorHAnsi"/>
                    <w:lang w:val="en-US"/>
                  </w:rPr>
                </w:rPrChange>
              </w:rPr>
              <w:pPrChange w:author="Craig Parker" w:date="2024-09-03T17:03:00Z" w16du:dateUtc="2024-09-03T15:03:00Z" w:id="2793">
                <w:pPr>
                  <w:spacing w:line="240" w:lineRule="auto"/>
                </w:pPr>
              </w:pPrChange>
            </w:pPr>
            <w:del w:author="Craig Parker" w:date="2024-09-03T16:11:00Z" w16du:dateUtc="2024-09-03T14:11:00Z" w:id="2794">
              <w:r w:rsidRPr="002A00F9" w:rsidDel="00A5256E">
                <w:rPr>
                  <w:rFonts w:eastAsia="Calibri" w:asciiTheme="majorHAnsi" w:hAnsiTheme="majorHAnsi" w:cstheme="majorHAnsi"/>
                  <w:lang w:val="en-US"/>
                  <w:rPrChange w:author="Craig Parker" w:date="2024-09-03T16:23:00Z" w16du:dateUtc="2024-09-03T14:23:00Z" w:id="2795">
                    <w:rPr>
                      <w:rFonts w:eastAsia="Calibri" w:cstheme="minorHAnsi"/>
                      <w:lang w:val="en-US"/>
                    </w:rPr>
                  </w:rPrChange>
                </w:rPr>
                <w:delText>Gamma-glutamyl Transferase (GGT) Test</w:delText>
              </w:r>
            </w:del>
          </w:p>
        </w:tc>
        <w:tc>
          <w:tcPr>
            <w:tcW w:w="4212" w:type="dxa"/>
            <w:tcMar>
              <w:top w:w="0" w:type="dxa"/>
              <w:left w:w="108" w:type="dxa"/>
              <w:bottom w:w="0" w:type="dxa"/>
              <w:right w:w="108" w:type="dxa"/>
            </w:tcMar>
            <w:vAlign w:val="center"/>
            <w:hideMark/>
          </w:tcPr>
          <w:p w:rsidRPr="002A00F9" w:rsidR="00AA4A1F" w:rsidDel="00A5256E" w:rsidRDefault="00AA4A1F" w14:paraId="46A77F85" w14:textId="75705886">
            <w:pPr>
              <w:tabs>
                <w:tab w:val="left" w:pos="4140"/>
                <w:tab w:val="left" w:pos="5220"/>
                <w:tab w:val="left" w:pos="6300"/>
              </w:tabs>
              <w:spacing w:line="360" w:lineRule="auto"/>
              <w:contextualSpacing/>
              <w:rPr>
                <w:del w:author="Craig Parker" w:date="2024-09-03T16:11:00Z" w16du:dateUtc="2024-09-03T14:11:00Z" w:id="2796"/>
                <w:rFonts w:eastAsia="Calibri" w:asciiTheme="majorHAnsi" w:hAnsiTheme="majorHAnsi" w:cstheme="majorHAnsi"/>
                <w:lang w:val="en-US"/>
                <w:rPrChange w:author="Craig Parker" w:date="2024-09-03T16:23:00Z" w16du:dateUtc="2024-09-03T14:23:00Z" w:id="2797">
                  <w:rPr>
                    <w:del w:author="Craig Parker" w:date="2024-09-03T16:11:00Z" w16du:dateUtc="2024-09-03T14:11:00Z" w:id="2798"/>
                    <w:rFonts w:eastAsia="Calibri" w:cstheme="minorHAnsi"/>
                    <w:lang w:val="en-US"/>
                  </w:rPr>
                </w:rPrChange>
              </w:rPr>
              <w:pPrChange w:author="Craig Parker" w:date="2024-09-03T17:03:00Z" w16du:dateUtc="2024-09-03T15:03:00Z" w:id="2799">
                <w:pPr>
                  <w:spacing w:line="240" w:lineRule="auto"/>
                </w:pPr>
              </w:pPrChange>
            </w:pPr>
            <w:del w:author="Craig Parker" w:date="2024-09-03T16:11:00Z" w16du:dateUtc="2024-09-03T14:11:00Z" w:id="2800">
              <w:r w:rsidRPr="002A00F9" w:rsidDel="00A5256E">
                <w:rPr>
                  <w:rFonts w:eastAsia="Calibri" w:asciiTheme="majorHAnsi" w:hAnsiTheme="majorHAnsi" w:cstheme="majorHAnsi"/>
                  <w:lang w:val="en-US"/>
                  <w:rPrChange w:author="Craig Parker" w:date="2024-09-03T16:23:00Z" w16du:dateUtc="2024-09-03T14:23:00Z" w:id="2801">
                    <w:rPr>
                      <w:rFonts w:eastAsia="Calibri" w:cstheme="minorHAnsi"/>
                      <w:lang w:val="en-US"/>
                    </w:rPr>
                  </w:rPrChange>
                </w:rPr>
                <w:delText>A gamma-glutamyl transferase (GGT) test measures the amount of GGT in the blood. GGT is an enzyme found throughout the body, but it is mostly found in the liver. When the liver is damaged, GGT may leak into the bloodstream. High levels of GGT in the blood may be a sign of liver disease or damage to the bile ducts. Bile ducts are tubes that carry bile in and out of the liver. Bile is a fluid made by the liver. It is important for digestion.</w:delText>
              </w:r>
            </w:del>
          </w:p>
        </w:tc>
      </w:tr>
      <w:tr w:rsidRPr="002A00F9" w:rsidR="00AA4A1F" w:rsidDel="00A5256E" w:rsidTr="00DA36F6" w14:paraId="399CA427" w14:textId="25A0178C">
        <w:trPr>
          <w:trHeight w:val="1270"/>
          <w:del w:author="Craig Parker" w:date="2024-09-03T16:11:00Z" w:id="2802"/>
        </w:trPr>
        <w:tc>
          <w:tcPr>
            <w:tcW w:w="1717" w:type="dxa"/>
            <w:vMerge w:val="restart"/>
            <w:tcMar>
              <w:top w:w="0" w:type="dxa"/>
              <w:left w:w="108" w:type="dxa"/>
              <w:bottom w:w="0" w:type="dxa"/>
              <w:right w:w="108" w:type="dxa"/>
            </w:tcMar>
            <w:vAlign w:val="center"/>
            <w:hideMark/>
          </w:tcPr>
          <w:p w:rsidRPr="002A00F9" w:rsidR="00AA4A1F" w:rsidDel="00A5256E" w:rsidRDefault="00AA4A1F" w14:paraId="39301557" w14:textId="4BBE2636">
            <w:pPr>
              <w:tabs>
                <w:tab w:val="left" w:pos="4140"/>
                <w:tab w:val="left" w:pos="5220"/>
                <w:tab w:val="left" w:pos="6300"/>
              </w:tabs>
              <w:spacing w:line="360" w:lineRule="auto"/>
              <w:contextualSpacing/>
              <w:rPr>
                <w:del w:author="Craig Parker" w:date="2024-09-03T16:11:00Z" w16du:dateUtc="2024-09-03T14:11:00Z" w:id="2803"/>
                <w:rFonts w:eastAsia="Calibri" w:asciiTheme="majorHAnsi" w:hAnsiTheme="majorHAnsi" w:cstheme="majorHAnsi"/>
                <w:lang w:val="en-US"/>
                <w:rPrChange w:author="Craig Parker" w:date="2024-09-03T16:23:00Z" w16du:dateUtc="2024-09-03T14:23:00Z" w:id="2804">
                  <w:rPr>
                    <w:del w:author="Craig Parker" w:date="2024-09-03T16:11:00Z" w16du:dateUtc="2024-09-03T14:11:00Z" w:id="2805"/>
                    <w:rFonts w:eastAsia="Calibri" w:cstheme="minorHAnsi"/>
                    <w:lang w:val="en-US"/>
                  </w:rPr>
                </w:rPrChange>
              </w:rPr>
              <w:pPrChange w:author="Craig Parker" w:date="2024-09-03T17:03:00Z" w16du:dateUtc="2024-09-03T15:03:00Z" w:id="2806">
                <w:pPr>
                  <w:spacing w:line="240" w:lineRule="auto"/>
                </w:pPr>
              </w:pPrChange>
            </w:pPr>
            <w:del w:author="Craig Parker" w:date="2024-09-03T16:11:00Z" w16du:dateUtc="2024-09-03T14:11:00Z" w:id="2807">
              <w:r w:rsidRPr="002A00F9" w:rsidDel="00A5256E">
                <w:rPr>
                  <w:rFonts w:eastAsia="Calibri" w:asciiTheme="majorHAnsi" w:hAnsiTheme="majorHAnsi" w:cstheme="majorHAnsi"/>
                  <w:lang w:val="en-US"/>
                  <w:rPrChange w:author="Craig Parker" w:date="2024-09-03T16:23:00Z" w16du:dateUtc="2024-09-03T14:23:00Z" w:id="2808">
                    <w:rPr>
                      <w:rFonts w:eastAsia="Calibri" w:cstheme="minorHAnsi"/>
                      <w:lang w:val="en-US"/>
                    </w:rPr>
                  </w:rPrChange>
                </w:rPr>
                <w:delText>Renal function</w:delText>
              </w:r>
            </w:del>
          </w:p>
        </w:tc>
        <w:tc>
          <w:tcPr>
            <w:tcW w:w="3077" w:type="dxa"/>
            <w:tcMar>
              <w:top w:w="0" w:type="dxa"/>
              <w:left w:w="108" w:type="dxa"/>
              <w:bottom w:w="0" w:type="dxa"/>
              <w:right w:w="108" w:type="dxa"/>
            </w:tcMar>
            <w:vAlign w:val="center"/>
            <w:hideMark/>
          </w:tcPr>
          <w:p w:rsidRPr="002A00F9" w:rsidR="00AA4A1F" w:rsidDel="00A5256E" w:rsidRDefault="00AA4A1F" w14:paraId="04AF716B" w14:textId="08751CAA">
            <w:pPr>
              <w:tabs>
                <w:tab w:val="left" w:pos="4140"/>
                <w:tab w:val="left" w:pos="5220"/>
                <w:tab w:val="left" w:pos="6300"/>
              </w:tabs>
              <w:spacing w:line="360" w:lineRule="auto"/>
              <w:contextualSpacing/>
              <w:rPr>
                <w:del w:author="Craig Parker" w:date="2024-09-03T16:11:00Z" w16du:dateUtc="2024-09-03T14:11:00Z" w:id="2809"/>
                <w:rFonts w:eastAsia="Calibri" w:asciiTheme="majorHAnsi" w:hAnsiTheme="majorHAnsi" w:cstheme="majorHAnsi"/>
                <w:lang w:val="en-US"/>
                <w:rPrChange w:author="Craig Parker" w:date="2024-09-03T16:23:00Z" w16du:dateUtc="2024-09-03T14:23:00Z" w:id="2810">
                  <w:rPr>
                    <w:del w:author="Craig Parker" w:date="2024-09-03T16:11:00Z" w16du:dateUtc="2024-09-03T14:11:00Z" w:id="2811"/>
                    <w:rFonts w:eastAsia="Calibri" w:cstheme="minorHAnsi"/>
                    <w:lang w:val="en-US"/>
                  </w:rPr>
                </w:rPrChange>
              </w:rPr>
              <w:pPrChange w:author="Craig Parker" w:date="2024-09-03T17:03:00Z" w16du:dateUtc="2024-09-03T15:03:00Z" w:id="2812">
                <w:pPr>
                  <w:spacing w:line="240" w:lineRule="auto"/>
                </w:pPr>
              </w:pPrChange>
            </w:pPr>
            <w:del w:author="Craig Parker" w:date="2024-09-03T16:11:00Z" w16du:dateUtc="2024-09-03T14:11:00Z" w:id="2813">
              <w:r w:rsidRPr="002A00F9" w:rsidDel="00A5256E">
                <w:rPr>
                  <w:rFonts w:eastAsia="Calibri" w:asciiTheme="majorHAnsi" w:hAnsiTheme="majorHAnsi" w:cstheme="majorHAnsi"/>
                  <w:lang w:val="en-US"/>
                  <w:rPrChange w:author="Craig Parker" w:date="2024-09-03T16:23:00Z" w16du:dateUtc="2024-09-03T14:23:00Z" w:id="2814">
                    <w:rPr>
                      <w:rFonts w:eastAsia="Calibri" w:cstheme="minorHAnsi"/>
                      <w:lang w:val="en-US"/>
                    </w:rPr>
                  </w:rPrChange>
                </w:rPr>
                <w:delText>GFR or Creatinine clearance</w:delText>
              </w:r>
            </w:del>
          </w:p>
        </w:tc>
        <w:tc>
          <w:tcPr>
            <w:tcW w:w="4212" w:type="dxa"/>
            <w:tcMar>
              <w:top w:w="0" w:type="dxa"/>
              <w:left w:w="108" w:type="dxa"/>
              <w:bottom w:w="0" w:type="dxa"/>
              <w:right w:w="108" w:type="dxa"/>
            </w:tcMar>
            <w:vAlign w:val="center"/>
            <w:hideMark/>
          </w:tcPr>
          <w:p w:rsidRPr="002A00F9" w:rsidR="00AA4A1F" w:rsidDel="00A5256E" w:rsidRDefault="00AA4A1F" w14:paraId="599EBBEF" w14:textId="1F94AC3B">
            <w:pPr>
              <w:tabs>
                <w:tab w:val="left" w:pos="4140"/>
                <w:tab w:val="left" w:pos="5220"/>
                <w:tab w:val="left" w:pos="6300"/>
              </w:tabs>
              <w:spacing w:line="360" w:lineRule="auto"/>
              <w:contextualSpacing/>
              <w:rPr>
                <w:del w:author="Craig Parker" w:date="2024-09-03T16:11:00Z" w16du:dateUtc="2024-09-03T14:11:00Z" w:id="2815"/>
                <w:rFonts w:eastAsia="Calibri" w:asciiTheme="majorHAnsi" w:hAnsiTheme="majorHAnsi" w:cstheme="majorHAnsi"/>
                <w:lang w:val="en-US"/>
                <w:rPrChange w:author="Craig Parker" w:date="2024-09-03T16:23:00Z" w16du:dateUtc="2024-09-03T14:23:00Z" w:id="2816">
                  <w:rPr>
                    <w:del w:author="Craig Parker" w:date="2024-09-03T16:11:00Z" w16du:dateUtc="2024-09-03T14:11:00Z" w:id="2817"/>
                    <w:rFonts w:eastAsia="Calibri" w:cstheme="minorHAnsi"/>
                    <w:lang w:val="en-US"/>
                  </w:rPr>
                </w:rPrChange>
              </w:rPr>
              <w:pPrChange w:author="Craig Parker" w:date="2024-09-03T17:03:00Z" w16du:dateUtc="2024-09-03T15:03:00Z" w:id="2818">
                <w:pPr>
                  <w:spacing w:line="240" w:lineRule="auto"/>
                </w:pPr>
              </w:pPrChange>
            </w:pPr>
            <w:del w:author="Craig Parker" w:date="2024-09-03T16:11:00Z" w16du:dateUtc="2024-09-03T14:11:00Z" w:id="2819">
              <w:r w:rsidRPr="002A00F9" w:rsidDel="00A5256E">
                <w:rPr>
                  <w:rFonts w:eastAsia="Calibri" w:asciiTheme="majorHAnsi" w:hAnsiTheme="majorHAnsi" w:cstheme="majorHAnsi"/>
                  <w:lang w:val="en-US"/>
                  <w:rPrChange w:author="Craig Parker" w:date="2024-09-03T16:23:00Z" w16du:dateUtc="2024-09-03T14:23:00Z" w:id="2820">
                    <w:rPr>
                      <w:rFonts w:eastAsia="Calibri" w:cstheme="minorHAnsi"/>
                      <w:lang w:val="en-US"/>
                    </w:rPr>
                  </w:rPrChange>
                </w:rPr>
                <w:delText>A measure of the kidney function, either by estimating the glomerular filtration rate (GFR) or by measuring the creatinine clearance. GFR is a calculated value based on blood creatinine levels, age, sex, and race, while creatinine clearance is a measure of how much blood is cleared of creatinine by the kidneys in a given period of time. Both measures are used to assess the severity of kidney disease or to monitor the effect of treatments on kidney function.</w:delText>
              </w:r>
            </w:del>
          </w:p>
        </w:tc>
      </w:tr>
      <w:tr w:rsidRPr="002A00F9" w:rsidR="00AA4A1F" w:rsidDel="00A5256E" w:rsidTr="00DA36F6" w14:paraId="4536F025" w14:textId="2F4A9A73">
        <w:trPr>
          <w:trHeight w:val="520"/>
          <w:del w:author="Craig Parker" w:date="2024-09-03T16:11:00Z" w:id="2821"/>
        </w:trPr>
        <w:tc>
          <w:tcPr>
            <w:tcW w:w="0" w:type="auto"/>
            <w:vMerge/>
            <w:vAlign w:val="center"/>
            <w:hideMark/>
          </w:tcPr>
          <w:p w:rsidRPr="002A00F9" w:rsidR="00AA4A1F" w:rsidDel="00A5256E" w:rsidRDefault="00AA4A1F" w14:paraId="49524E53" w14:textId="09B40D9C">
            <w:pPr>
              <w:tabs>
                <w:tab w:val="left" w:pos="4140"/>
                <w:tab w:val="left" w:pos="5220"/>
                <w:tab w:val="left" w:pos="6300"/>
              </w:tabs>
              <w:spacing w:line="360" w:lineRule="auto"/>
              <w:contextualSpacing/>
              <w:rPr>
                <w:del w:author="Craig Parker" w:date="2024-09-03T16:11:00Z" w16du:dateUtc="2024-09-03T14:11:00Z" w:id="2822"/>
                <w:rFonts w:eastAsia="Calibri" w:asciiTheme="majorHAnsi" w:hAnsiTheme="majorHAnsi" w:cstheme="majorHAnsi"/>
                <w:lang w:val="en-US"/>
                <w:rPrChange w:author="Craig Parker" w:date="2024-09-03T16:23:00Z" w16du:dateUtc="2024-09-03T14:23:00Z" w:id="2823">
                  <w:rPr>
                    <w:del w:author="Craig Parker" w:date="2024-09-03T16:11:00Z" w16du:dateUtc="2024-09-03T14:11:00Z" w:id="2824"/>
                    <w:rFonts w:eastAsia="Calibri" w:cstheme="minorHAnsi"/>
                    <w:lang w:val="en-US"/>
                  </w:rPr>
                </w:rPrChange>
              </w:rPr>
              <w:pPrChange w:author="Craig Parker" w:date="2024-09-03T17:03:00Z" w16du:dateUtc="2024-09-03T15:03:00Z" w:id="2825">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75939E0A" w14:textId="11EBF32B">
            <w:pPr>
              <w:tabs>
                <w:tab w:val="left" w:pos="4140"/>
                <w:tab w:val="left" w:pos="5220"/>
                <w:tab w:val="left" w:pos="6300"/>
              </w:tabs>
              <w:spacing w:line="360" w:lineRule="auto"/>
              <w:contextualSpacing/>
              <w:rPr>
                <w:del w:author="Craig Parker" w:date="2024-09-03T16:11:00Z" w16du:dateUtc="2024-09-03T14:11:00Z" w:id="2826"/>
                <w:rFonts w:eastAsia="Calibri" w:asciiTheme="majorHAnsi" w:hAnsiTheme="majorHAnsi" w:cstheme="majorHAnsi"/>
                <w:lang w:val="en-US"/>
                <w:rPrChange w:author="Craig Parker" w:date="2024-09-03T16:23:00Z" w16du:dateUtc="2024-09-03T14:23:00Z" w:id="2827">
                  <w:rPr>
                    <w:del w:author="Craig Parker" w:date="2024-09-03T16:11:00Z" w16du:dateUtc="2024-09-03T14:11:00Z" w:id="2828"/>
                    <w:rFonts w:eastAsia="Calibri" w:cstheme="minorHAnsi"/>
                    <w:lang w:val="en-US"/>
                  </w:rPr>
                </w:rPrChange>
              </w:rPr>
              <w:pPrChange w:author="Craig Parker" w:date="2024-09-03T17:03:00Z" w16du:dateUtc="2024-09-03T15:03:00Z" w:id="2829">
                <w:pPr>
                  <w:spacing w:line="240" w:lineRule="auto"/>
                </w:pPr>
              </w:pPrChange>
            </w:pPr>
            <w:del w:author="Craig Parker" w:date="2024-09-03T16:11:00Z" w16du:dateUtc="2024-09-03T14:11:00Z" w:id="2830">
              <w:r w:rsidRPr="002A00F9" w:rsidDel="00A5256E">
                <w:rPr>
                  <w:rFonts w:eastAsia="Calibri" w:asciiTheme="majorHAnsi" w:hAnsiTheme="majorHAnsi" w:cstheme="majorHAnsi"/>
                  <w:lang w:val="en-US"/>
                  <w:rPrChange w:author="Craig Parker" w:date="2024-09-03T16:23:00Z" w16du:dateUtc="2024-09-03T14:23:00Z" w:id="2831">
                    <w:rPr>
                      <w:rFonts w:eastAsia="Calibri" w:cstheme="minorHAnsi"/>
                      <w:lang w:val="en-US"/>
                    </w:rPr>
                  </w:rPrChange>
                </w:rPr>
                <w:delText>Urea</w:delText>
              </w:r>
            </w:del>
          </w:p>
        </w:tc>
        <w:tc>
          <w:tcPr>
            <w:tcW w:w="4212" w:type="dxa"/>
            <w:tcMar>
              <w:top w:w="0" w:type="dxa"/>
              <w:left w:w="108" w:type="dxa"/>
              <w:bottom w:w="0" w:type="dxa"/>
              <w:right w:w="108" w:type="dxa"/>
            </w:tcMar>
            <w:vAlign w:val="center"/>
            <w:hideMark/>
          </w:tcPr>
          <w:p w:rsidRPr="002A00F9" w:rsidR="00AA4A1F" w:rsidDel="00A5256E" w:rsidRDefault="00AA4A1F" w14:paraId="3B22E84F" w14:textId="5D1CA74A">
            <w:pPr>
              <w:tabs>
                <w:tab w:val="left" w:pos="4140"/>
                <w:tab w:val="left" w:pos="5220"/>
                <w:tab w:val="left" w:pos="6300"/>
              </w:tabs>
              <w:spacing w:line="360" w:lineRule="auto"/>
              <w:contextualSpacing/>
              <w:rPr>
                <w:del w:author="Craig Parker" w:date="2024-09-03T16:11:00Z" w16du:dateUtc="2024-09-03T14:11:00Z" w:id="2832"/>
                <w:rFonts w:eastAsia="Calibri" w:asciiTheme="majorHAnsi" w:hAnsiTheme="majorHAnsi" w:cstheme="majorHAnsi"/>
                <w:lang w:val="en-US"/>
                <w:rPrChange w:author="Craig Parker" w:date="2024-09-03T16:23:00Z" w16du:dateUtc="2024-09-03T14:23:00Z" w:id="2833">
                  <w:rPr>
                    <w:del w:author="Craig Parker" w:date="2024-09-03T16:11:00Z" w16du:dateUtc="2024-09-03T14:11:00Z" w:id="2834"/>
                    <w:rFonts w:eastAsia="Calibri" w:cstheme="minorHAnsi"/>
                    <w:lang w:val="en-US"/>
                  </w:rPr>
                </w:rPrChange>
              </w:rPr>
              <w:pPrChange w:author="Craig Parker" w:date="2024-09-03T17:03:00Z" w16du:dateUtc="2024-09-03T15:03:00Z" w:id="2835">
                <w:pPr>
                  <w:spacing w:line="240" w:lineRule="auto"/>
                </w:pPr>
              </w:pPrChange>
            </w:pPr>
            <w:del w:author="Craig Parker" w:date="2024-09-03T16:11:00Z" w16du:dateUtc="2024-09-03T14:11:00Z" w:id="2836">
              <w:r w:rsidRPr="002A00F9" w:rsidDel="00A5256E">
                <w:rPr>
                  <w:rFonts w:eastAsia="Calibri" w:asciiTheme="majorHAnsi" w:hAnsiTheme="majorHAnsi" w:cstheme="majorHAnsi"/>
                  <w:lang w:val="en-US"/>
                  <w:rPrChange w:author="Craig Parker" w:date="2024-09-03T16:23:00Z" w16du:dateUtc="2024-09-03T14:23:00Z" w:id="2837">
                    <w:rPr>
                      <w:rFonts w:eastAsia="Calibri" w:cstheme="minorHAnsi"/>
                      <w:lang w:val="en-US"/>
                    </w:rPr>
                  </w:rPrChange>
                </w:rPr>
                <w:delText>A waste product of protein metabolism that is excreted by the kidneys. Urea levels in the blood can be used to evaluate kidney function, as well as liver function or dehydration.</w:delText>
              </w:r>
            </w:del>
          </w:p>
        </w:tc>
      </w:tr>
      <w:tr w:rsidRPr="002A00F9" w:rsidR="00AA4A1F" w:rsidDel="00A5256E" w:rsidTr="00DA36F6" w14:paraId="20168409" w14:textId="42956ED6">
        <w:trPr>
          <w:trHeight w:val="520"/>
          <w:del w:author="Craig Parker" w:date="2024-09-03T16:11:00Z" w:id="2838"/>
        </w:trPr>
        <w:tc>
          <w:tcPr>
            <w:tcW w:w="0" w:type="auto"/>
            <w:vMerge/>
            <w:vAlign w:val="center"/>
            <w:hideMark/>
          </w:tcPr>
          <w:p w:rsidRPr="002A00F9" w:rsidR="00AA4A1F" w:rsidDel="00A5256E" w:rsidRDefault="00AA4A1F" w14:paraId="67A7A649" w14:textId="5C13FC13">
            <w:pPr>
              <w:tabs>
                <w:tab w:val="left" w:pos="4140"/>
                <w:tab w:val="left" w:pos="5220"/>
                <w:tab w:val="left" w:pos="6300"/>
              </w:tabs>
              <w:spacing w:line="360" w:lineRule="auto"/>
              <w:contextualSpacing/>
              <w:rPr>
                <w:del w:author="Craig Parker" w:date="2024-09-03T16:11:00Z" w16du:dateUtc="2024-09-03T14:11:00Z" w:id="2839"/>
                <w:rFonts w:eastAsia="Calibri" w:asciiTheme="majorHAnsi" w:hAnsiTheme="majorHAnsi" w:cstheme="majorHAnsi"/>
                <w:lang w:val="en-US"/>
                <w:rPrChange w:author="Craig Parker" w:date="2024-09-03T16:23:00Z" w16du:dateUtc="2024-09-03T14:23:00Z" w:id="2840">
                  <w:rPr>
                    <w:del w:author="Craig Parker" w:date="2024-09-03T16:11:00Z" w16du:dateUtc="2024-09-03T14:11:00Z" w:id="2841"/>
                    <w:rFonts w:eastAsia="Calibri" w:cstheme="minorHAnsi"/>
                    <w:lang w:val="en-US"/>
                  </w:rPr>
                </w:rPrChange>
              </w:rPr>
              <w:pPrChange w:author="Craig Parker" w:date="2024-09-03T17:03:00Z" w16du:dateUtc="2024-09-03T15:03:00Z" w:id="2842">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25A33F79" w14:textId="59B47AC4">
            <w:pPr>
              <w:tabs>
                <w:tab w:val="left" w:pos="4140"/>
                <w:tab w:val="left" w:pos="5220"/>
                <w:tab w:val="left" w:pos="6300"/>
              </w:tabs>
              <w:spacing w:line="360" w:lineRule="auto"/>
              <w:contextualSpacing/>
              <w:rPr>
                <w:del w:author="Craig Parker" w:date="2024-09-03T16:11:00Z" w16du:dateUtc="2024-09-03T14:11:00Z" w:id="2843"/>
                <w:rFonts w:eastAsia="Calibri" w:asciiTheme="majorHAnsi" w:hAnsiTheme="majorHAnsi" w:cstheme="majorHAnsi"/>
                <w:lang w:val="en-US"/>
                <w:rPrChange w:author="Craig Parker" w:date="2024-09-03T16:23:00Z" w16du:dateUtc="2024-09-03T14:23:00Z" w:id="2844">
                  <w:rPr>
                    <w:del w:author="Craig Parker" w:date="2024-09-03T16:11:00Z" w16du:dateUtc="2024-09-03T14:11:00Z" w:id="2845"/>
                    <w:rFonts w:eastAsia="Calibri" w:cstheme="minorHAnsi"/>
                    <w:lang w:val="en-US"/>
                  </w:rPr>
                </w:rPrChange>
              </w:rPr>
              <w:pPrChange w:author="Craig Parker" w:date="2024-09-03T17:03:00Z" w16du:dateUtc="2024-09-03T15:03:00Z" w:id="2846">
                <w:pPr>
                  <w:spacing w:line="240" w:lineRule="auto"/>
                </w:pPr>
              </w:pPrChange>
            </w:pPr>
            <w:del w:author="Craig Parker" w:date="2024-09-03T16:11:00Z" w16du:dateUtc="2024-09-03T14:11:00Z" w:id="2847">
              <w:r w:rsidRPr="002A00F9" w:rsidDel="00A5256E">
                <w:rPr>
                  <w:rFonts w:eastAsia="Calibri" w:asciiTheme="majorHAnsi" w:hAnsiTheme="majorHAnsi" w:cstheme="majorHAnsi"/>
                  <w:lang w:val="en-US"/>
                  <w:rPrChange w:author="Craig Parker" w:date="2024-09-03T16:23:00Z" w16du:dateUtc="2024-09-03T14:23:00Z" w:id="2848">
                    <w:rPr>
                      <w:rFonts w:eastAsia="Calibri" w:cstheme="minorHAnsi"/>
                      <w:lang w:val="en-US"/>
                    </w:rPr>
                  </w:rPrChange>
                </w:rPr>
                <w:delText>Creatinine</w:delText>
              </w:r>
            </w:del>
          </w:p>
        </w:tc>
        <w:tc>
          <w:tcPr>
            <w:tcW w:w="4212" w:type="dxa"/>
            <w:tcMar>
              <w:top w:w="0" w:type="dxa"/>
              <w:left w:w="108" w:type="dxa"/>
              <w:bottom w:w="0" w:type="dxa"/>
              <w:right w:w="108" w:type="dxa"/>
            </w:tcMar>
            <w:vAlign w:val="center"/>
            <w:hideMark/>
          </w:tcPr>
          <w:p w:rsidRPr="002A00F9" w:rsidR="00AA4A1F" w:rsidDel="00A5256E" w:rsidRDefault="00AA4A1F" w14:paraId="02C6CF97" w14:textId="0F5ECAC4">
            <w:pPr>
              <w:tabs>
                <w:tab w:val="left" w:pos="4140"/>
                <w:tab w:val="left" w:pos="5220"/>
                <w:tab w:val="left" w:pos="6300"/>
              </w:tabs>
              <w:spacing w:line="360" w:lineRule="auto"/>
              <w:contextualSpacing/>
              <w:rPr>
                <w:del w:author="Craig Parker" w:date="2024-09-03T16:11:00Z" w16du:dateUtc="2024-09-03T14:11:00Z" w:id="2849"/>
                <w:rFonts w:eastAsia="Calibri" w:asciiTheme="majorHAnsi" w:hAnsiTheme="majorHAnsi" w:cstheme="majorHAnsi"/>
                <w:lang w:val="en-US"/>
                <w:rPrChange w:author="Craig Parker" w:date="2024-09-03T16:23:00Z" w16du:dateUtc="2024-09-03T14:23:00Z" w:id="2850">
                  <w:rPr>
                    <w:del w:author="Craig Parker" w:date="2024-09-03T16:11:00Z" w16du:dateUtc="2024-09-03T14:11:00Z" w:id="2851"/>
                    <w:rFonts w:eastAsia="Calibri" w:cstheme="minorHAnsi"/>
                    <w:lang w:val="en-US"/>
                  </w:rPr>
                </w:rPrChange>
              </w:rPr>
              <w:pPrChange w:author="Craig Parker" w:date="2024-09-03T17:03:00Z" w16du:dateUtc="2024-09-03T15:03:00Z" w:id="2852">
                <w:pPr>
                  <w:spacing w:line="240" w:lineRule="auto"/>
                </w:pPr>
              </w:pPrChange>
            </w:pPr>
            <w:del w:author="Craig Parker" w:date="2024-09-03T16:11:00Z" w16du:dateUtc="2024-09-03T14:11:00Z" w:id="2853">
              <w:r w:rsidRPr="002A00F9" w:rsidDel="00A5256E">
                <w:rPr>
                  <w:rFonts w:eastAsia="Calibri" w:asciiTheme="majorHAnsi" w:hAnsiTheme="majorHAnsi" w:cstheme="majorHAnsi"/>
                  <w:lang w:val="en-US"/>
                  <w:rPrChange w:author="Craig Parker" w:date="2024-09-03T16:23:00Z" w16du:dateUtc="2024-09-03T14:23:00Z" w:id="2854">
                    <w:rPr>
                      <w:rFonts w:eastAsia="Calibri" w:cstheme="minorHAnsi"/>
                      <w:lang w:val="en-US"/>
                    </w:rPr>
                  </w:rPrChange>
                </w:rPr>
                <w:delText>Creatinine is a chemical compound left over from energy-producing processes in your muscles. Healthy kidneys filter creatinine out of the blood. Creatinine exits your body as a waste product in urine.</w:delText>
              </w:r>
            </w:del>
          </w:p>
        </w:tc>
      </w:tr>
      <w:tr w:rsidRPr="002A00F9" w:rsidR="00AA4A1F" w:rsidDel="00A5256E" w:rsidTr="00DA36F6" w14:paraId="0B17F64B" w14:textId="64989164">
        <w:trPr>
          <w:trHeight w:val="520"/>
          <w:del w:author="Craig Parker" w:date="2024-09-03T16:11:00Z" w:id="2855"/>
        </w:trPr>
        <w:tc>
          <w:tcPr>
            <w:tcW w:w="0" w:type="auto"/>
            <w:vMerge/>
            <w:vAlign w:val="center"/>
            <w:hideMark/>
          </w:tcPr>
          <w:p w:rsidRPr="002A00F9" w:rsidR="00AA4A1F" w:rsidDel="00A5256E" w:rsidRDefault="00AA4A1F" w14:paraId="1AD41F3F" w14:textId="79C9D2F8">
            <w:pPr>
              <w:tabs>
                <w:tab w:val="left" w:pos="4140"/>
                <w:tab w:val="left" w:pos="5220"/>
                <w:tab w:val="left" w:pos="6300"/>
              </w:tabs>
              <w:spacing w:line="360" w:lineRule="auto"/>
              <w:contextualSpacing/>
              <w:rPr>
                <w:del w:author="Craig Parker" w:date="2024-09-03T16:11:00Z" w16du:dateUtc="2024-09-03T14:11:00Z" w:id="2856"/>
                <w:rFonts w:eastAsia="Calibri" w:asciiTheme="majorHAnsi" w:hAnsiTheme="majorHAnsi" w:cstheme="majorHAnsi"/>
                <w:lang w:val="en-US"/>
                <w:rPrChange w:author="Craig Parker" w:date="2024-09-03T16:23:00Z" w16du:dateUtc="2024-09-03T14:23:00Z" w:id="2857">
                  <w:rPr>
                    <w:del w:author="Craig Parker" w:date="2024-09-03T16:11:00Z" w16du:dateUtc="2024-09-03T14:11:00Z" w:id="2858"/>
                    <w:rFonts w:eastAsia="Calibri" w:cstheme="minorHAnsi"/>
                    <w:lang w:val="en-US"/>
                  </w:rPr>
                </w:rPrChange>
              </w:rPr>
              <w:pPrChange w:author="Craig Parker" w:date="2024-09-03T17:03:00Z" w16du:dateUtc="2024-09-03T15:03:00Z" w:id="2859">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56BF736D" w14:textId="386A0342">
            <w:pPr>
              <w:tabs>
                <w:tab w:val="left" w:pos="4140"/>
                <w:tab w:val="left" w:pos="5220"/>
                <w:tab w:val="left" w:pos="6300"/>
              </w:tabs>
              <w:spacing w:line="360" w:lineRule="auto"/>
              <w:contextualSpacing/>
              <w:rPr>
                <w:del w:author="Craig Parker" w:date="2024-09-03T16:11:00Z" w16du:dateUtc="2024-09-03T14:11:00Z" w:id="2860"/>
                <w:rFonts w:eastAsia="Calibri" w:asciiTheme="majorHAnsi" w:hAnsiTheme="majorHAnsi" w:cstheme="majorHAnsi"/>
                <w:lang w:val="en-US"/>
                <w:rPrChange w:author="Craig Parker" w:date="2024-09-03T16:23:00Z" w16du:dateUtc="2024-09-03T14:23:00Z" w:id="2861">
                  <w:rPr>
                    <w:del w:author="Craig Parker" w:date="2024-09-03T16:11:00Z" w16du:dateUtc="2024-09-03T14:11:00Z" w:id="2862"/>
                    <w:rFonts w:eastAsia="Calibri" w:cstheme="minorHAnsi"/>
                    <w:lang w:val="en-US"/>
                  </w:rPr>
                </w:rPrChange>
              </w:rPr>
              <w:pPrChange w:author="Craig Parker" w:date="2024-09-03T17:03:00Z" w16du:dateUtc="2024-09-03T15:03:00Z" w:id="2863">
                <w:pPr>
                  <w:spacing w:line="240" w:lineRule="auto"/>
                </w:pPr>
              </w:pPrChange>
            </w:pPr>
            <w:del w:author="Craig Parker" w:date="2024-09-03T16:11:00Z" w16du:dateUtc="2024-09-03T14:11:00Z" w:id="2864">
              <w:r w:rsidRPr="002A00F9" w:rsidDel="00A5256E">
                <w:rPr>
                  <w:rFonts w:eastAsia="Calibri" w:asciiTheme="majorHAnsi" w:hAnsiTheme="majorHAnsi" w:cstheme="majorHAnsi"/>
                  <w:lang w:val="en-US"/>
                  <w:rPrChange w:author="Craig Parker" w:date="2024-09-03T16:23:00Z" w16du:dateUtc="2024-09-03T14:23:00Z" w:id="2865">
                    <w:rPr>
                      <w:rFonts w:eastAsia="Calibri" w:cstheme="minorHAnsi"/>
                      <w:lang w:val="en-US"/>
                    </w:rPr>
                  </w:rPrChange>
                </w:rPr>
                <w:delText>Urea to creatinine ratio</w:delText>
              </w:r>
            </w:del>
          </w:p>
        </w:tc>
        <w:tc>
          <w:tcPr>
            <w:tcW w:w="4212" w:type="dxa"/>
            <w:tcMar>
              <w:top w:w="0" w:type="dxa"/>
              <w:left w:w="108" w:type="dxa"/>
              <w:bottom w:w="0" w:type="dxa"/>
              <w:right w:w="108" w:type="dxa"/>
            </w:tcMar>
            <w:vAlign w:val="center"/>
            <w:hideMark/>
          </w:tcPr>
          <w:p w:rsidRPr="002A00F9" w:rsidR="00AA4A1F" w:rsidDel="00A5256E" w:rsidRDefault="00AA4A1F" w14:paraId="09BBF7A4" w14:textId="1ECAC948">
            <w:pPr>
              <w:tabs>
                <w:tab w:val="left" w:pos="4140"/>
                <w:tab w:val="left" w:pos="5220"/>
                <w:tab w:val="left" w:pos="6300"/>
              </w:tabs>
              <w:spacing w:line="360" w:lineRule="auto"/>
              <w:contextualSpacing/>
              <w:rPr>
                <w:del w:author="Craig Parker" w:date="2024-09-03T16:11:00Z" w16du:dateUtc="2024-09-03T14:11:00Z" w:id="2866"/>
                <w:rFonts w:eastAsia="Calibri" w:asciiTheme="majorHAnsi" w:hAnsiTheme="majorHAnsi" w:cstheme="majorHAnsi"/>
                <w:lang w:val="en-US"/>
                <w:rPrChange w:author="Craig Parker" w:date="2024-09-03T16:23:00Z" w16du:dateUtc="2024-09-03T14:23:00Z" w:id="2867">
                  <w:rPr>
                    <w:del w:author="Craig Parker" w:date="2024-09-03T16:11:00Z" w16du:dateUtc="2024-09-03T14:11:00Z" w:id="2868"/>
                    <w:rFonts w:eastAsia="Calibri" w:cstheme="minorHAnsi"/>
                    <w:lang w:val="en-US"/>
                  </w:rPr>
                </w:rPrChange>
              </w:rPr>
              <w:pPrChange w:author="Craig Parker" w:date="2024-09-03T17:03:00Z" w16du:dateUtc="2024-09-03T15:03:00Z" w:id="2869">
                <w:pPr>
                  <w:spacing w:line="240" w:lineRule="auto"/>
                </w:pPr>
              </w:pPrChange>
            </w:pPr>
            <w:del w:author="Craig Parker" w:date="2024-09-03T16:11:00Z" w16du:dateUtc="2024-09-03T14:11:00Z" w:id="2870">
              <w:r w:rsidRPr="002A00F9" w:rsidDel="00A5256E">
                <w:rPr>
                  <w:rFonts w:eastAsia="Calibri" w:asciiTheme="majorHAnsi" w:hAnsiTheme="majorHAnsi" w:cstheme="majorHAnsi"/>
                  <w:lang w:val="en-US"/>
                  <w:rPrChange w:author="Craig Parker" w:date="2024-09-03T16:23:00Z" w16du:dateUtc="2024-09-03T14:23:00Z" w:id="2871">
                    <w:rPr>
                      <w:rFonts w:eastAsia="Calibri" w:cstheme="minorHAnsi"/>
                      <w:lang w:val="en-US"/>
                    </w:rPr>
                  </w:rPrChange>
                </w:rPr>
                <w:delText>A waste product of muscle metabolism that is excreted by the kidneys. Creatinine levels in the blood can be used to evaluate kidney function, as well as muscle mass or dietary protein intake.</w:delText>
              </w:r>
            </w:del>
          </w:p>
        </w:tc>
      </w:tr>
      <w:tr w:rsidRPr="002A00F9" w:rsidR="00AA4A1F" w:rsidDel="00A5256E" w:rsidTr="00DA36F6" w14:paraId="5FDD8945" w14:textId="30D2F48C">
        <w:trPr>
          <w:trHeight w:val="770"/>
          <w:del w:author="Craig Parker" w:date="2024-09-03T16:11:00Z" w:id="2872"/>
        </w:trPr>
        <w:tc>
          <w:tcPr>
            <w:tcW w:w="1717" w:type="dxa"/>
            <w:vMerge w:val="restart"/>
            <w:tcMar>
              <w:top w:w="0" w:type="dxa"/>
              <w:left w:w="108" w:type="dxa"/>
              <w:bottom w:w="0" w:type="dxa"/>
              <w:right w:w="108" w:type="dxa"/>
            </w:tcMar>
            <w:vAlign w:val="center"/>
            <w:hideMark/>
          </w:tcPr>
          <w:p w:rsidRPr="002A00F9" w:rsidR="00AA4A1F" w:rsidDel="00A5256E" w:rsidRDefault="00AA4A1F" w14:paraId="31505910" w14:textId="67123487">
            <w:pPr>
              <w:tabs>
                <w:tab w:val="left" w:pos="4140"/>
                <w:tab w:val="left" w:pos="5220"/>
                <w:tab w:val="left" w:pos="6300"/>
              </w:tabs>
              <w:spacing w:line="360" w:lineRule="auto"/>
              <w:contextualSpacing/>
              <w:rPr>
                <w:del w:author="Craig Parker" w:date="2024-09-03T16:11:00Z" w16du:dateUtc="2024-09-03T14:11:00Z" w:id="2873"/>
                <w:rFonts w:eastAsia="Calibri" w:asciiTheme="majorHAnsi" w:hAnsiTheme="majorHAnsi" w:cstheme="majorHAnsi"/>
                <w:lang w:val="en-US"/>
                <w:rPrChange w:author="Craig Parker" w:date="2024-09-03T16:23:00Z" w16du:dateUtc="2024-09-03T14:23:00Z" w:id="2874">
                  <w:rPr>
                    <w:del w:author="Craig Parker" w:date="2024-09-03T16:11:00Z" w16du:dateUtc="2024-09-03T14:11:00Z" w:id="2875"/>
                    <w:rFonts w:eastAsia="Calibri" w:cstheme="minorHAnsi"/>
                    <w:lang w:val="en-US"/>
                  </w:rPr>
                </w:rPrChange>
              </w:rPr>
              <w:pPrChange w:author="Craig Parker" w:date="2024-09-03T17:03:00Z" w16du:dateUtc="2024-09-03T15:03:00Z" w:id="2876">
                <w:pPr>
                  <w:spacing w:line="240" w:lineRule="auto"/>
                </w:pPr>
              </w:pPrChange>
            </w:pPr>
            <w:del w:author="Craig Parker" w:date="2024-09-03T16:11:00Z" w16du:dateUtc="2024-09-03T14:11:00Z" w:id="2877">
              <w:r w:rsidRPr="002A00F9" w:rsidDel="00A5256E">
                <w:rPr>
                  <w:rFonts w:eastAsia="Calibri" w:asciiTheme="majorHAnsi" w:hAnsiTheme="majorHAnsi" w:cstheme="majorHAnsi"/>
                  <w:lang w:val="en-US"/>
                  <w:rPrChange w:author="Craig Parker" w:date="2024-09-03T16:23:00Z" w16du:dateUtc="2024-09-03T14:23:00Z" w:id="2878">
                    <w:rPr>
                      <w:rFonts w:eastAsia="Calibri" w:cstheme="minorHAnsi"/>
                      <w:lang w:val="en-US"/>
                    </w:rPr>
                  </w:rPrChange>
                </w:rPr>
                <w:delText>Lipids</w:delText>
              </w:r>
            </w:del>
          </w:p>
        </w:tc>
        <w:tc>
          <w:tcPr>
            <w:tcW w:w="3077" w:type="dxa"/>
            <w:tcMar>
              <w:top w:w="0" w:type="dxa"/>
              <w:left w:w="108" w:type="dxa"/>
              <w:bottom w:w="0" w:type="dxa"/>
              <w:right w:w="108" w:type="dxa"/>
            </w:tcMar>
            <w:vAlign w:val="center"/>
            <w:hideMark/>
          </w:tcPr>
          <w:p w:rsidRPr="002A00F9" w:rsidR="00AA4A1F" w:rsidDel="00A5256E" w:rsidRDefault="00AA4A1F" w14:paraId="72758F07" w14:textId="0C6BDEA7">
            <w:pPr>
              <w:tabs>
                <w:tab w:val="left" w:pos="4140"/>
                <w:tab w:val="left" w:pos="5220"/>
                <w:tab w:val="left" w:pos="6300"/>
              </w:tabs>
              <w:spacing w:line="360" w:lineRule="auto"/>
              <w:contextualSpacing/>
              <w:rPr>
                <w:del w:author="Craig Parker" w:date="2024-09-03T16:11:00Z" w16du:dateUtc="2024-09-03T14:11:00Z" w:id="2879"/>
                <w:rFonts w:eastAsia="Calibri" w:asciiTheme="majorHAnsi" w:hAnsiTheme="majorHAnsi" w:cstheme="majorHAnsi"/>
                <w:lang w:val="en-US"/>
                <w:rPrChange w:author="Craig Parker" w:date="2024-09-03T16:23:00Z" w16du:dateUtc="2024-09-03T14:23:00Z" w:id="2880">
                  <w:rPr>
                    <w:del w:author="Craig Parker" w:date="2024-09-03T16:11:00Z" w16du:dateUtc="2024-09-03T14:11:00Z" w:id="2881"/>
                    <w:rFonts w:eastAsia="Calibri" w:cstheme="minorHAnsi"/>
                    <w:lang w:val="en-US"/>
                  </w:rPr>
                </w:rPrChange>
              </w:rPr>
              <w:pPrChange w:author="Craig Parker" w:date="2024-09-03T17:03:00Z" w16du:dateUtc="2024-09-03T15:03:00Z" w:id="2882">
                <w:pPr>
                  <w:spacing w:line="240" w:lineRule="auto"/>
                </w:pPr>
              </w:pPrChange>
            </w:pPr>
            <w:del w:author="Craig Parker" w:date="2024-09-03T16:11:00Z" w16du:dateUtc="2024-09-03T14:11:00Z" w:id="2883">
              <w:r w:rsidRPr="002A00F9" w:rsidDel="00A5256E">
                <w:rPr>
                  <w:rFonts w:eastAsia="Calibri" w:asciiTheme="majorHAnsi" w:hAnsiTheme="majorHAnsi" w:cstheme="majorHAnsi"/>
                  <w:lang w:val="en-US"/>
                  <w:rPrChange w:author="Craig Parker" w:date="2024-09-03T16:23:00Z" w16du:dateUtc="2024-09-03T14:23:00Z" w:id="2884">
                    <w:rPr>
                      <w:rFonts w:eastAsia="Calibri" w:cstheme="minorHAnsi"/>
                      <w:lang w:val="en-US"/>
                    </w:rPr>
                  </w:rPrChange>
                </w:rPr>
                <w:delText>HDL (high-density lipoprotein)</w:delText>
              </w:r>
            </w:del>
          </w:p>
        </w:tc>
        <w:tc>
          <w:tcPr>
            <w:tcW w:w="4212" w:type="dxa"/>
            <w:tcMar>
              <w:top w:w="0" w:type="dxa"/>
              <w:left w:w="108" w:type="dxa"/>
              <w:bottom w:w="0" w:type="dxa"/>
              <w:right w:w="108" w:type="dxa"/>
            </w:tcMar>
            <w:vAlign w:val="center"/>
            <w:hideMark/>
          </w:tcPr>
          <w:p w:rsidRPr="002A00F9" w:rsidR="00AA4A1F" w:rsidDel="00A5256E" w:rsidRDefault="00AA4A1F" w14:paraId="22FD060B" w14:textId="15FD487F">
            <w:pPr>
              <w:tabs>
                <w:tab w:val="left" w:pos="4140"/>
                <w:tab w:val="left" w:pos="5220"/>
                <w:tab w:val="left" w:pos="6300"/>
              </w:tabs>
              <w:spacing w:line="360" w:lineRule="auto"/>
              <w:contextualSpacing/>
              <w:rPr>
                <w:del w:author="Craig Parker" w:date="2024-09-03T16:11:00Z" w16du:dateUtc="2024-09-03T14:11:00Z" w:id="2885"/>
                <w:rFonts w:eastAsia="Calibri" w:asciiTheme="majorHAnsi" w:hAnsiTheme="majorHAnsi" w:cstheme="majorHAnsi"/>
                <w:lang w:val="en-US"/>
                <w:rPrChange w:author="Craig Parker" w:date="2024-09-03T16:23:00Z" w16du:dateUtc="2024-09-03T14:23:00Z" w:id="2886">
                  <w:rPr>
                    <w:del w:author="Craig Parker" w:date="2024-09-03T16:11:00Z" w16du:dateUtc="2024-09-03T14:11:00Z" w:id="2887"/>
                    <w:rFonts w:eastAsia="Calibri" w:cstheme="minorHAnsi"/>
                    <w:lang w:val="en-US"/>
                  </w:rPr>
                </w:rPrChange>
              </w:rPr>
              <w:pPrChange w:author="Craig Parker" w:date="2024-09-03T17:03:00Z" w16du:dateUtc="2024-09-03T15:03:00Z" w:id="2888">
                <w:pPr>
                  <w:spacing w:line="240" w:lineRule="auto"/>
                </w:pPr>
              </w:pPrChange>
            </w:pPr>
            <w:del w:author="Craig Parker" w:date="2024-09-03T16:11:00Z" w16du:dateUtc="2024-09-03T14:11:00Z" w:id="2889">
              <w:r w:rsidRPr="002A00F9" w:rsidDel="00A5256E">
                <w:rPr>
                  <w:rFonts w:eastAsia="Calibri" w:asciiTheme="majorHAnsi" w:hAnsiTheme="majorHAnsi" w:cstheme="majorHAnsi"/>
                  <w:lang w:val="en-US"/>
                  <w:rPrChange w:author="Craig Parker" w:date="2024-09-03T16:23:00Z" w16du:dateUtc="2024-09-03T14:23:00Z" w:id="2890">
                    <w:rPr>
                      <w:rFonts w:eastAsia="Calibri" w:cstheme="minorHAnsi"/>
                      <w:lang w:val="en-US"/>
                    </w:rPr>
                  </w:rPrChange>
                </w:rPr>
                <w:delText>A type of cholesterol that is considered "good" because it helps remove excess cholesterol from the bloodstream and carry it back to the liver for processing. High levels of HDL are associated with a lower risk of heart disease, while low levels are associated with a higher risk</w:delText>
              </w:r>
            </w:del>
          </w:p>
        </w:tc>
      </w:tr>
      <w:tr w:rsidRPr="002A00F9" w:rsidR="00AA4A1F" w:rsidDel="00A5256E" w:rsidTr="00DA36F6" w14:paraId="2865C857" w14:textId="15175ECD">
        <w:trPr>
          <w:trHeight w:val="770"/>
          <w:del w:author="Craig Parker" w:date="2024-09-03T16:11:00Z" w:id="2891"/>
        </w:trPr>
        <w:tc>
          <w:tcPr>
            <w:tcW w:w="0" w:type="auto"/>
            <w:vMerge/>
            <w:vAlign w:val="center"/>
            <w:hideMark/>
          </w:tcPr>
          <w:p w:rsidRPr="002A00F9" w:rsidR="00AA4A1F" w:rsidDel="00A5256E" w:rsidRDefault="00AA4A1F" w14:paraId="50E7FB86" w14:textId="27FC727B">
            <w:pPr>
              <w:tabs>
                <w:tab w:val="left" w:pos="4140"/>
                <w:tab w:val="left" w:pos="5220"/>
                <w:tab w:val="left" w:pos="6300"/>
              </w:tabs>
              <w:spacing w:line="360" w:lineRule="auto"/>
              <w:contextualSpacing/>
              <w:rPr>
                <w:del w:author="Craig Parker" w:date="2024-09-03T16:11:00Z" w16du:dateUtc="2024-09-03T14:11:00Z" w:id="2892"/>
                <w:rFonts w:eastAsia="Calibri" w:asciiTheme="majorHAnsi" w:hAnsiTheme="majorHAnsi" w:cstheme="majorHAnsi"/>
                <w:lang w:val="en-US"/>
                <w:rPrChange w:author="Craig Parker" w:date="2024-09-03T16:23:00Z" w16du:dateUtc="2024-09-03T14:23:00Z" w:id="2893">
                  <w:rPr>
                    <w:del w:author="Craig Parker" w:date="2024-09-03T16:11:00Z" w16du:dateUtc="2024-09-03T14:11:00Z" w:id="2894"/>
                    <w:rFonts w:eastAsia="Calibri" w:cstheme="minorHAnsi"/>
                    <w:lang w:val="en-US"/>
                  </w:rPr>
                </w:rPrChange>
              </w:rPr>
              <w:pPrChange w:author="Craig Parker" w:date="2024-09-03T17:03:00Z" w16du:dateUtc="2024-09-03T15:03:00Z" w:id="2895">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6EA92D40" w14:textId="6BE4237D">
            <w:pPr>
              <w:tabs>
                <w:tab w:val="left" w:pos="4140"/>
                <w:tab w:val="left" w:pos="5220"/>
                <w:tab w:val="left" w:pos="6300"/>
              </w:tabs>
              <w:spacing w:line="360" w:lineRule="auto"/>
              <w:contextualSpacing/>
              <w:rPr>
                <w:del w:author="Craig Parker" w:date="2024-09-03T16:11:00Z" w16du:dateUtc="2024-09-03T14:11:00Z" w:id="2896"/>
                <w:rFonts w:eastAsia="Calibri" w:asciiTheme="majorHAnsi" w:hAnsiTheme="majorHAnsi" w:cstheme="majorHAnsi"/>
                <w:lang w:val="en-US"/>
                <w:rPrChange w:author="Craig Parker" w:date="2024-09-03T16:23:00Z" w16du:dateUtc="2024-09-03T14:23:00Z" w:id="2897">
                  <w:rPr>
                    <w:del w:author="Craig Parker" w:date="2024-09-03T16:11:00Z" w16du:dateUtc="2024-09-03T14:11:00Z" w:id="2898"/>
                    <w:rFonts w:eastAsia="Calibri" w:cstheme="minorHAnsi"/>
                    <w:lang w:val="en-US"/>
                  </w:rPr>
                </w:rPrChange>
              </w:rPr>
              <w:pPrChange w:author="Craig Parker" w:date="2024-09-03T17:03:00Z" w16du:dateUtc="2024-09-03T15:03:00Z" w:id="2899">
                <w:pPr>
                  <w:spacing w:line="240" w:lineRule="auto"/>
                </w:pPr>
              </w:pPrChange>
            </w:pPr>
            <w:del w:author="Craig Parker" w:date="2024-09-03T16:11:00Z" w16du:dateUtc="2024-09-03T14:11:00Z" w:id="2900">
              <w:r w:rsidRPr="002A00F9" w:rsidDel="00A5256E">
                <w:rPr>
                  <w:rFonts w:eastAsia="Calibri" w:asciiTheme="majorHAnsi" w:hAnsiTheme="majorHAnsi" w:cstheme="majorHAnsi"/>
                  <w:lang w:val="en-US"/>
                  <w:rPrChange w:author="Craig Parker" w:date="2024-09-03T16:23:00Z" w16du:dateUtc="2024-09-03T14:23:00Z" w:id="2901">
                    <w:rPr>
                      <w:rFonts w:eastAsia="Calibri" w:cstheme="minorHAnsi"/>
                      <w:lang w:val="en-US"/>
                    </w:rPr>
                  </w:rPrChange>
                </w:rPr>
                <w:delText>LDL (low-density lipoprotein)</w:delText>
              </w:r>
            </w:del>
          </w:p>
        </w:tc>
        <w:tc>
          <w:tcPr>
            <w:tcW w:w="4212" w:type="dxa"/>
            <w:tcMar>
              <w:top w:w="0" w:type="dxa"/>
              <w:left w:w="108" w:type="dxa"/>
              <w:bottom w:w="0" w:type="dxa"/>
              <w:right w:w="108" w:type="dxa"/>
            </w:tcMar>
            <w:vAlign w:val="center"/>
            <w:hideMark/>
          </w:tcPr>
          <w:p w:rsidRPr="002A00F9" w:rsidR="00AA4A1F" w:rsidDel="00A5256E" w:rsidRDefault="00AA4A1F" w14:paraId="6B39EDD4" w14:textId="4E40555B">
            <w:pPr>
              <w:tabs>
                <w:tab w:val="left" w:pos="4140"/>
                <w:tab w:val="left" w:pos="5220"/>
                <w:tab w:val="left" w:pos="6300"/>
              </w:tabs>
              <w:spacing w:line="360" w:lineRule="auto"/>
              <w:contextualSpacing/>
              <w:rPr>
                <w:del w:author="Craig Parker" w:date="2024-09-03T16:11:00Z" w16du:dateUtc="2024-09-03T14:11:00Z" w:id="2902"/>
                <w:rFonts w:eastAsia="Calibri" w:asciiTheme="majorHAnsi" w:hAnsiTheme="majorHAnsi" w:cstheme="majorHAnsi"/>
                <w:lang w:val="en-US"/>
                <w:rPrChange w:author="Craig Parker" w:date="2024-09-03T16:23:00Z" w16du:dateUtc="2024-09-03T14:23:00Z" w:id="2903">
                  <w:rPr>
                    <w:del w:author="Craig Parker" w:date="2024-09-03T16:11:00Z" w16du:dateUtc="2024-09-03T14:11:00Z" w:id="2904"/>
                    <w:rFonts w:eastAsia="Calibri" w:cstheme="minorHAnsi"/>
                    <w:lang w:val="en-US"/>
                  </w:rPr>
                </w:rPrChange>
              </w:rPr>
              <w:pPrChange w:author="Craig Parker" w:date="2024-09-03T17:03:00Z" w16du:dateUtc="2024-09-03T15:03:00Z" w:id="2905">
                <w:pPr>
                  <w:spacing w:line="240" w:lineRule="auto"/>
                </w:pPr>
              </w:pPrChange>
            </w:pPr>
            <w:del w:author="Craig Parker" w:date="2024-09-03T16:11:00Z" w16du:dateUtc="2024-09-03T14:11:00Z" w:id="2906">
              <w:r w:rsidRPr="002A00F9" w:rsidDel="00A5256E">
                <w:rPr>
                  <w:rFonts w:eastAsia="Calibri" w:asciiTheme="majorHAnsi" w:hAnsiTheme="majorHAnsi" w:cstheme="majorHAnsi"/>
                  <w:lang w:val="en-US"/>
                  <w:rPrChange w:author="Craig Parker" w:date="2024-09-03T16:23:00Z" w16du:dateUtc="2024-09-03T14:23:00Z" w:id="2907">
                    <w:rPr>
                      <w:rFonts w:eastAsia="Calibri" w:cstheme="minorHAnsi"/>
                      <w:lang w:val="en-US"/>
                    </w:rPr>
                  </w:rPrChange>
                </w:rPr>
                <w:delText>A type of cholesterol that is considered "bad" because it can build up in the walls of arteries and form plaques that narrow or block blood flow. High levels of LDL are associated with a higher risk of heart disease, while low levels are associated with a lower risk</w:delText>
              </w:r>
            </w:del>
          </w:p>
        </w:tc>
      </w:tr>
      <w:tr w:rsidRPr="002A00F9" w:rsidR="00AA4A1F" w:rsidDel="00A5256E" w:rsidTr="00DA36F6" w14:paraId="2EBDEAE0" w14:textId="1890F65A">
        <w:trPr>
          <w:trHeight w:val="1020"/>
          <w:del w:author="Craig Parker" w:date="2024-09-03T16:11:00Z" w:id="2908"/>
        </w:trPr>
        <w:tc>
          <w:tcPr>
            <w:tcW w:w="0" w:type="auto"/>
            <w:vMerge/>
            <w:vAlign w:val="center"/>
            <w:hideMark/>
          </w:tcPr>
          <w:p w:rsidRPr="002A00F9" w:rsidR="00AA4A1F" w:rsidDel="00A5256E" w:rsidRDefault="00AA4A1F" w14:paraId="63C381DA" w14:textId="3C9C90AD">
            <w:pPr>
              <w:tabs>
                <w:tab w:val="left" w:pos="4140"/>
                <w:tab w:val="left" w:pos="5220"/>
                <w:tab w:val="left" w:pos="6300"/>
              </w:tabs>
              <w:spacing w:line="360" w:lineRule="auto"/>
              <w:contextualSpacing/>
              <w:rPr>
                <w:del w:author="Craig Parker" w:date="2024-09-03T16:11:00Z" w16du:dateUtc="2024-09-03T14:11:00Z" w:id="2909"/>
                <w:rFonts w:eastAsia="Calibri" w:asciiTheme="majorHAnsi" w:hAnsiTheme="majorHAnsi" w:cstheme="majorHAnsi"/>
                <w:lang w:val="en-US"/>
                <w:rPrChange w:author="Craig Parker" w:date="2024-09-03T16:23:00Z" w16du:dateUtc="2024-09-03T14:23:00Z" w:id="2910">
                  <w:rPr>
                    <w:del w:author="Craig Parker" w:date="2024-09-03T16:11:00Z" w16du:dateUtc="2024-09-03T14:11:00Z" w:id="2911"/>
                    <w:rFonts w:eastAsia="Calibri" w:cstheme="minorHAnsi"/>
                    <w:lang w:val="en-US"/>
                  </w:rPr>
                </w:rPrChange>
              </w:rPr>
              <w:pPrChange w:author="Craig Parker" w:date="2024-09-03T17:03:00Z" w16du:dateUtc="2024-09-03T15:03:00Z" w:id="2912">
                <w:pPr>
                  <w:spacing w:line="240" w:lineRule="auto"/>
                </w:pPr>
              </w:pPrChange>
            </w:pPr>
          </w:p>
        </w:tc>
        <w:tc>
          <w:tcPr>
            <w:tcW w:w="3077" w:type="dxa"/>
            <w:tcMar>
              <w:top w:w="0" w:type="dxa"/>
              <w:left w:w="108" w:type="dxa"/>
              <w:bottom w:w="0" w:type="dxa"/>
              <w:right w:w="108" w:type="dxa"/>
            </w:tcMar>
            <w:vAlign w:val="center"/>
            <w:hideMark/>
          </w:tcPr>
          <w:p w:rsidRPr="002A00F9" w:rsidR="00AA4A1F" w:rsidDel="00A5256E" w:rsidRDefault="00AA4A1F" w14:paraId="5E5976A3" w14:textId="55238386">
            <w:pPr>
              <w:tabs>
                <w:tab w:val="left" w:pos="4140"/>
                <w:tab w:val="left" w:pos="5220"/>
                <w:tab w:val="left" w:pos="6300"/>
              </w:tabs>
              <w:spacing w:line="360" w:lineRule="auto"/>
              <w:contextualSpacing/>
              <w:rPr>
                <w:del w:author="Craig Parker" w:date="2024-09-03T16:11:00Z" w16du:dateUtc="2024-09-03T14:11:00Z" w:id="2913"/>
                <w:rFonts w:eastAsia="Calibri" w:asciiTheme="majorHAnsi" w:hAnsiTheme="majorHAnsi" w:cstheme="majorHAnsi"/>
                <w:lang w:val="en-US"/>
                <w:rPrChange w:author="Craig Parker" w:date="2024-09-03T16:23:00Z" w16du:dateUtc="2024-09-03T14:23:00Z" w:id="2914">
                  <w:rPr>
                    <w:del w:author="Craig Parker" w:date="2024-09-03T16:11:00Z" w16du:dateUtc="2024-09-03T14:11:00Z" w:id="2915"/>
                    <w:rFonts w:eastAsia="Calibri" w:cstheme="minorHAnsi"/>
                    <w:lang w:val="en-US"/>
                  </w:rPr>
                </w:rPrChange>
              </w:rPr>
              <w:pPrChange w:author="Craig Parker" w:date="2024-09-03T17:03:00Z" w16du:dateUtc="2024-09-03T15:03:00Z" w:id="2916">
                <w:pPr>
                  <w:spacing w:line="240" w:lineRule="auto"/>
                </w:pPr>
              </w:pPrChange>
            </w:pPr>
            <w:del w:author="Craig Parker" w:date="2024-09-03T16:11:00Z" w16du:dateUtc="2024-09-03T14:11:00Z" w:id="2917">
              <w:r w:rsidRPr="002A00F9" w:rsidDel="00A5256E">
                <w:rPr>
                  <w:rFonts w:eastAsia="Calibri" w:asciiTheme="majorHAnsi" w:hAnsiTheme="majorHAnsi" w:cstheme="majorHAnsi"/>
                  <w:lang w:val="en-US"/>
                  <w:rPrChange w:author="Craig Parker" w:date="2024-09-03T16:23:00Z" w16du:dateUtc="2024-09-03T14:23:00Z" w:id="2918">
                    <w:rPr>
                      <w:rFonts w:eastAsia="Calibri" w:cstheme="minorHAnsi"/>
                      <w:lang w:val="en-US"/>
                    </w:rPr>
                  </w:rPrChange>
                </w:rPr>
                <w:delText>Total cholesterol</w:delText>
              </w:r>
            </w:del>
          </w:p>
        </w:tc>
        <w:tc>
          <w:tcPr>
            <w:tcW w:w="4212" w:type="dxa"/>
            <w:tcMar>
              <w:top w:w="0" w:type="dxa"/>
              <w:left w:w="108" w:type="dxa"/>
              <w:bottom w:w="0" w:type="dxa"/>
              <w:right w:w="108" w:type="dxa"/>
            </w:tcMar>
            <w:vAlign w:val="center"/>
            <w:hideMark/>
          </w:tcPr>
          <w:p w:rsidRPr="002A00F9" w:rsidR="00AA4A1F" w:rsidDel="00A5256E" w:rsidRDefault="00AA4A1F" w14:paraId="29294161" w14:textId="0CDD1590">
            <w:pPr>
              <w:tabs>
                <w:tab w:val="left" w:pos="4140"/>
                <w:tab w:val="left" w:pos="5220"/>
                <w:tab w:val="left" w:pos="6300"/>
              </w:tabs>
              <w:spacing w:line="360" w:lineRule="auto"/>
              <w:contextualSpacing/>
              <w:rPr>
                <w:del w:author="Craig Parker" w:date="2024-09-03T16:11:00Z" w16du:dateUtc="2024-09-03T14:11:00Z" w:id="2919"/>
                <w:rFonts w:eastAsia="Calibri" w:asciiTheme="majorHAnsi" w:hAnsiTheme="majorHAnsi" w:cstheme="majorHAnsi"/>
                <w:lang w:val="en-US"/>
                <w:rPrChange w:author="Craig Parker" w:date="2024-09-03T16:23:00Z" w16du:dateUtc="2024-09-03T14:23:00Z" w:id="2920">
                  <w:rPr>
                    <w:del w:author="Craig Parker" w:date="2024-09-03T16:11:00Z" w16du:dateUtc="2024-09-03T14:11:00Z" w:id="2921"/>
                    <w:rFonts w:eastAsia="Calibri" w:cstheme="minorHAnsi"/>
                    <w:lang w:val="en-US"/>
                  </w:rPr>
                </w:rPrChange>
              </w:rPr>
              <w:pPrChange w:author="Craig Parker" w:date="2024-09-03T17:03:00Z" w16du:dateUtc="2024-09-03T15:03:00Z" w:id="2922">
                <w:pPr>
                  <w:spacing w:line="240" w:lineRule="auto"/>
                </w:pPr>
              </w:pPrChange>
            </w:pPr>
            <w:del w:author="Craig Parker" w:date="2024-09-03T16:11:00Z" w16du:dateUtc="2024-09-03T14:11:00Z" w:id="2923">
              <w:r w:rsidRPr="002A00F9" w:rsidDel="00A5256E">
                <w:rPr>
                  <w:rFonts w:eastAsia="Calibri" w:asciiTheme="majorHAnsi" w:hAnsiTheme="majorHAnsi" w:cstheme="majorHAnsi"/>
                  <w:lang w:val="en-US"/>
                  <w:rPrChange w:author="Craig Parker" w:date="2024-09-03T16:23:00Z" w16du:dateUtc="2024-09-03T14:23:00Z" w:id="2924">
                    <w:rPr>
                      <w:rFonts w:eastAsia="Calibri" w:cstheme="minorHAnsi"/>
                      <w:lang w:val="en-US"/>
                    </w:rPr>
                  </w:rPrChange>
                </w:rPr>
                <w:delText>The total amount of cholesterol in the blood, including both HDL and LDL. High levels of total cholesterol are associated with a higher risk of heart disease, while low levels are associated with a lower risk. Total cholesterol levels are often used in combination with HDL and LDL levels to evaluate cardiovascular risk and guide treatment decisions</w:delText>
              </w:r>
            </w:del>
          </w:p>
        </w:tc>
      </w:tr>
    </w:tbl>
    <w:p w:rsidRPr="002A00F9" w:rsidR="00AA4A1F" w:rsidDel="00A5256E" w:rsidRDefault="00AA4A1F" w14:paraId="52B7DEF8" w14:textId="0C47A7A6">
      <w:pPr>
        <w:tabs>
          <w:tab w:val="left" w:pos="4140"/>
          <w:tab w:val="left" w:pos="5220"/>
          <w:tab w:val="left" w:pos="6300"/>
        </w:tabs>
        <w:spacing w:line="360" w:lineRule="auto"/>
        <w:contextualSpacing/>
        <w:rPr>
          <w:del w:author="Craig Parker" w:date="2024-09-03T16:11:00Z" w16du:dateUtc="2024-09-03T14:11:00Z" w:id="2925"/>
          <w:rFonts w:asciiTheme="majorHAnsi" w:hAnsiTheme="majorHAnsi" w:cstheme="majorHAnsi"/>
          <w:b/>
          <w:rPrChange w:author="Craig Parker" w:date="2024-09-03T16:23:00Z" w16du:dateUtc="2024-09-03T14:23:00Z" w:id="2926">
            <w:rPr>
              <w:del w:author="Craig Parker" w:date="2024-09-03T16:11:00Z" w16du:dateUtc="2024-09-03T14:11:00Z" w:id="2927"/>
              <w:rFonts w:cstheme="minorHAnsi"/>
              <w:b/>
            </w:rPr>
          </w:rPrChange>
        </w:rPr>
        <w:pPrChange w:author="Craig Parker" w:date="2024-09-03T17:03:00Z" w16du:dateUtc="2024-09-03T15:03:00Z" w:id="2928">
          <w:pPr/>
        </w:pPrChange>
      </w:pPr>
    </w:p>
    <w:p w:rsidRPr="002A00F9" w:rsidR="009457A7" w:rsidDel="00A5256E" w:rsidRDefault="009457A7" w14:paraId="203F7491" w14:textId="33F753B0">
      <w:pPr>
        <w:tabs>
          <w:tab w:val="left" w:pos="4140"/>
          <w:tab w:val="left" w:pos="5220"/>
          <w:tab w:val="left" w:pos="6300"/>
        </w:tabs>
        <w:spacing w:line="360" w:lineRule="auto"/>
        <w:contextualSpacing/>
        <w:rPr>
          <w:del w:author="Craig Parker" w:date="2024-09-03T16:11:00Z" w16du:dateUtc="2024-09-03T14:11:00Z" w:id="2929"/>
          <w:rFonts w:asciiTheme="majorHAnsi" w:hAnsiTheme="majorHAnsi" w:cstheme="majorHAnsi"/>
          <w:b/>
          <w:bCs/>
          <w:rPrChange w:author="Craig Parker" w:date="2024-09-03T16:23:00Z" w16du:dateUtc="2024-09-03T14:23:00Z" w:id="2930">
            <w:rPr>
              <w:del w:author="Craig Parker" w:date="2024-09-03T16:11:00Z" w16du:dateUtc="2024-09-03T14:11:00Z" w:id="2931"/>
              <w:rFonts w:cstheme="minorHAnsi"/>
              <w:b/>
              <w:bCs/>
            </w:rPr>
          </w:rPrChange>
        </w:rPr>
        <w:pPrChange w:author="Craig Parker" w:date="2024-09-03T17:03:00Z" w16du:dateUtc="2024-09-03T15:03:00Z" w:id="2932">
          <w:pPr/>
        </w:pPrChange>
      </w:pPr>
      <w:bookmarkStart w:name="_Hlk129330767" w:id="2933"/>
      <w:bookmarkEnd w:id="2933"/>
    </w:p>
    <w:p w:rsidRPr="002A00F9" w:rsidR="009457A7" w:rsidDel="00A5256E" w:rsidRDefault="004857FE" w14:paraId="203F7492" w14:textId="1A43E767">
      <w:pPr>
        <w:tabs>
          <w:tab w:val="left" w:pos="4140"/>
          <w:tab w:val="left" w:pos="5220"/>
          <w:tab w:val="left" w:pos="6300"/>
        </w:tabs>
        <w:spacing w:line="360" w:lineRule="auto"/>
        <w:contextualSpacing/>
        <w:rPr>
          <w:del w:author="Craig Parker" w:date="2024-09-03T16:11:00Z" w16du:dateUtc="2024-09-03T14:11:00Z" w:id="2934"/>
          <w:rFonts w:asciiTheme="majorHAnsi" w:hAnsiTheme="majorHAnsi" w:cstheme="majorHAnsi"/>
          <w:b/>
          <w:bCs/>
          <w:rPrChange w:author="Craig Parker" w:date="2024-09-03T16:23:00Z" w16du:dateUtc="2024-09-03T14:23:00Z" w:id="2935">
            <w:rPr>
              <w:del w:author="Craig Parker" w:date="2024-09-03T16:11:00Z" w16du:dateUtc="2024-09-03T14:11:00Z" w:id="2936"/>
              <w:rFonts w:cstheme="minorHAnsi"/>
              <w:b/>
              <w:bCs/>
            </w:rPr>
          </w:rPrChange>
        </w:rPr>
        <w:pPrChange w:author="Craig Parker" w:date="2024-09-03T17:03:00Z" w16du:dateUtc="2024-09-03T15:03:00Z" w:id="2937">
          <w:pPr/>
        </w:pPrChange>
      </w:pPr>
      <w:del w:author="Craig Parker" w:date="2024-09-03T16:11:00Z" w16du:dateUtc="2024-09-03T14:11:00Z" w:id="2938">
        <w:r w:rsidRPr="002A00F9" w:rsidDel="00A5256E">
          <w:rPr>
            <w:rFonts w:asciiTheme="majorHAnsi" w:hAnsiTheme="majorHAnsi" w:cstheme="majorHAnsi"/>
            <w:b/>
            <w:bCs/>
            <w:rPrChange w:author="Craig Parker" w:date="2024-09-03T16:23:00Z" w16du:dateUtc="2024-09-03T14:23:00Z" w:id="2939">
              <w:rPr>
                <w:rFonts w:cstheme="minorHAnsi"/>
                <w:b/>
                <w:bCs/>
              </w:rPr>
            </w:rPrChange>
          </w:rPr>
          <w:delText>Associated metadata/documentation</w:delText>
        </w:r>
      </w:del>
    </w:p>
    <w:p w:rsidRPr="002A00F9" w:rsidR="009457A7" w:rsidDel="00A5256E" w:rsidRDefault="004857FE" w14:paraId="203F7493" w14:textId="3DBBBFEE">
      <w:pPr>
        <w:tabs>
          <w:tab w:val="left" w:pos="4140"/>
          <w:tab w:val="left" w:pos="5220"/>
          <w:tab w:val="left" w:pos="6300"/>
        </w:tabs>
        <w:spacing w:line="360" w:lineRule="auto"/>
        <w:contextualSpacing/>
        <w:rPr>
          <w:del w:author="Craig Parker" w:date="2024-09-03T16:11:00Z" w16du:dateUtc="2024-09-03T14:11:00Z" w:id="2940"/>
          <w:rFonts w:asciiTheme="majorHAnsi" w:hAnsiTheme="majorHAnsi" w:cstheme="majorHAnsi"/>
          <w:rPrChange w:author="Craig Parker" w:date="2024-09-03T16:23:00Z" w16du:dateUtc="2024-09-03T14:23:00Z" w:id="2941">
            <w:rPr>
              <w:del w:author="Craig Parker" w:date="2024-09-03T16:11:00Z" w16du:dateUtc="2024-09-03T14:11:00Z" w:id="2942"/>
              <w:rFonts w:cstheme="minorHAnsi"/>
            </w:rPr>
          </w:rPrChange>
        </w:rPr>
        <w:pPrChange w:author="Craig Parker" w:date="2024-09-03T17:03:00Z" w16du:dateUtc="2024-09-03T15:03:00Z" w:id="2943">
          <w:pPr>
            <w:numPr>
              <w:numId w:val="12"/>
            </w:numPr>
            <w:tabs>
              <w:tab w:val="num" w:pos="720"/>
            </w:tabs>
            <w:ind w:left="720" w:hanging="360"/>
          </w:pPr>
        </w:pPrChange>
      </w:pPr>
      <w:del w:author="Craig Parker" w:date="2024-09-03T16:11:00Z" w16du:dateUtc="2024-09-03T14:11:00Z" w:id="2944">
        <w:r w:rsidRPr="002A00F9" w:rsidDel="00A5256E">
          <w:rPr>
            <w:rFonts w:asciiTheme="majorHAnsi" w:hAnsiTheme="majorHAnsi" w:cstheme="majorHAnsi"/>
            <w:rPrChange w:author="Craig Parker" w:date="2024-09-03T16:23:00Z" w16du:dateUtc="2024-09-03T14:23:00Z" w:id="2945">
              <w:rPr>
                <w:rFonts w:cstheme="minorHAnsi"/>
              </w:rPr>
            </w:rPrChange>
          </w:rPr>
          <w:delText>codebooks</w:delText>
        </w:r>
      </w:del>
    </w:p>
    <w:p w:rsidRPr="002A00F9" w:rsidR="009457A7" w:rsidDel="00A5256E" w:rsidRDefault="004857FE" w14:paraId="203F7494" w14:textId="438014DF">
      <w:pPr>
        <w:tabs>
          <w:tab w:val="left" w:pos="4140"/>
          <w:tab w:val="left" w:pos="5220"/>
          <w:tab w:val="left" w:pos="6300"/>
        </w:tabs>
        <w:spacing w:line="360" w:lineRule="auto"/>
        <w:contextualSpacing/>
        <w:rPr>
          <w:del w:author="Craig Parker" w:date="2024-09-03T16:11:00Z" w16du:dateUtc="2024-09-03T14:11:00Z" w:id="2946"/>
          <w:rFonts w:asciiTheme="majorHAnsi" w:hAnsiTheme="majorHAnsi" w:cstheme="majorHAnsi"/>
          <w:rPrChange w:author="Craig Parker" w:date="2024-09-03T16:23:00Z" w16du:dateUtc="2024-09-03T14:23:00Z" w:id="2947">
            <w:rPr>
              <w:del w:author="Craig Parker" w:date="2024-09-03T16:11:00Z" w16du:dateUtc="2024-09-03T14:11:00Z" w:id="2948"/>
              <w:rFonts w:cstheme="minorHAnsi"/>
            </w:rPr>
          </w:rPrChange>
        </w:rPr>
        <w:pPrChange w:author="Craig Parker" w:date="2024-09-03T17:03:00Z" w16du:dateUtc="2024-09-03T15:03:00Z" w:id="2949">
          <w:pPr>
            <w:numPr>
              <w:numId w:val="12"/>
            </w:numPr>
            <w:tabs>
              <w:tab w:val="num" w:pos="720"/>
            </w:tabs>
            <w:ind w:left="720" w:hanging="360"/>
          </w:pPr>
        </w:pPrChange>
      </w:pPr>
      <w:del w:author="Craig Parker" w:date="2024-09-03T16:11:00Z" w16du:dateUtc="2024-09-03T14:11:00Z" w:id="2950">
        <w:r w:rsidRPr="002A00F9" w:rsidDel="00A5256E">
          <w:rPr>
            <w:rFonts w:asciiTheme="majorHAnsi" w:hAnsiTheme="majorHAnsi" w:cstheme="majorHAnsi"/>
            <w:rPrChange w:author="Craig Parker" w:date="2024-09-03T16:23:00Z" w16du:dateUtc="2024-09-03T14:23:00Z" w:id="2951">
              <w:rPr>
                <w:rFonts w:cstheme="minorHAnsi"/>
              </w:rPr>
            </w:rPrChange>
          </w:rPr>
          <w:delText>do files</w:delText>
        </w:r>
      </w:del>
    </w:p>
    <w:p w:rsidRPr="002A00F9" w:rsidR="009457A7" w:rsidDel="00A5256E" w:rsidRDefault="004857FE" w14:paraId="203F7495" w14:textId="524871CD">
      <w:pPr>
        <w:tabs>
          <w:tab w:val="left" w:pos="4140"/>
          <w:tab w:val="left" w:pos="5220"/>
          <w:tab w:val="left" w:pos="6300"/>
        </w:tabs>
        <w:spacing w:line="360" w:lineRule="auto"/>
        <w:contextualSpacing/>
        <w:rPr>
          <w:del w:author="Craig Parker" w:date="2024-09-03T16:11:00Z" w16du:dateUtc="2024-09-03T14:11:00Z" w:id="2952"/>
          <w:rFonts w:asciiTheme="majorHAnsi" w:hAnsiTheme="majorHAnsi" w:cstheme="majorHAnsi"/>
          <w:rPrChange w:author="Craig Parker" w:date="2024-09-03T16:23:00Z" w16du:dateUtc="2024-09-03T14:23:00Z" w:id="2953">
            <w:rPr>
              <w:del w:author="Craig Parker" w:date="2024-09-03T16:11:00Z" w16du:dateUtc="2024-09-03T14:11:00Z" w:id="2954"/>
              <w:rFonts w:cstheme="minorHAnsi"/>
            </w:rPr>
          </w:rPrChange>
        </w:rPr>
        <w:pPrChange w:author="Craig Parker" w:date="2024-09-03T17:03:00Z" w16du:dateUtc="2024-09-03T15:03:00Z" w:id="2955">
          <w:pPr>
            <w:numPr>
              <w:numId w:val="12"/>
            </w:numPr>
            <w:tabs>
              <w:tab w:val="num" w:pos="720"/>
            </w:tabs>
            <w:ind w:left="720" w:hanging="360"/>
          </w:pPr>
        </w:pPrChange>
      </w:pPr>
      <w:del w:author="Craig Parker" w:date="2024-09-03T16:11:00Z" w16du:dateUtc="2024-09-03T14:11:00Z" w:id="2956">
        <w:r w:rsidRPr="002A00F9" w:rsidDel="00A5256E">
          <w:rPr>
            <w:rFonts w:asciiTheme="majorHAnsi" w:hAnsiTheme="majorHAnsi" w:cstheme="majorHAnsi"/>
            <w:rPrChange w:author="Craig Parker" w:date="2024-09-03T16:23:00Z" w16du:dateUtc="2024-09-03T14:23:00Z" w:id="2957">
              <w:rPr>
                <w:rFonts w:cstheme="minorHAnsi"/>
              </w:rPr>
            </w:rPrChange>
          </w:rPr>
          <w:delText>documentation on definitions, components and processing of the data</w:delText>
        </w:r>
      </w:del>
    </w:p>
    <w:p w:rsidRPr="002A00F9" w:rsidR="009457A7" w:rsidDel="00A5256E" w:rsidRDefault="009457A7" w14:paraId="203F7496" w14:textId="404294F9">
      <w:pPr>
        <w:tabs>
          <w:tab w:val="left" w:pos="4140"/>
          <w:tab w:val="left" w:pos="5220"/>
          <w:tab w:val="left" w:pos="6300"/>
        </w:tabs>
        <w:spacing w:line="360" w:lineRule="auto"/>
        <w:contextualSpacing/>
        <w:rPr>
          <w:del w:author="Craig Parker" w:date="2024-09-03T16:11:00Z" w16du:dateUtc="2024-09-03T14:11:00Z" w:id="2958"/>
          <w:rFonts w:asciiTheme="majorHAnsi" w:hAnsiTheme="majorHAnsi" w:cstheme="majorHAnsi"/>
          <w:rPrChange w:author="Craig Parker" w:date="2024-09-03T16:23:00Z" w16du:dateUtc="2024-09-03T14:23:00Z" w:id="2959">
            <w:rPr>
              <w:del w:author="Craig Parker" w:date="2024-09-03T16:11:00Z" w16du:dateUtc="2024-09-03T14:11:00Z" w:id="2960"/>
              <w:rFonts w:cstheme="minorHAnsi"/>
            </w:rPr>
          </w:rPrChange>
        </w:rPr>
        <w:pPrChange w:author="Craig Parker" w:date="2024-09-03T17:03:00Z" w16du:dateUtc="2024-09-03T15:03:00Z" w:id="2961">
          <w:pPr>
            <w:ind w:left="720"/>
          </w:pPr>
        </w:pPrChange>
      </w:pPr>
    </w:p>
    <w:p w:rsidRPr="002A00F9" w:rsidR="009457A7" w:rsidDel="00A5256E" w:rsidRDefault="004857FE" w14:paraId="203F7498" w14:textId="641D763D">
      <w:pPr>
        <w:tabs>
          <w:tab w:val="left" w:pos="4140"/>
          <w:tab w:val="left" w:pos="5220"/>
          <w:tab w:val="left" w:pos="6300"/>
        </w:tabs>
        <w:spacing w:line="360" w:lineRule="auto"/>
        <w:contextualSpacing/>
        <w:rPr>
          <w:del w:author="Craig Parker" w:date="2024-09-03T16:11:00Z" w16du:dateUtc="2024-09-03T14:11:00Z" w:id="2962"/>
          <w:rFonts w:asciiTheme="majorHAnsi" w:hAnsiTheme="majorHAnsi" w:cstheme="majorHAnsi"/>
          <w:b/>
          <w:rPrChange w:author="Craig Parker" w:date="2024-09-03T16:23:00Z" w16du:dateUtc="2024-09-03T14:23:00Z" w:id="2963">
            <w:rPr>
              <w:del w:author="Craig Parker" w:date="2024-09-03T16:11:00Z" w16du:dateUtc="2024-09-03T14:11:00Z" w:id="2964"/>
              <w:rFonts w:cstheme="minorHAnsi"/>
              <w:b/>
            </w:rPr>
          </w:rPrChange>
        </w:rPr>
        <w:pPrChange w:author="Craig Parker" w:date="2024-09-03T17:03:00Z" w16du:dateUtc="2024-09-03T15:03:00Z" w:id="2965">
          <w:pPr/>
        </w:pPrChange>
      </w:pPr>
      <w:del w:author="Craig Parker" w:date="2024-09-03T16:11:00Z" w16du:dateUtc="2024-09-03T14:11:00Z" w:id="2966">
        <w:r w:rsidRPr="002A00F9" w:rsidDel="00A5256E">
          <w:rPr>
            <w:rFonts w:asciiTheme="majorHAnsi" w:hAnsiTheme="majorHAnsi" w:cstheme="majorHAnsi"/>
            <w:b/>
            <w:rPrChange w:author="Craig Parker" w:date="2024-09-03T16:23:00Z" w16du:dateUtc="2024-09-03T14:23:00Z" w:id="2967">
              <w:rPr>
                <w:rFonts w:cstheme="minorHAnsi"/>
                <w:b/>
              </w:rPr>
            </w:rPrChange>
          </w:rPr>
          <w:delText xml:space="preserve">Purpose of Data Transfer: </w:delText>
        </w:r>
        <w:r w:rsidRPr="002A00F9" w:rsidDel="00A5256E" w:rsidR="00F92BEC">
          <w:rPr>
            <w:rFonts w:asciiTheme="majorHAnsi" w:hAnsiTheme="majorHAnsi" w:cstheme="majorHAnsi"/>
            <w:bCs/>
            <w:rPrChange w:author="Craig Parker" w:date="2024-09-03T16:23:00Z" w16du:dateUtc="2024-09-03T14:23:00Z" w:id="2968">
              <w:rPr>
                <w:rFonts w:cstheme="minorHAnsi"/>
                <w:bCs/>
              </w:rPr>
            </w:rPrChange>
          </w:rPr>
          <w:delText xml:space="preserve">The data will be used </w:delText>
        </w:r>
        <w:r w:rsidRPr="002A00F9" w:rsidDel="00A5256E" w:rsidR="00F92BEC">
          <w:rPr>
            <w:rFonts w:asciiTheme="majorHAnsi" w:hAnsiTheme="majorHAnsi" w:cstheme="majorHAnsi"/>
            <w:rPrChange w:author="Craig Parker" w:date="2024-09-03T16:23:00Z" w16du:dateUtc="2024-09-03T14:23:00Z" w:id="2969">
              <w:rPr>
                <w:rFonts w:cstheme="minorHAnsi"/>
              </w:rPr>
            </w:rPrChange>
          </w:rPr>
          <w:delText>to advance understanding of complex spatially and demographically stratified heat-health interactions in large African cities and to apply this information to develop locally relevant and risk-stratified Early Warning Systems.</w:delText>
        </w:r>
      </w:del>
    </w:p>
    <w:p w:rsidRPr="002A00F9" w:rsidR="009457A7" w:rsidDel="00A5256E" w:rsidRDefault="004857FE" w14:paraId="203F7499" w14:textId="1BB5B566">
      <w:pPr>
        <w:tabs>
          <w:tab w:val="left" w:pos="4140"/>
          <w:tab w:val="left" w:pos="5220"/>
          <w:tab w:val="left" w:pos="6300"/>
        </w:tabs>
        <w:spacing w:line="360" w:lineRule="auto"/>
        <w:contextualSpacing/>
        <w:rPr>
          <w:del w:author="Craig Parker" w:date="2024-09-03T16:11:00Z" w16du:dateUtc="2024-09-03T14:11:00Z" w:id="2970"/>
          <w:rFonts w:asciiTheme="majorHAnsi" w:hAnsiTheme="majorHAnsi" w:cstheme="majorHAnsi"/>
          <w:b/>
          <w:bCs/>
          <w:u w:val="single"/>
          <w:rPrChange w:author="Craig Parker" w:date="2024-09-03T16:23:00Z" w16du:dateUtc="2024-09-03T14:23:00Z" w:id="2971">
            <w:rPr>
              <w:del w:author="Craig Parker" w:date="2024-09-03T16:11:00Z" w16du:dateUtc="2024-09-03T14:11:00Z" w:id="2972"/>
              <w:rFonts w:cstheme="minorHAnsi"/>
              <w:b/>
              <w:bCs/>
              <w:u w:val="single"/>
            </w:rPr>
          </w:rPrChange>
        </w:rPr>
        <w:pPrChange w:author="Craig Parker" w:date="2024-09-03T17:03:00Z" w16du:dateUtc="2024-09-03T15:03:00Z" w:id="2973">
          <w:pPr>
            <w:ind w:left="720" w:hanging="720"/>
            <w:contextualSpacing/>
          </w:pPr>
        </w:pPrChange>
      </w:pPr>
      <w:del w:author="Craig Parker" w:date="2024-09-03T16:11:00Z" w16du:dateUtc="2024-09-03T14:11:00Z" w:id="2974">
        <w:r w:rsidRPr="002A00F9" w:rsidDel="00A5256E">
          <w:rPr>
            <w:rFonts w:asciiTheme="majorHAnsi" w:hAnsiTheme="majorHAnsi" w:cstheme="majorHAnsi"/>
            <w:b/>
            <w:bCs/>
            <w:u w:val="single"/>
            <w:rPrChange w:author="Craig Parker" w:date="2024-09-03T16:23:00Z" w16du:dateUtc="2024-09-03T14:23:00Z" w:id="2975">
              <w:rPr>
                <w:rFonts w:cstheme="minorHAnsi"/>
                <w:b/>
                <w:bCs/>
                <w:u w:val="single"/>
              </w:rPr>
            </w:rPrChange>
          </w:rPr>
          <w:delText>Data Source 2:</w:delText>
        </w:r>
      </w:del>
    </w:p>
    <w:p w:rsidRPr="002A00F9" w:rsidR="009457A7" w:rsidDel="00A5256E" w:rsidRDefault="009457A7" w14:paraId="203F749A" w14:textId="24FCC1E1">
      <w:pPr>
        <w:tabs>
          <w:tab w:val="left" w:pos="4140"/>
          <w:tab w:val="left" w:pos="5220"/>
          <w:tab w:val="left" w:pos="6300"/>
        </w:tabs>
        <w:spacing w:line="360" w:lineRule="auto"/>
        <w:contextualSpacing/>
        <w:rPr>
          <w:del w:author="Craig Parker" w:date="2024-09-03T16:11:00Z" w16du:dateUtc="2024-09-03T14:11:00Z" w:id="2976"/>
          <w:rFonts w:asciiTheme="majorHAnsi" w:hAnsiTheme="majorHAnsi" w:cstheme="majorHAnsi"/>
          <w:b/>
          <w:bCs/>
          <w:u w:val="single"/>
          <w:rPrChange w:author="Craig Parker" w:date="2024-09-03T16:23:00Z" w16du:dateUtc="2024-09-03T14:23:00Z" w:id="2977">
            <w:rPr>
              <w:del w:author="Craig Parker" w:date="2024-09-03T16:11:00Z" w16du:dateUtc="2024-09-03T14:11:00Z" w:id="2978"/>
              <w:rFonts w:cstheme="minorHAnsi"/>
              <w:b/>
              <w:bCs/>
              <w:u w:val="single"/>
            </w:rPr>
          </w:rPrChange>
        </w:rPr>
        <w:pPrChange w:author="Craig Parker" w:date="2024-09-03T17:03:00Z" w16du:dateUtc="2024-09-03T15:03:00Z" w:id="2979">
          <w:pPr>
            <w:ind w:left="720" w:hanging="720"/>
            <w:contextualSpacing/>
          </w:pPr>
        </w:pPrChange>
      </w:pPr>
    </w:p>
    <w:p w:rsidRPr="002A00F9" w:rsidR="009457A7" w:rsidDel="00A5256E" w:rsidRDefault="004857FE" w14:paraId="203F749B" w14:textId="59915B04">
      <w:pPr>
        <w:tabs>
          <w:tab w:val="left" w:pos="4140"/>
          <w:tab w:val="left" w:pos="5220"/>
          <w:tab w:val="left" w:pos="6300"/>
        </w:tabs>
        <w:spacing w:line="360" w:lineRule="auto"/>
        <w:contextualSpacing/>
        <w:rPr>
          <w:del w:author="Craig Parker" w:date="2024-09-03T16:11:00Z" w16du:dateUtc="2024-09-03T14:11:00Z" w:id="2980"/>
          <w:rFonts w:asciiTheme="majorHAnsi" w:hAnsiTheme="majorHAnsi" w:cstheme="majorHAnsi"/>
          <w:b/>
          <w:bCs/>
          <w:u w:val="single"/>
          <w:rPrChange w:author="Craig Parker" w:date="2024-09-03T16:23:00Z" w16du:dateUtc="2024-09-03T14:23:00Z" w:id="2981">
            <w:rPr>
              <w:del w:author="Craig Parker" w:date="2024-09-03T16:11:00Z" w16du:dateUtc="2024-09-03T14:11:00Z" w:id="2982"/>
              <w:rFonts w:cstheme="minorHAnsi"/>
              <w:b/>
              <w:bCs/>
              <w:u w:val="single"/>
            </w:rPr>
          </w:rPrChange>
        </w:rPr>
        <w:pPrChange w:author="Craig Parker" w:date="2024-09-03T17:03:00Z" w16du:dateUtc="2024-09-03T15:03:00Z" w:id="2983">
          <w:pPr>
            <w:ind w:left="720" w:hanging="720"/>
            <w:contextualSpacing/>
          </w:pPr>
        </w:pPrChange>
      </w:pPr>
      <w:del w:author="Craig Parker" w:date="2024-09-03T16:11:00Z" w16du:dateUtc="2024-09-03T14:11:00Z" w:id="2984">
        <w:r w:rsidRPr="002A00F9" w:rsidDel="00A5256E">
          <w:rPr>
            <w:rFonts w:asciiTheme="majorHAnsi" w:hAnsiTheme="majorHAnsi" w:cstheme="majorHAnsi"/>
            <w:b/>
            <w:bCs/>
            <w:highlight w:val="yellow"/>
            <w:u w:val="single"/>
            <w:rPrChange w:author="Craig Parker" w:date="2024-09-03T16:23:00Z" w16du:dateUtc="2024-09-03T14:23:00Z" w:id="2985">
              <w:rPr>
                <w:rFonts w:cstheme="minorHAnsi"/>
                <w:b/>
                <w:bCs/>
                <w:highlight w:val="yellow"/>
                <w:u w:val="single"/>
              </w:rPr>
            </w:rPrChange>
          </w:rPr>
          <w:delText>[repeat as above for each data set to be shared</w:delText>
        </w:r>
        <w:r w:rsidRPr="002A00F9" w:rsidDel="00A5256E">
          <w:rPr>
            <w:rFonts w:asciiTheme="majorHAnsi" w:hAnsiTheme="majorHAnsi" w:cstheme="majorHAnsi"/>
            <w:b/>
            <w:bCs/>
            <w:u w:val="single"/>
            <w:rPrChange w:author="Craig Parker" w:date="2024-09-03T16:23:00Z" w16du:dateUtc="2024-09-03T14:23:00Z" w:id="2986">
              <w:rPr>
                <w:rFonts w:cstheme="minorHAnsi"/>
                <w:b/>
                <w:bCs/>
                <w:u w:val="single"/>
              </w:rPr>
            </w:rPrChange>
          </w:rPr>
          <w:delText>]</w:delText>
        </w:r>
      </w:del>
    </w:p>
    <w:p w:rsidRPr="002A00F9" w:rsidR="009457A7" w:rsidDel="00A5256E" w:rsidRDefault="004857FE" w14:paraId="203F749C" w14:textId="7822747B">
      <w:pPr>
        <w:tabs>
          <w:tab w:val="left" w:pos="4140"/>
          <w:tab w:val="left" w:pos="5220"/>
          <w:tab w:val="left" w:pos="6300"/>
        </w:tabs>
        <w:spacing w:line="360" w:lineRule="auto"/>
        <w:contextualSpacing/>
        <w:rPr>
          <w:del w:author="Craig Parker" w:date="2024-09-03T16:11:00Z" w16du:dateUtc="2024-09-03T14:11:00Z" w:id="2987"/>
          <w:rFonts w:asciiTheme="majorHAnsi" w:hAnsiTheme="majorHAnsi" w:cstheme="majorHAnsi"/>
          <w:b/>
          <w:rPrChange w:author="Craig Parker" w:date="2024-09-03T16:23:00Z" w16du:dateUtc="2024-09-03T14:23:00Z" w:id="2988">
            <w:rPr>
              <w:del w:author="Craig Parker" w:date="2024-09-03T16:11:00Z" w16du:dateUtc="2024-09-03T14:11:00Z" w:id="2989"/>
              <w:rFonts w:cstheme="minorHAnsi"/>
              <w:b/>
            </w:rPr>
          </w:rPrChange>
        </w:rPr>
        <w:pPrChange w:author="Craig Parker" w:date="2024-09-03T17:03:00Z" w16du:dateUtc="2024-09-03T15:03:00Z" w:id="2990">
          <w:pPr>
            <w:spacing w:line="240" w:lineRule="auto"/>
          </w:pPr>
        </w:pPrChange>
      </w:pPr>
      <w:del w:author="Craig Parker" w:date="2024-09-03T16:11:00Z" w16du:dateUtc="2024-09-03T14:11:00Z" w:id="2991">
        <w:r w:rsidRPr="002A00F9" w:rsidDel="00A5256E">
          <w:rPr>
            <w:rFonts w:asciiTheme="majorHAnsi" w:hAnsiTheme="majorHAnsi" w:cstheme="majorHAnsi"/>
            <w:rPrChange w:author="Craig Parker" w:date="2024-09-03T16:23:00Z" w16du:dateUtc="2024-09-03T14:23:00Z" w:id="2992">
              <w:rPr>
                <w:rFonts w:cstheme="minorHAnsi"/>
              </w:rPr>
            </w:rPrChange>
          </w:rPr>
          <w:br w:type="page"/>
        </w:r>
      </w:del>
    </w:p>
    <w:p w:rsidRPr="002A00F9" w:rsidR="009457A7" w:rsidDel="00A5256E" w:rsidRDefault="004857FE" w14:paraId="203F749D" w14:textId="6EB5DF2D">
      <w:pPr>
        <w:tabs>
          <w:tab w:val="left" w:pos="4140"/>
          <w:tab w:val="left" w:pos="5220"/>
          <w:tab w:val="left" w:pos="6300"/>
        </w:tabs>
        <w:spacing w:line="360" w:lineRule="auto"/>
        <w:contextualSpacing/>
        <w:rPr>
          <w:del w:author="Craig Parker" w:date="2024-09-03T16:11:00Z" w16du:dateUtc="2024-09-03T14:11:00Z" w:id="2993"/>
          <w:rFonts w:asciiTheme="majorHAnsi" w:hAnsiTheme="majorHAnsi" w:cstheme="majorHAnsi"/>
          <w:b/>
          <w:bCs/>
          <w:u w:val="single"/>
          <w:rPrChange w:author="Craig Parker" w:date="2024-09-03T16:23:00Z" w16du:dateUtc="2024-09-03T14:23:00Z" w:id="2994">
            <w:rPr>
              <w:del w:author="Craig Parker" w:date="2024-09-03T16:11:00Z" w16du:dateUtc="2024-09-03T14:11:00Z" w:id="2995"/>
              <w:rFonts w:cstheme="minorHAnsi"/>
              <w:b/>
              <w:bCs/>
              <w:u w:val="single"/>
            </w:rPr>
          </w:rPrChange>
        </w:rPr>
        <w:pPrChange w:author="Craig Parker" w:date="2024-09-03T17:03:00Z" w16du:dateUtc="2024-09-03T15:03:00Z" w:id="2996">
          <w:pPr>
            <w:ind w:left="720" w:hanging="720"/>
            <w:contextualSpacing/>
          </w:pPr>
        </w:pPrChange>
      </w:pPr>
      <w:del w:author="Craig Parker" w:date="2024-09-03T16:11:00Z" w16du:dateUtc="2024-09-03T14:11:00Z" w:id="2997">
        <w:r w:rsidRPr="002A00F9" w:rsidDel="00A5256E">
          <w:rPr>
            <w:rFonts w:asciiTheme="majorHAnsi" w:hAnsiTheme="majorHAnsi" w:cstheme="majorHAnsi"/>
            <w:b/>
            <w:bCs/>
            <w:u w:val="single"/>
            <w:rPrChange w:author="Craig Parker" w:date="2024-09-03T16:23:00Z" w16du:dateUtc="2024-09-03T14:23:00Z" w:id="2998">
              <w:rPr>
                <w:rFonts w:cstheme="minorHAnsi"/>
                <w:b/>
                <w:bCs/>
                <w:u w:val="single"/>
              </w:rPr>
            </w:rPrChange>
          </w:rPr>
          <w:delText>ANNEXURE B</w:delText>
        </w:r>
      </w:del>
    </w:p>
    <w:p w:rsidRPr="002A00F9" w:rsidR="009457A7" w:rsidDel="00A5256E" w:rsidRDefault="004857FE" w14:paraId="203F749E" w14:textId="6EFA5DB2">
      <w:pPr>
        <w:tabs>
          <w:tab w:val="left" w:pos="4140"/>
          <w:tab w:val="left" w:pos="5220"/>
          <w:tab w:val="left" w:pos="6300"/>
        </w:tabs>
        <w:spacing w:line="360" w:lineRule="auto"/>
        <w:contextualSpacing/>
        <w:rPr>
          <w:del w:author="Craig Parker" w:date="2024-09-03T16:11:00Z" w16du:dateUtc="2024-09-03T14:11:00Z" w:id="2999"/>
          <w:rFonts w:asciiTheme="majorHAnsi" w:hAnsiTheme="majorHAnsi" w:cstheme="majorHAnsi"/>
          <w:rPrChange w:author="Craig Parker" w:date="2024-09-03T16:23:00Z" w16du:dateUtc="2024-09-03T14:23:00Z" w:id="3000">
            <w:rPr>
              <w:del w:author="Craig Parker" w:date="2024-09-03T16:11:00Z" w16du:dateUtc="2024-09-03T14:11:00Z" w:id="3001"/>
              <w:rFonts w:cstheme="minorHAnsi"/>
            </w:rPr>
          </w:rPrChange>
        </w:rPr>
        <w:pPrChange w:author="Craig Parker" w:date="2024-09-03T17:03:00Z" w16du:dateUtc="2024-09-03T15:03:00Z" w:id="3002">
          <w:pPr/>
        </w:pPrChange>
      </w:pPr>
      <w:del w:author="Craig Parker" w:date="2024-09-03T16:11:00Z" w16du:dateUtc="2024-09-03T14:11:00Z" w:id="3003">
        <w:r w:rsidRPr="002A00F9" w:rsidDel="00A5256E">
          <w:rPr>
            <w:rFonts w:asciiTheme="majorHAnsi" w:hAnsiTheme="majorHAnsi" w:cstheme="majorHAnsi"/>
            <w:rPrChange w:author="Craig Parker" w:date="2024-09-03T16:23:00Z" w16du:dateUtc="2024-09-03T14:23:00Z" w:id="3004">
              <w:rPr>
                <w:rFonts w:cstheme="minorHAnsi"/>
              </w:rPr>
            </w:rPrChange>
          </w:rPr>
          <w:delText xml:space="preserve"> </w:delText>
        </w:r>
      </w:del>
    </w:p>
    <w:p w:rsidRPr="002A00F9" w:rsidR="00B17FA2" w:rsidDel="00A5256E" w:rsidRDefault="00B17FA2" w14:paraId="1C584513" w14:textId="15E959EC">
      <w:pPr>
        <w:tabs>
          <w:tab w:val="left" w:pos="4140"/>
          <w:tab w:val="left" w:pos="5220"/>
          <w:tab w:val="left" w:pos="6300"/>
        </w:tabs>
        <w:spacing w:line="360" w:lineRule="auto"/>
        <w:contextualSpacing/>
        <w:rPr>
          <w:del w:author="Craig Parker" w:date="2024-09-03T16:11:00Z" w16du:dateUtc="2024-09-03T14:11:00Z" w:id="3005"/>
          <w:rFonts w:asciiTheme="majorHAnsi" w:hAnsiTheme="majorHAnsi" w:cstheme="majorHAnsi"/>
          <w:rPrChange w:author="Craig Parker" w:date="2024-09-03T16:23:00Z" w16du:dateUtc="2024-09-03T14:23:00Z" w:id="3006">
            <w:rPr>
              <w:del w:author="Craig Parker" w:date="2024-09-03T16:11:00Z" w16du:dateUtc="2024-09-03T14:11:00Z" w:id="3007"/>
              <w:rFonts w:asciiTheme="minorHAnsi" w:hAnsiTheme="minorHAnsi" w:cstheme="minorHAnsi"/>
            </w:rPr>
          </w:rPrChange>
        </w:rPr>
        <w:pPrChange w:author="Craig Parker" w:date="2024-09-03T17:03:00Z" w16du:dateUtc="2024-09-03T15:03:00Z" w:id="3008">
          <w:pPr>
            <w:pStyle w:val="BodyText"/>
            <w:spacing w:line="285" w:lineRule="atLeast"/>
          </w:pPr>
        </w:pPrChange>
      </w:pPr>
      <w:bookmarkStart w:name="_Toc105482725" w:id="3009"/>
      <w:bookmarkEnd w:id="3009"/>
    </w:p>
    <w:p w:rsidRPr="002A00F9" w:rsidR="005E0FB3" w:rsidDel="00A5256E" w:rsidRDefault="0DDC4A47" w14:paraId="6AE1A75A" w14:textId="4427F116">
      <w:pPr>
        <w:tabs>
          <w:tab w:val="left" w:pos="4140"/>
          <w:tab w:val="left" w:pos="5220"/>
          <w:tab w:val="left" w:pos="6300"/>
        </w:tabs>
        <w:spacing w:line="360" w:lineRule="auto"/>
        <w:contextualSpacing/>
        <w:rPr>
          <w:del w:author="Craig Parker" w:date="2024-09-03T16:11:00Z" w16du:dateUtc="2024-09-03T14:11:00Z" w:id="3010"/>
          <w:rFonts w:asciiTheme="majorHAnsi" w:hAnsiTheme="majorHAnsi" w:cstheme="majorHAnsi"/>
          <w:rPrChange w:author="Craig Parker" w:date="2024-09-03T16:23:00Z" w16du:dateUtc="2024-09-03T14:23:00Z" w:id="3011">
            <w:rPr>
              <w:del w:author="Craig Parker" w:date="2024-09-03T16:11:00Z" w16du:dateUtc="2024-09-03T14:11:00Z" w:id="3012"/>
              <w:rFonts w:asciiTheme="minorHAnsi" w:hAnsiTheme="minorHAnsi" w:cstheme="minorBidi"/>
            </w:rPr>
          </w:rPrChange>
        </w:rPr>
        <w:pPrChange w:author="Craig Parker" w:date="2024-09-03T17:03:00Z" w16du:dateUtc="2024-09-03T15:03:00Z" w:id="3013">
          <w:pPr>
            <w:pStyle w:val="BodyText"/>
            <w:spacing w:line="285" w:lineRule="atLeast"/>
          </w:pPr>
        </w:pPrChange>
      </w:pPr>
      <w:del w:author="Craig Parker" w:date="2024-09-03T16:11:00Z" w16du:dateUtc="2024-09-03T14:11:00Z" w:id="3014">
        <w:r w:rsidRPr="002A00F9" w:rsidDel="00A5256E">
          <w:rPr>
            <w:rFonts w:asciiTheme="majorHAnsi" w:hAnsiTheme="majorHAnsi" w:cstheme="majorHAnsi"/>
            <w:b/>
            <w:bCs/>
            <w:rPrChange w:author="Craig Parker" w:date="2024-09-03T16:23:00Z" w16du:dateUtc="2024-09-03T14:23:00Z" w:id="3015">
              <w:rPr>
                <w:b/>
                <w:bCs/>
              </w:rPr>
            </w:rPrChange>
          </w:rPr>
          <w:delText>Study title:</w:delText>
        </w:r>
        <w:r w:rsidRPr="002A00F9" w:rsidDel="00A5256E">
          <w:rPr>
            <w:rFonts w:asciiTheme="majorHAnsi" w:hAnsiTheme="majorHAnsi" w:cstheme="majorHAnsi"/>
            <w:rPrChange w:author="Craig Parker" w:date="2024-09-03T16:23:00Z" w16du:dateUtc="2024-09-03T14:23:00Z" w:id="3016">
              <w:rPr/>
            </w:rPrChange>
          </w:rPr>
          <w:delText xml:space="preserve"> </w:delText>
        </w:r>
      </w:del>
    </w:p>
    <w:p w:rsidRPr="002A00F9" w:rsidR="0DDC4A47" w:rsidDel="00A5256E" w:rsidRDefault="0DDC4A47" w14:paraId="1615E039" w14:textId="4B58AEB6">
      <w:pPr>
        <w:tabs>
          <w:tab w:val="left" w:pos="4140"/>
          <w:tab w:val="left" w:pos="5220"/>
          <w:tab w:val="left" w:pos="6300"/>
        </w:tabs>
        <w:spacing w:line="360" w:lineRule="auto"/>
        <w:contextualSpacing/>
        <w:rPr>
          <w:del w:author="Craig Parker" w:date="2024-09-03T16:11:00Z" w16du:dateUtc="2024-09-03T14:11:00Z" w:id="3017"/>
          <w:rFonts w:asciiTheme="majorHAnsi" w:hAnsiTheme="majorHAnsi" w:cstheme="majorHAnsi"/>
          <w:rPrChange w:author="Craig Parker" w:date="2024-09-03T16:23:00Z" w16du:dateUtc="2024-09-03T14:23:00Z" w:id="3018">
            <w:rPr>
              <w:del w:author="Craig Parker" w:date="2024-09-03T16:11:00Z" w16du:dateUtc="2024-09-03T14:11:00Z" w:id="3019"/>
              <w:rFonts w:asciiTheme="minorHAnsi" w:hAnsiTheme="minorHAnsi" w:cstheme="minorBidi"/>
            </w:rPr>
          </w:rPrChange>
        </w:rPr>
        <w:pPrChange w:author="Craig Parker" w:date="2024-09-03T17:03:00Z" w16du:dateUtc="2024-09-03T15:03:00Z" w:id="3020">
          <w:pPr>
            <w:pStyle w:val="BodyText"/>
            <w:spacing w:line="285" w:lineRule="atLeast"/>
          </w:pPr>
        </w:pPrChange>
      </w:pPr>
    </w:p>
    <w:p w:rsidRPr="002A00F9" w:rsidR="0DDC4A47" w:rsidDel="00A5256E" w:rsidRDefault="0DDC4A47" w14:paraId="1EBE5794" w14:textId="61725E4B">
      <w:pPr>
        <w:tabs>
          <w:tab w:val="left" w:pos="4140"/>
          <w:tab w:val="left" w:pos="5220"/>
          <w:tab w:val="left" w:pos="6300"/>
        </w:tabs>
        <w:spacing w:line="360" w:lineRule="auto"/>
        <w:contextualSpacing/>
        <w:rPr>
          <w:del w:author="Craig Parker" w:date="2024-09-03T16:11:00Z" w16du:dateUtc="2024-09-03T14:11:00Z" w:id="3021"/>
          <w:rFonts w:asciiTheme="majorHAnsi" w:hAnsiTheme="majorHAnsi" w:cstheme="majorHAnsi"/>
          <w:rPrChange w:author="Craig Parker" w:date="2024-09-03T16:23:00Z" w16du:dateUtc="2024-09-03T14:23:00Z" w:id="3022">
            <w:rPr>
              <w:del w:author="Craig Parker" w:date="2024-09-03T16:11:00Z" w16du:dateUtc="2024-09-03T14:11:00Z" w:id="3023"/>
              <w:rFonts w:asciiTheme="minorHAnsi" w:hAnsiTheme="minorHAnsi" w:cstheme="minorBidi"/>
            </w:rPr>
          </w:rPrChange>
        </w:rPr>
        <w:pPrChange w:author="Craig Parker" w:date="2024-09-03T17:03:00Z" w16du:dateUtc="2024-09-03T15:03:00Z" w:id="3024">
          <w:pPr>
            <w:pStyle w:val="BodyText"/>
            <w:spacing w:line="285" w:lineRule="atLeast"/>
          </w:pPr>
        </w:pPrChange>
      </w:pPr>
      <w:del w:author="Craig Parker" w:date="2024-09-03T16:11:00Z" w16du:dateUtc="2024-09-03T14:11:00Z" w:id="3025">
        <w:r w:rsidRPr="002A00F9" w:rsidDel="00A5256E">
          <w:rPr>
            <w:rFonts w:asciiTheme="majorHAnsi" w:hAnsiTheme="majorHAnsi" w:eastAsiaTheme="minorEastAsia" w:cstheme="majorHAnsi"/>
            <w:rPrChange w:author="Craig Parker" w:date="2024-09-03T16:23:00Z" w16du:dateUtc="2024-09-03T14:23:00Z" w:id="3026">
              <w:rPr>
                <w:rFonts w:eastAsiaTheme="minorEastAsia"/>
              </w:rPr>
            </w:rPrChange>
          </w:rPr>
          <w:delText>Innovative machine learning and multi-source data analysis towards development of an urban heat-health Early Warning System for African cities</w:delText>
        </w:r>
      </w:del>
    </w:p>
    <w:p w:rsidRPr="002A00F9" w:rsidR="005E0FB3" w:rsidDel="00A5256E" w:rsidRDefault="005E0FB3" w14:paraId="0D003D26" w14:textId="7B98519D">
      <w:pPr>
        <w:tabs>
          <w:tab w:val="left" w:pos="4140"/>
          <w:tab w:val="left" w:pos="5220"/>
          <w:tab w:val="left" w:pos="6300"/>
        </w:tabs>
        <w:spacing w:line="360" w:lineRule="auto"/>
        <w:contextualSpacing/>
        <w:rPr>
          <w:del w:author="Craig Parker" w:date="2024-09-03T16:11:00Z" w16du:dateUtc="2024-09-03T14:11:00Z" w:id="3027"/>
          <w:rFonts w:asciiTheme="majorHAnsi" w:hAnsiTheme="majorHAnsi" w:cstheme="majorHAnsi"/>
          <w:rPrChange w:author="Craig Parker" w:date="2024-09-03T16:23:00Z" w16du:dateUtc="2024-09-03T14:23:00Z" w:id="3028">
            <w:rPr>
              <w:del w:author="Craig Parker" w:date="2024-09-03T16:11:00Z" w16du:dateUtc="2024-09-03T14:11:00Z" w:id="3029"/>
              <w:rFonts w:asciiTheme="minorHAnsi" w:hAnsiTheme="minorHAnsi" w:cstheme="minorHAnsi"/>
            </w:rPr>
          </w:rPrChange>
        </w:rPr>
        <w:pPrChange w:author="Craig Parker" w:date="2024-09-03T17:03:00Z" w16du:dateUtc="2024-09-03T15:03:00Z" w:id="3030">
          <w:pPr>
            <w:pStyle w:val="BodyText"/>
            <w:spacing w:line="285" w:lineRule="atLeast"/>
          </w:pPr>
        </w:pPrChange>
      </w:pPr>
    </w:p>
    <w:p w:rsidRPr="002A00F9" w:rsidR="00DB61DE" w:rsidDel="00A5256E" w:rsidRDefault="00D451B4" w14:paraId="06A3E427" w14:textId="18AF7497">
      <w:pPr>
        <w:tabs>
          <w:tab w:val="left" w:pos="4140"/>
          <w:tab w:val="left" w:pos="5220"/>
          <w:tab w:val="left" w:pos="6300"/>
        </w:tabs>
        <w:spacing w:line="360" w:lineRule="auto"/>
        <w:contextualSpacing/>
        <w:rPr>
          <w:del w:author="Craig Parker" w:date="2024-09-03T16:11:00Z" w16du:dateUtc="2024-09-03T14:11:00Z" w:id="3031"/>
          <w:rFonts w:asciiTheme="majorHAnsi" w:hAnsiTheme="majorHAnsi" w:cstheme="majorHAnsi"/>
          <w:rPrChange w:author="Craig Parker" w:date="2024-09-03T16:23:00Z" w16du:dateUtc="2024-09-03T14:23:00Z" w:id="3032">
            <w:rPr>
              <w:del w:author="Craig Parker" w:date="2024-09-03T16:11:00Z" w16du:dateUtc="2024-09-03T14:11:00Z" w:id="3033"/>
              <w:rFonts w:asciiTheme="minorHAnsi" w:hAnsiTheme="minorHAnsi" w:cstheme="minorHAnsi"/>
            </w:rPr>
          </w:rPrChange>
        </w:rPr>
        <w:pPrChange w:author="Craig Parker" w:date="2024-09-03T17:03:00Z" w16du:dateUtc="2024-09-03T15:03:00Z" w:id="3034">
          <w:pPr>
            <w:pStyle w:val="BodyText"/>
            <w:spacing w:line="285" w:lineRule="atLeast"/>
          </w:pPr>
        </w:pPrChange>
      </w:pPr>
      <w:del w:author="Craig Parker" w:date="2024-09-03T16:11:00Z" w16du:dateUtc="2024-09-03T14:11:00Z" w:id="3035">
        <w:r w:rsidRPr="002A00F9" w:rsidDel="00A5256E">
          <w:rPr>
            <w:rFonts w:asciiTheme="majorHAnsi" w:hAnsiTheme="majorHAnsi" w:cstheme="majorHAnsi"/>
            <w:b/>
            <w:bCs/>
            <w:rPrChange w:author="Craig Parker" w:date="2024-09-03T16:23:00Z" w16du:dateUtc="2024-09-03T14:23:00Z" w:id="3036">
              <w:rPr>
                <w:rFonts w:cstheme="minorHAnsi"/>
                <w:b/>
                <w:bCs/>
              </w:rPr>
            </w:rPrChange>
          </w:rPr>
          <w:delText>Rationale:</w:delText>
        </w:r>
        <w:r w:rsidRPr="002A00F9" w:rsidDel="00A5256E">
          <w:rPr>
            <w:rFonts w:asciiTheme="majorHAnsi" w:hAnsiTheme="majorHAnsi" w:cstheme="majorHAnsi"/>
            <w:rPrChange w:author="Craig Parker" w:date="2024-09-03T16:23:00Z" w16du:dateUtc="2024-09-03T14:23:00Z" w:id="3037">
              <w:rPr>
                <w:rFonts w:cstheme="minorHAnsi"/>
              </w:rPr>
            </w:rPrChange>
          </w:rPr>
          <w:delText xml:space="preserve"> The study constitutes one of two Research Projects (RPs) within the NIH-funded HE²AT Center. It specifically addresses the complexity of urban spaces with regard to heat-health impacts and the appropriate responses for some particular vulnerable groups. </w:delText>
        </w:r>
      </w:del>
    </w:p>
    <w:p w:rsidRPr="002A00F9" w:rsidR="00DB61DE" w:rsidDel="00A5256E" w:rsidRDefault="00DB61DE" w14:paraId="001F347B" w14:textId="1E188AC4">
      <w:pPr>
        <w:tabs>
          <w:tab w:val="left" w:pos="4140"/>
          <w:tab w:val="left" w:pos="5220"/>
          <w:tab w:val="left" w:pos="6300"/>
        </w:tabs>
        <w:spacing w:line="360" w:lineRule="auto"/>
        <w:contextualSpacing/>
        <w:rPr>
          <w:del w:author="Craig Parker" w:date="2024-09-03T16:11:00Z" w16du:dateUtc="2024-09-03T14:11:00Z" w:id="3038"/>
          <w:rFonts w:asciiTheme="majorHAnsi" w:hAnsiTheme="majorHAnsi" w:cstheme="majorHAnsi"/>
          <w:rPrChange w:author="Craig Parker" w:date="2024-09-03T16:23:00Z" w16du:dateUtc="2024-09-03T14:23:00Z" w:id="3039">
            <w:rPr>
              <w:del w:author="Craig Parker" w:date="2024-09-03T16:11:00Z" w16du:dateUtc="2024-09-03T14:11:00Z" w:id="3040"/>
              <w:rFonts w:asciiTheme="minorHAnsi" w:hAnsiTheme="minorHAnsi" w:cstheme="minorHAnsi"/>
            </w:rPr>
          </w:rPrChange>
        </w:rPr>
        <w:pPrChange w:author="Craig Parker" w:date="2024-09-03T17:03:00Z" w16du:dateUtc="2024-09-03T15:03:00Z" w:id="3041">
          <w:pPr>
            <w:pStyle w:val="BodyText"/>
            <w:spacing w:line="285" w:lineRule="atLeast"/>
          </w:pPr>
        </w:pPrChange>
      </w:pPr>
    </w:p>
    <w:p w:rsidRPr="002A00F9" w:rsidR="007B2FF6" w:rsidDel="00A5256E" w:rsidRDefault="00D451B4" w14:paraId="1305B791" w14:textId="45DE5C85">
      <w:pPr>
        <w:tabs>
          <w:tab w:val="left" w:pos="4140"/>
          <w:tab w:val="left" w:pos="5220"/>
          <w:tab w:val="left" w:pos="6300"/>
        </w:tabs>
        <w:spacing w:line="360" w:lineRule="auto"/>
        <w:contextualSpacing/>
        <w:rPr>
          <w:del w:author="Craig Parker" w:date="2024-09-03T16:11:00Z" w16du:dateUtc="2024-09-03T14:11:00Z" w:id="3042"/>
          <w:rFonts w:asciiTheme="majorHAnsi" w:hAnsiTheme="majorHAnsi" w:cstheme="majorHAnsi"/>
          <w:rPrChange w:author="Craig Parker" w:date="2024-09-03T16:23:00Z" w16du:dateUtc="2024-09-03T14:23:00Z" w:id="3043">
            <w:rPr>
              <w:del w:author="Craig Parker" w:date="2024-09-03T16:11:00Z" w16du:dateUtc="2024-09-03T14:11:00Z" w:id="3044"/>
              <w:rFonts w:asciiTheme="minorHAnsi" w:hAnsiTheme="minorHAnsi" w:cstheme="minorHAnsi"/>
            </w:rPr>
          </w:rPrChange>
        </w:rPr>
        <w:pPrChange w:author="Craig Parker" w:date="2024-09-03T17:03:00Z" w16du:dateUtc="2024-09-03T15:03:00Z" w:id="3045">
          <w:pPr>
            <w:pStyle w:val="BodyText"/>
            <w:spacing w:line="285" w:lineRule="atLeast"/>
          </w:pPr>
        </w:pPrChange>
      </w:pPr>
      <w:del w:author="Craig Parker" w:date="2024-09-03T16:11:00Z" w16du:dateUtc="2024-09-03T14:11:00Z" w:id="3046">
        <w:r w:rsidRPr="002A00F9" w:rsidDel="00A5256E">
          <w:rPr>
            <w:rFonts w:asciiTheme="majorHAnsi" w:hAnsiTheme="majorHAnsi" w:cstheme="majorHAnsi"/>
            <w:b/>
            <w:bCs/>
            <w:rPrChange w:author="Craig Parker" w:date="2024-09-03T16:23:00Z" w16du:dateUtc="2024-09-03T14:23:00Z" w:id="3047">
              <w:rPr>
                <w:rFonts w:cstheme="minorHAnsi"/>
                <w:b/>
                <w:bCs/>
              </w:rPr>
            </w:rPrChange>
          </w:rPr>
          <w:delText>Objectives:</w:delText>
        </w:r>
        <w:r w:rsidRPr="002A00F9" w:rsidDel="00A5256E">
          <w:rPr>
            <w:rFonts w:asciiTheme="majorHAnsi" w:hAnsiTheme="majorHAnsi" w:cstheme="majorHAnsi"/>
            <w:rPrChange w:author="Craig Parker" w:date="2024-09-03T16:23:00Z" w16du:dateUtc="2024-09-03T14:23:00Z" w:id="3048">
              <w:rPr>
                <w:rFonts w:cstheme="minorHAnsi"/>
              </w:rPr>
            </w:rPrChange>
          </w:rPr>
          <w:delText xml:space="preserve"> The overarching goal is to advance understanding of complex spatially and demographically stratified heat-health interactions in large African cities and to apply this information to develop locally relevant and risk-stratified Early Warning Systems (EWS). The aims are three: (1) Map intra-urban heat vulnerability and exposure across urban areas</w:delText>
        </w:r>
        <w:r w:rsidRPr="002A00F9" w:rsidDel="00A5256E" w:rsidR="00DB61DE">
          <w:rPr>
            <w:rFonts w:asciiTheme="majorHAnsi" w:hAnsiTheme="majorHAnsi" w:cstheme="majorHAnsi"/>
            <w:rPrChange w:author="Craig Parker" w:date="2024-09-03T16:23:00Z" w16du:dateUtc="2024-09-03T14:23:00Z" w:id="3049">
              <w:rPr>
                <w:rFonts w:cstheme="minorHAnsi"/>
              </w:rPr>
            </w:rPrChange>
          </w:rPr>
          <w:delText xml:space="preserve"> </w:delText>
        </w:r>
        <w:r w:rsidRPr="002A00F9" w:rsidDel="00A5256E">
          <w:rPr>
            <w:rFonts w:asciiTheme="majorHAnsi" w:hAnsiTheme="majorHAnsi" w:cstheme="majorHAnsi"/>
            <w:rPrChange w:author="Craig Parker" w:date="2024-09-03T16:23:00Z" w16du:dateUtc="2024-09-03T14:23:00Z" w:id="3050">
              <w:rPr>
                <w:rFonts w:cstheme="minorHAnsi"/>
              </w:rPr>
            </w:rPrChange>
          </w:rPr>
          <w:delText xml:space="preserve">in large African cities (Aim 1); (2) Develop a spatially and demographically stratified heat-health outcome forecast model in order to predict the probability of adverse health outcomes at different temperature thresholds (Aim 2); and (3) Develop an Early Warning System reflective of geospatial and individualized risk patterns (Aim 3) Study design: The RP2 focuses on the conditions in two large cities in two regions of Africa (Johannesburg, </w:delText>
        </w:r>
        <w:r w:rsidRPr="002A00F9" w:rsidDel="00A5256E" w:rsidR="00DB61DE">
          <w:rPr>
            <w:rFonts w:asciiTheme="majorHAnsi" w:hAnsiTheme="majorHAnsi" w:cstheme="majorHAnsi"/>
            <w:rPrChange w:author="Craig Parker" w:date="2024-09-03T16:23:00Z" w16du:dateUtc="2024-09-03T14:23:00Z" w:id="3051">
              <w:rPr>
                <w:rFonts w:cstheme="minorHAnsi"/>
              </w:rPr>
            </w:rPrChange>
          </w:rPr>
          <w:delText>South Africa</w:delText>
        </w:r>
        <w:r w:rsidRPr="002A00F9" w:rsidDel="00A5256E">
          <w:rPr>
            <w:rFonts w:asciiTheme="majorHAnsi" w:hAnsiTheme="majorHAnsi" w:cstheme="majorHAnsi"/>
            <w:rPrChange w:author="Craig Parker" w:date="2024-09-03T16:23:00Z" w16du:dateUtc="2024-09-03T14:23:00Z" w:id="3052">
              <w:rPr>
                <w:rFonts w:cstheme="minorHAnsi"/>
              </w:rPr>
            </w:rPrChange>
          </w:rPr>
          <w:delText>, Southern Africa, and Abidjan, Côte d'Ivoire, West Africa). It adopts a transdisciplinary approach in which multidisciplinary experts will collaborate with communities, local government actors</w:delText>
        </w:r>
        <w:r w:rsidRPr="002A00F9" w:rsidDel="00A5256E" w:rsidR="00F7393D">
          <w:rPr>
            <w:rFonts w:asciiTheme="majorHAnsi" w:hAnsiTheme="majorHAnsi" w:cstheme="majorHAnsi"/>
            <w:rPrChange w:author="Craig Parker" w:date="2024-09-03T16:23:00Z" w16du:dateUtc="2024-09-03T14:23:00Z" w:id="3053">
              <w:rPr>
                <w:rFonts w:cstheme="minorHAnsi"/>
              </w:rPr>
            </w:rPrChange>
          </w:rPr>
          <w:delText>,</w:delText>
        </w:r>
        <w:r w:rsidRPr="002A00F9" w:rsidDel="00A5256E">
          <w:rPr>
            <w:rFonts w:asciiTheme="majorHAnsi" w:hAnsiTheme="majorHAnsi" w:cstheme="majorHAnsi"/>
            <w:rPrChange w:author="Craig Parker" w:date="2024-09-03T16:23:00Z" w16du:dateUtc="2024-09-03T14:23:00Z" w:id="3054">
              <w:rPr>
                <w:rFonts w:cstheme="minorHAnsi"/>
              </w:rPr>
            </w:rPrChange>
          </w:rPr>
          <w:delText xml:space="preserve"> and policy makers to address heat-related complex and interconnected research gaps. Existing data from longitudinal studies (trials and cohorts) in the two cities that were performed among HIV-infected adults, HIV-uninfected adults and adults in COVID-19 prevention or treatment studies will be reanalysed, together with weather, other environmental and socio-economic and other data. Analysis will deploy a range of machine learning methods to construct an index of intra-urban socio-economic and environmental vulnerability factors. As the solutions developed by the RP2 will address two major concerns for global policymakers (how to warn people about a heatwave in urban settings in low- and middle-income countries, and then to track its impacts), local, national and international policymakers will be engaged at all stages. </w:delText>
        </w:r>
      </w:del>
    </w:p>
    <w:p w:rsidRPr="002A00F9" w:rsidR="007B2FF6" w:rsidDel="00A5256E" w:rsidRDefault="007B2FF6" w14:paraId="58A74A04" w14:textId="7E903487">
      <w:pPr>
        <w:tabs>
          <w:tab w:val="left" w:pos="4140"/>
          <w:tab w:val="left" w:pos="5220"/>
          <w:tab w:val="left" w:pos="6300"/>
        </w:tabs>
        <w:spacing w:line="360" w:lineRule="auto"/>
        <w:contextualSpacing/>
        <w:rPr>
          <w:del w:author="Craig Parker" w:date="2024-09-03T16:11:00Z" w16du:dateUtc="2024-09-03T14:11:00Z" w:id="3055"/>
          <w:rFonts w:asciiTheme="majorHAnsi" w:hAnsiTheme="majorHAnsi" w:cstheme="majorHAnsi"/>
          <w:rPrChange w:author="Craig Parker" w:date="2024-09-03T16:23:00Z" w16du:dateUtc="2024-09-03T14:23:00Z" w:id="3056">
            <w:rPr>
              <w:del w:author="Craig Parker" w:date="2024-09-03T16:11:00Z" w16du:dateUtc="2024-09-03T14:11:00Z" w:id="3057"/>
              <w:rFonts w:asciiTheme="minorHAnsi" w:hAnsiTheme="minorHAnsi" w:cstheme="minorHAnsi"/>
            </w:rPr>
          </w:rPrChange>
        </w:rPr>
        <w:pPrChange w:author="Craig Parker" w:date="2024-09-03T17:03:00Z" w16du:dateUtc="2024-09-03T15:03:00Z" w:id="3058">
          <w:pPr>
            <w:pStyle w:val="BodyText"/>
            <w:spacing w:line="285" w:lineRule="atLeast"/>
          </w:pPr>
        </w:pPrChange>
      </w:pPr>
    </w:p>
    <w:p w:rsidRPr="002A00F9" w:rsidR="00F068BB" w:rsidDel="00A5256E" w:rsidRDefault="00D451B4" w14:paraId="7C48797F" w14:textId="65EBA6A9">
      <w:pPr>
        <w:tabs>
          <w:tab w:val="left" w:pos="4140"/>
          <w:tab w:val="left" w:pos="5220"/>
          <w:tab w:val="left" w:pos="6300"/>
        </w:tabs>
        <w:spacing w:line="360" w:lineRule="auto"/>
        <w:contextualSpacing/>
        <w:rPr>
          <w:del w:author="Craig Parker" w:date="2024-09-03T16:11:00Z" w16du:dateUtc="2024-09-03T14:11:00Z" w:id="3059"/>
          <w:rFonts w:asciiTheme="majorHAnsi" w:hAnsiTheme="majorHAnsi" w:cstheme="majorHAnsi"/>
          <w:rPrChange w:author="Craig Parker" w:date="2024-09-03T16:23:00Z" w16du:dateUtc="2024-09-03T14:23:00Z" w:id="3060">
            <w:rPr>
              <w:del w:author="Craig Parker" w:date="2024-09-03T16:11:00Z" w16du:dateUtc="2024-09-03T14:11:00Z" w:id="3061"/>
              <w:rFonts w:asciiTheme="minorHAnsi" w:hAnsiTheme="minorHAnsi" w:cstheme="minorHAnsi"/>
            </w:rPr>
          </w:rPrChange>
        </w:rPr>
        <w:pPrChange w:author="Craig Parker" w:date="2024-09-03T17:03:00Z" w16du:dateUtc="2024-09-03T15:03:00Z" w:id="3062">
          <w:pPr>
            <w:pStyle w:val="BodyText"/>
            <w:spacing w:line="285" w:lineRule="atLeast"/>
          </w:pPr>
        </w:pPrChange>
      </w:pPr>
      <w:del w:author="Craig Parker" w:date="2024-09-03T16:11:00Z" w16du:dateUtc="2024-09-03T14:11:00Z" w:id="3063">
        <w:r w:rsidRPr="002A00F9" w:rsidDel="00A5256E">
          <w:rPr>
            <w:rFonts w:asciiTheme="majorHAnsi" w:hAnsiTheme="majorHAnsi" w:cstheme="majorHAnsi"/>
            <w:b/>
            <w:bCs/>
            <w:rPrChange w:author="Craig Parker" w:date="2024-09-03T16:23:00Z" w16du:dateUtc="2024-09-03T14:23:00Z" w:id="3064">
              <w:rPr>
                <w:rFonts w:cstheme="minorHAnsi"/>
                <w:b/>
                <w:bCs/>
              </w:rPr>
            </w:rPrChange>
          </w:rPr>
          <w:delText>Dissemination:</w:delText>
        </w:r>
        <w:r w:rsidRPr="002A00F9" w:rsidDel="00A5256E">
          <w:rPr>
            <w:rFonts w:asciiTheme="majorHAnsi" w:hAnsiTheme="majorHAnsi" w:cstheme="majorHAnsi"/>
            <w:rPrChange w:author="Craig Parker" w:date="2024-09-03T16:23:00Z" w16du:dateUtc="2024-09-03T14:23:00Z" w:id="3065">
              <w:rPr>
                <w:rFonts w:cstheme="minorHAnsi"/>
              </w:rPr>
            </w:rPrChange>
          </w:rPr>
          <w:delText xml:space="preserve"> Findings will be disseminated at various levels, using several channels, including workshops, policy and research fora, scientific conferences and journal publications, and towards different target groups (including </w:delText>
        </w:r>
        <w:r w:rsidRPr="002A00F9" w:rsidDel="00A5256E" w:rsidR="00023FF9">
          <w:rPr>
            <w:rFonts w:asciiTheme="majorHAnsi" w:hAnsiTheme="majorHAnsi" w:cstheme="majorHAnsi"/>
            <w:rPrChange w:author="Craig Parker" w:date="2024-09-03T16:23:00Z" w16du:dateUtc="2024-09-03T14:23:00Z" w:id="3066">
              <w:rPr>
                <w:rFonts w:cstheme="minorHAnsi"/>
              </w:rPr>
            </w:rPrChange>
          </w:rPr>
          <w:delText>policymakers</w:delText>
        </w:r>
        <w:r w:rsidRPr="002A00F9" w:rsidDel="00A5256E">
          <w:rPr>
            <w:rFonts w:asciiTheme="majorHAnsi" w:hAnsiTheme="majorHAnsi" w:cstheme="majorHAnsi"/>
            <w:rPrChange w:author="Craig Parker" w:date="2024-09-03T16:23:00Z" w16du:dateUtc="2024-09-03T14:23:00Z" w:id="3067">
              <w:rPr>
                <w:rFonts w:cstheme="minorHAnsi"/>
              </w:rPr>
            </w:rPrChange>
          </w:rPr>
          <w:delText>, communities, specific vulnerable groups).</w:delText>
        </w:r>
      </w:del>
    </w:p>
    <w:p w:rsidRPr="002A00F9" w:rsidR="00F068BB" w:rsidDel="00A5256E" w:rsidRDefault="00F068BB" w14:paraId="750BBF0E" w14:textId="1C658880">
      <w:pPr>
        <w:tabs>
          <w:tab w:val="left" w:pos="4140"/>
          <w:tab w:val="left" w:pos="5220"/>
          <w:tab w:val="left" w:pos="6300"/>
        </w:tabs>
        <w:spacing w:line="360" w:lineRule="auto"/>
        <w:contextualSpacing/>
        <w:rPr>
          <w:del w:author="Craig Parker" w:date="2024-09-03T16:11:00Z" w16du:dateUtc="2024-09-03T14:11:00Z" w:id="3068"/>
          <w:rFonts w:asciiTheme="majorHAnsi" w:hAnsiTheme="majorHAnsi" w:cstheme="majorHAnsi"/>
          <w:rPrChange w:author="Craig Parker" w:date="2024-09-03T16:23:00Z" w16du:dateUtc="2024-09-03T14:23:00Z" w:id="3069">
            <w:rPr>
              <w:del w:author="Craig Parker" w:date="2024-09-03T16:11:00Z" w16du:dateUtc="2024-09-03T14:11:00Z" w:id="3070"/>
              <w:rFonts w:asciiTheme="minorHAnsi" w:hAnsiTheme="minorHAnsi" w:cstheme="minorHAnsi"/>
            </w:rPr>
          </w:rPrChange>
        </w:rPr>
        <w:pPrChange w:author="Craig Parker" w:date="2024-09-03T17:03:00Z" w16du:dateUtc="2024-09-03T15:03:00Z" w:id="3071">
          <w:pPr>
            <w:pStyle w:val="BodyText"/>
            <w:spacing w:line="285" w:lineRule="atLeast"/>
          </w:pPr>
        </w:pPrChange>
      </w:pPr>
    </w:p>
    <w:p w:rsidRPr="002A00F9" w:rsidR="009457A7" w:rsidDel="00A5256E" w:rsidRDefault="00D451B4" w14:paraId="203F74BD" w14:textId="56A6F7CF">
      <w:pPr>
        <w:tabs>
          <w:tab w:val="left" w:pos="4140"/>
          <w:tab w:val="left" w:pos="5220"/>
          <w:tab w:val="left" w:pos="6300"/>
        </w:tabs>
        <w:spacing w:line="360" w:lineRule="auto"/>
        <w:contextualSpacing/>
        <w:rPr>
          <w:del w:author="Craig Parker" w:date="2024-09-03T16:11:00Z" w16du:dateUtc="2024-09-03T14:11:00Z" w:id="3072"/>
          <w:rFonts w:asciiTheme="majorHAnsi" w:hAnsiTheme="majorHAnsi" w:cstheme="majorHAnsi"/>
          <w:rPrChange w:author="Craig Parker" w:date="2024-09-03T16:23:00Z" w16du:dateUtc="2024-09-03T14:23:00Z" w:id="3073">
            <w:rPr>
              <w:del w:author="Craig Parker" w:date="2024-09-03T16:11:00Z" w16du:dateUtc="2024-09-03T14:11:00Z" w:id="3074"/>
              <w:rFonts w:asciiTheme="minorHAnsi" w:hAnsiTheme="minorHAnsi" w:cstheme="minorHAnsi"/>
            </w:rPr>
          </w:rPrChange>
        </w:rPr>
        <w:pPrChange w:author="Craig Parker" w:date="2024-09-03T17:03:00Z" w16du:dateUtc="2024-09-03T15:03:00Z" w:id="3075">
          <w:pPr>
            <w:pStyle w:val="BodyText"/>
            <w:spacing w:line="285" w:lineRule="atLeast"/>
          </w:pPr>
        </w:pPrChange>
      </w:pPr>
      <w:del w:author="Craig Parker" w:date="2024-09-03T16:11:00Z" w16du:dateUtc="2024-09-03T14:11:00Z" w:id="3076">
        <w:r w:rsidRPr="002A00F9" w:rsidDel="00A5256E">
          <w:rPr>
            <w:rFonts w:asciiTheme="majorHAnsi" w:hAnsiTheme="majorHAnsi" w:cstheme="majorHAnsi"/>
            <w:b/>
            <w:bCs/>
            <w:rPrChange w:author="Craig Parker" w:date="2024-09-03T16:23:00Z" w16du:dateUtc="2024-09-03T14:23:00Z" w:id="3077">
              <w:rPr>
                <w:rFonts w:cstheme="minorHAnsi"/>
                <w:b/>
                <w:bCs/>
              </w:rPr>
            </w:rPrChange>
          </w:rPr>
          <w:delText>Funding acknowledgement:</w:delText>
        </w:r>
        <w:r w:rsidRPr="002A00F9" w:rsidDel="00A5256E">
          <w:rPr>
            <w:rFonts w:asciiTheme="majorHAnsi" w:hAnsiTheme="majorHAnsi" w:cstheme="majorHAnsi"/>
            <w:rPrChange w:author="Craig Parker" w:date="2024-09-03T16:23:00Z" w16du:dateUtc="2024-09-03T14:23:00Z" w:id="3078">
              <w:rPr>
                <w:rFonts w:cstheme="minorHAnsi"/>
              </w:rPr>
            </w:rPrChange>
          </w:rPr>
          <w:delText xml:space="preserve"> Research reported in this publication was supported by the Fogarty International Center and National Institute of Environmental Health Sciences (NIEHS) and OD/Office of Strategic Coordination (OSC) of the National Institutes of Health under Award Number U54 TW 012083. The content is solely the responsibility of the authors and does not necessarily represent the official views of the National Institutes of Health</w:delText>
        </w:r>
      </w:del>
    </w:p>
    <w:p w:rsidRPr="002A00F9" w:rsidR="009E156E" w:rsidDel="00A5256E" w:rsidRDefault="009E156E" w14:paraId="64AE529A" w14:textId="5E7DB6BC">
      <w:pPr>
        <w:tabs>
          <w:tab w:val="left" w:pos="4140"/>
          <w:tab w:val="left" w:pos="5220"/>
          <w:tab w:val="left" w:pos="6300"/>
        </w:tabs>
        <w:spacing w:line="360" w:lineRule="auto"/>
        <w:contextualSpacing/>
        <w:rPr>
          <w:del w:author="Craig Parker" w:date="2024-09-03T16:11:00Z" w16du:dateUtc="2024-09-03T14:11:00Z" w:id="3079"/>
          <w:rFonts w:asciiTheme="majorHAnsi" w:hAnsiTheme="majorHAnsi" w:cstheme="majorHAnsi"/>
          <w:b/>
          <w:bCs/>
          <w:u w:val="single"/>
          <w:rPrChange w:author="Craig Parker" w:date="2024-09-03T16:23:00Z" w16du:dateUtc="2024-09-03T14:23:00Z" w:id="3080">
            <w:rPr>
              <w:del w:author="Craig Parker" w:date="2024-09-03T16:11:00Z" w16du:dateUtc="2024-09-03T14:11:00Z" w:id="3081"/>
              <w:rFonts w:cstheme="minorHAnsi"/>
              <w:b/>
              <w:bCs/>
              <w:u w:val="single"/>
            </w:rPr>
          </w:rPrChange>
        </w:rPr>
        <w:pPrChange w:author="Craig Parker" w:date="2024-09-03T17:03:00Z" w16du:dateUtc="2024-09-03T15:03:00Z" w:id="3082">
          <w:pPr>
            <w:ind w:left="720" w:hanging="720"/>
            <w:contextualSpacing/>
          </w:pPr>
        </w:pPrChange>
      </w:pPr>
    </w:p>
    <w:p w:rsidRPr="002A00F9" w:rsidR="009E156E" w:rsidDel="00A5256E" w:rsidRDefault="009E156E" w14:paraId="3B60D996" w14:textId="17D831C7">
      <w:pPr>
        <w:tabs>
          <w:tab w:val="left" w:pos="4140"/>
          <w:tab w:val="left" w:pos="5220"/>
          <w:tab w:val="left" w:pos="6300"/>
        </w:tabs>
        <w:spacing w:line="360" w:lineRule="auto"/>
        <w:contextualSpacing/>
        <w:rPr>
          <w:del w:author="Craig Parker" w:date="2024-09-03T16:11:00Z" w16du:dateUtc="2024-09-03T14:11:00Z" w:id="3083"/>
          <w:rFonts w:asciiTheme="majorHAnsi" w:hAnsiTheme="majorHAnsi" w:cstheme="majorHAnsi"/>
          <w:b/>
          <w:bCs/>
          <w:u w:val="single"/>
          <w:rPrChange w:author="Craig Parker" w:date="2024-09-03T16:23:00Z" w16du:dateUtc="2024-09-03T14:23:00Z" w:id="3084">
            <w:rPr>
              <w:del w:author="Craig Parker" w:date="2024-09-03T16:11:00Z" w16du:dateUtc="2024-09-03T14:11:00Z" w:id="3085"/>
              <w:rFonts w:cstheme="minorHAnsi"/>
              <w:b/>
              <w:bCs/>
              <w:u w:val="single"/>
            </w:rPr>
          </w:rPrChange>
        </w:rPr>
        <w:pPrChange w:author="Craig Parker" w:date="2024-09-03T17:03:00Z" w16du:dateUtc="2024-09-03T15:03:00Z" w:id="3086">
          <w:pPr>
            <w:ind w:left="720" w:hanging="720"/>
            <w:contextualSpacing/>
          </w:pPr>
        </w:pPrChange>
      </w:pPr>
    </w:p>
    <w:p w:rsidRPr="002A00F9" w:rsidR="009E156E" w:rsidDel="00A5256E" w:rsidRDefault="009E156E" w14:paraId="3B5BB6EA" w14:textId="5BFA4CD9">
      <w:pPr>
        <w:tabs>
          <w:tab w:val="left" w:pos="4140"/>
          <w:tab w:val="left" w:pos="5220"/>
          <w:tab w:val="left" w:pos="6300"/>
        </w:tabs>
        <w:spacing w:line="360" w:lineRule="auto"/>
        <w:contextualSpacing/>
        <w:rPr>
          <w:del w:author="Craig Parker" w:date="2024-09-03T16:11:00Z" w16du:dateUtc="2024-09-03T14:11:00Z" w:id="3087"/>
          <w:rFonts w:asciiTheme="majorHAnsi" w:hAnsiTheme="majorHAnsi" w:cstheme="majorHAnsi"/>
          <w:b/>
          <w:bCs/>
          <w:u w:val="single"/>
          <w:rPrChange w:author="Craig Parker" w:date="2024-09-03T16:23:00Z" w16du:dateUtc="2024-09-03T14:23:00Z" w:id="3088">
            <w:rPr>
              <w:del w:author="Craig Parker" w:date="2024-09-03T16:11:00Z" w16du:dateUtc="2024-09-03T14:11:00Z" w:id="3089"/>
              <w:rFonts w:cstheme="minorHAnsi"/>
              <w:b/>
              <w:bCs/>
              <w:u w:val="single"/>
            </w:rPr>
          </w:rPrChange>
        </w:rPr>
        <w:pPrChange w:author="Craig Parker" w:date="2024-09-03T17:03:00Z" w16du:dateUtc="2024-09-03T15:03:00Z" w:id="3090">
          <w:pPr>
            <w:ind w:left="720" w:hanging="720"/>
            <w:contextualSpacing/>
          </w:pPr>
        </w:pPrChange>
      </w:pPr>
    </w:p>
    <w:p w:rsidRPr="002A00F9" w:rsidR="009E156E" w:rsidDel="00A5256E" w:rsidRDefault="009E156E" w14:paraId="316F4CFD" w14:textId="2C630B75">
      <w:pPr>
        <w:tabs>
          <w:tab w:val="left" w:pos="4140"/>
          <w:tab w:val="left" w:pos="5220"/>
          <w:tab w:val="left" w:pos="6300"/>
        </w:tabs>
        <w:spacing w:line="360" w:lineRule="auto"/>
        <w:contextualSpacing/>
        <w:rPr>
          <w:del w:author="Craig Parker" w:date="2024-09-03T16:11:00Z" w16du:dateUtc="2024-09-03T14:11:00Z" w:id="3091"/>
          <w:rFonts w:asciiTheme="majorHAnsi" w:hAnsiTheme="majorHAnsi" w:cstheme="majorHAnsi"/>
          <w:b/>
          <w:bCs/>
          <w:u w:val="single"/>
          <w:rPrChange w:author="Craig Parker" w:date="2024-09-03T16:23:00Z" w16du:dateUtc="2024-09-03T14:23:00Z" w:id="3092">
            <w:rPr>
              <w:del w:author="Craig Parker" w:date="2024-09-03T16:11:00Z" w16du:dateUtc="2024-09-03T14:11:00Z" w:id="3093"/>
              <w:rFonts w:cstheme="minorHAnsi"/>
              <w:b/>
              <w:bCs/>
              <w:u w:val="single"/>
            </w:rPr>
          </w:rPrChange>
        </w:rPr>
        <w:pPrChange w:author="Craig Parker" w:date="2024-09-03T17:03:00Z" w16du:dateUtc="2024-09-03T15:03:00Z" w:id="3094">
          <w:pPr>
            <w:ind w:left="720" w:hanging="720"/>
            <w:contextualSpacing/>
          </w:pPr>
        </w:pPrChange>
      </w:pPr>
    </w:p>
    <w:p w:rsidRPr="002A00F9" w:rsidR="009E156E" w:rsidDel="00A5256E" w:rsidRDefault="009E156E" w14:paraId="3527D921" w14:textId="6EBB4D2F">
      <w:pPr>
        <w:tabs>
          <w:tab w:val="left" w:pos="4140"/>
          <w:tab w:val="left" w:pos="5220"/>
          <w:tab w:val="left" w:pos="6300"/>
        </w:tabs>
        <w:spacing w:line="360" w:lineRule="auto"/>
        <w:contextualSpacing/>
        <w:rPr>
          <w:del w:author="Craig Parker" w:date="2024-09-03T16:11:00Z" w16du:dateUtc="2024-09-03T14:11:00Z" w:id="3095"/>
          <w:rFonts w:asciiTheme="majorHAnsi" w:hAnsiTheme="majorHAnsi" w:cstheme="majorHAnsi"/>
          <w:b/>
          <w:bCs/>
          <w:u w:val="single"/>
          <w:rPrChange w:author="Craig Parker" w:date="2024-09-03T16:23:00Z" w16du:dateUtc="2024-09-03T14:23:00Z" w:id="3096">
            <w:rPr>
              <w:del w:author="Craig Parker" w:date="2024-09-03T16:11:00Z" w16du:dateUtc="2024-09-03T14:11:00Z" w:id="3097"/>
              <w:rFonts w:cstheme="minorHAnsi"/>
              <w:b/>
              <w:bCs/>
              <w:u w:val="single"/>
            </w:rPr>
          </w:rPrChange>
        </w:rPr>
        <w:pPrChange w:author="Craig Parker" w:date="2024-09-03T17:03:00Z" w16du:dateUtc="2024-09-03T15:03:00Z" w:id="3098">
          <w:pPr>
            <w:ind w:left="720" w:hanging="720"/>
            <w:contextualSpacing/>
          </w:pPr>
        </w:pPrChange>
      </w:pPr>
    </w:p>
    <w:p w:rsidRPr="002A00F9" w:rsidR="00C0205A" w:rsidDel="00A5256E" w:rsidRDefault="00C0205A" w14:paraId="425A66EB" w14:textId="228D016E">
      <w:pPr>
        <w:tabs>
          <w:tab w:val="left" w:pos="4140"/>
          <w:tab w:val="left" w:pos="5220"/>
          <w:tab w:val="left" w:pos="6300"/>
        </w:tabs>
        <w:spacing w:line="360" w:lineRule="auto"/>
        <w:contextualSpacing/>
        <w:rPr>
          <w:del w:author="Craig Parker" w:date="2024-09-03T16:11:00Z" w16du:dateUtc="2024-09-03T14:11:00Z" w:id="3099"/>
          <w:rFonts w:asciiTheme="majorHAnsi" w:hAnsiTheme="majorHAnsi" w:cstheme="majorHAnsi"/>
          <w:b/>
          <w:bCs/>
          <w:u w:val="single"/>
          <w:rPrChange w:author="Craig Parker" w:date="2024-09-03T16:23:00Z" w16du:dateUtc="2024-09-03T14:23:00Z" w:id="3100">
            <w:rPr>
              <w:del w:author="Craig Parker" w:date="2024-09-03T16:11:00Z" w16du:dateUtc="2024-09-03T14:11:00Z" w:id="3101"/>
              <w:rFonts w:cstheme="minorHAnsi"/>
              <w:b/>
              <w:bCs/>
              <w:u w:val="single"/>
            </w:rPr>
          </w:rPrChange>
        </w:rPr>
        <w:pPrChange w:author="Craig Parker" w:date="2024-09-03T17:03:00Z" w16du:dateUtc="2024-09-03T15:03:00Z" w:id="3102">
          <w:pPr>
            <w:ind w:left="720" w:hanging="720"/>
            <w:contextualSpacing/>
          </w:pPr>
        </w:pPrChange>
      </w:pPr>
    </w:p>
    <w:p w:rsidRPr="002A00F9" w:rsidR="009E156E" w:rsidDel="00A5256E" w:rsidRDefault="009E156E" w14:paraId="22C53C61" w14:textId="167CAE75">
      <w:pPr>
        <w:tabs>
          <w:tab w:val="left" w:pos="4140"/>
          <w:tab w:val="left" w:pos="5220"/>
          <w:tab w:val="left" w:pos="6300"/>
        </w:tabs>
        <w:spacing w:line="360" w:lineRule="auto"/>
        <w:contextualSpacing/>
        <w:rPr>
          <w:del w:author="Craig Parker" w:date="2024-09-03T16:11:00Z" w16du:dateUtc="2024-09-03T14:11:00Z" w:id="3103"/>
          <w:rFonts w:asciiTheme="majorHAnsi" w:hAnsiTheme="majorHAnsi" w:cstheme="majorHAnsi"/>
          <w:b/>
          <w:bCs/>
          <w:u w:val="single"/>
          <w:rPrChange w:author="Craig Parker" w:date="2024-09-03T16:23:00Z" w16du:dateUtc="2024-09-03T14:23:00Z" w:id="3104">
            <w:rPr>
              <w:del w:author="Craig Parker" w:date="2024-09-03T16:11:00Z" w16du:dateUtc="2024-09-03T14:11:00Z" w:id="3105"/>
              <w:rFonts w:cstheme="minorHAnsi"/>
              <w:b/>
              <w:bCs/>
              <w:u w:val="single"/>
            </w:rPr>
          </w:rPrChange>
        </w:rPr>
        <w:pPrChange w:author="Craig Parker" w:date="2024-09-03T17:03:00Z" w16du:dateUtc="2024-09-03T15:03:00Z" w:id="3106">
          <w:pPr>
            <w:ind w:left="720" w:hanging="720"/>
            <w:contextualSpacing/>
          </w:pPr>
        </w:pPrChange>
      </w:pPr>
    </w:p>
    <w:p w:rsidRPr="002A00F9" w:rsidR="00C0205A" w:rsidDel="00A5256E" w:rsidRDefault="00C0205A" w14:paraId="32AF81B7" w14:textId="483D7BA5">
      <w:pPr>
        <w:tabs>
          <w:tab w:val="left" w:pos="4140"/>
          <w:tab w:val="left" w:pos="5220"/>
          <w:tab w:val="left" w:pos="6300"/>
        </w:tabs>
        <w:spacing w:line="360" w:lineRule="auto"/>
        <w:contextualSpacing/>
        <w:rPr>
          <w:del w:author="Craig Parker" w:date="2024-09-03T16:11:00Z" w16du:dateUtc="2024-09-03T14:11:00Z" w:id="3107"/>
          <w:rFonts w:asciiTheme="majorHAnsi" w:hAnsiTheme="majorHAnsi" w:cstheme="majorHAnsi"/>
          <w:b/>
          <w:bCs/>
          <w:u w:val="single"/>
          <w:rPrChange w:author="Craig Parker" w:date="2024-09-03T16:23:00Z" w16du:dateUtc="2024-09-03T14:23:00Z" w:id="3108">
            <w:rPr>
              <w:del w:author="Craig Parker" w:date="2024-09-03T16:11:00Z" w16du:dateUtc="2024-09-03T14:11:00Z" w:id="3109"/>
              <w:rFonts w:cstheme="minorHAnsi"/>
              <w:b/>
              <w:bCs/>
              <w:u w:val="single"/>
            </w:rPr>
          </w:rPrChange>
        </w:rPr>
        <w:pPrChange w:author="Craig Parker" w:date="2024-09-03T17:03:00Z" w16du:dateUtc="2024-09-03T15:03:00Z" w:id="3110">
          <w:pPr>
            <w:ind w:left="720" w:hanging="720"/>
            <w:contextualSpacing/>
          </w:pPr>
        </w:pPrChange>
      </w:pPr>
    </w:p>
    <w:p w:rsidRPr="002A00F9" w:rsidR="009457A7" w:rsidDel="00A5256E" w:rsidRDefault="004857FE" w14:paraId="203F74BE" w14:textId="6DF9B5D7">
      <w:pPr>
        <w:tabs>
          <w:tab w:val="left" w:pos="4140"/>
          <w:tab w:val="left" w:pos="5220"/>
          <w:tab w:val="left" w:pos="6300"/>
        </w:tabs>
        <w:spacing w:line="360" w:lineRule="auto"/>
        <w:contextualSpacing/>
        <w:rPr>
          <w:del w:author="Craig Parker" w:date="2024-09-03T16:11:00Z" w16du:dateUtc="2024-09-03T14:11:00Z" w:id="3111"/>
          <w:rFonts w:asciiTheme="majorHAnsi" w:hAnsiTheme="majorHAnsi" w:cstheme="majorHAnsi"/>
          <w:b/>
          <w:bCs/>
          <w:u w:val="single"/>
          <w:rPrChange w:author="Craig Parker" w:date="2024-09-03T16:23:00Z" w16du:dateUtc="2024-09-03T14:23:00Z" w:id="3112">
            <w:rPr>
              <w:del w:author="Craig Parker" w:date="2024-09-03T16:11:00Z" w16du:dateUtc="2024-09-03T14:11:00Z" w:id="3113"/>
              <w:rFonts w:cstheme="minorHAnsi"/>
              <w:b/>
              <w:bCs/>
              <w:u w:val="single"/>
            </w:rPr>
          </w:rPrChange>
        </w:rPr>
        <w:pPrChange w:author="Craig Parker" w:date="2024-09-03T17:03:00Z" w16du:dateUtc="2024-09-03T15:03:00Z" w:id="3114">
          <w:pPr>
            <w:ind w:left="720" w:hanging="720"/>
            <w:contextualSpacing/>
          </w:pPr>
        </w:pPrChange>
      </w:pPr>
      <w:del w:author="Craig Parker" w:date="2024-09-03T16:11:00Z" w16du:dateUtc="2024-09-03T14:11:00Z" w:id="3115">
        <w:r w:rsidRPr="002A00F9" w:rsidDel="00A5256E">
          <w:rPr>
            <w:rFonts w:asciiTheme="majorHAnsi" w:hAnsiTheme="majorHAnsi" w:cstheme="majorHAnsi"/>
            <w:b/>
            <w:bCs/>
            <w:u w:val="single"/>
            <w:rPrChange w:author="Craig Parker" w:date="2024-09-03T16:23:00Z" w16du:dateUtc="2024-09-03T14:23:00Z" w:id="3116">
              <w:rPr>
                <w:rFonts w:cstheme="minorHAnsi"/>
                <w:b/>
                <w:bCs/>
                <w:u w:val="single"/>
              </w:rPr>
            </w:rPrChange>
          </w:rPr>
          <w:delText>ANNEXURE C</w:delText>
        </w:r>
      </w:del>
    </w:p>
    <w:p w:rsidRPr="002A00F9" w:rsidR="009457A7" w:rsidDel="00A5256E" w:rsidRDefault="009457A7" w14:paraId="203F74BF" w14:textId="1FC1F7D0">
      <w:pPr>
        <w:tabs>
          <w:tab w:val="left" w:pos="4140"/>
          <w:tab w:val="left" w:pos="5220"/>
          <w:tab w:val="left" w:pos="6300"/>
        </w:tabs>
        <w:spacing w:line="360" w:lineRule="auto"/>
        <w:contextualSpacing/>
        <w:rPr>
          <w:del w:author="Craig Parker" w:date="2024-09-03T16:11:00Z" w16du:dateUtc="2024-09-03T14:11:00Z" w:id="3117"/>
          <w:rFonts w:asciiTheme="majorHAnsi" w:hAnsiTheme="majorHAnsi" w:cstheme="majorHAnsi"/>
          <w:b/>
          <w:bCs/>
          <w:rPrChange w:author="Craig Parker" w:date="2024-09-03T16:23:00Z" w16du:dateUtc="2024-09-03T14:23:00Z" w:id="3118">
            <w:rPr>
              <w:del w:author="Craig Parker" w:date="2024-09-03T16:11:00Z" w16du:dateUtc="2024-09-03T14:11:00Z" w:id="3119"/>
              <w:rFonts w:cstheme="minorHAnsi"/>
              <w:b/>
              <w:bCs/>
            </w:rPr>
          </w:rPrChange>
        </w:rPr>
        <w:pPrChange w:author="Craig Parker" w:date="2024-09-03T17:03:00Z" w16du:dateUtc="2024-09-03T15:03:00Z" w:id="3120">
          <w:pPr>
            <w:ind w:left="720" w:hanging="720"/>
            <w:contextualSpacing/>
          </w:pPr>
        </w:pPrChange>
      </w:pPr>
    </w:p>
    <w:p w:rsidRPr="002A00F9" w:rsidR="009457A7" w:rsidDel="00A5256E" w:rsidRDefault="004857FE" w14:paraId="203F74C0" w14:textId="5C29F820">
      <w:pPr>
        <w:tabs>
          <w:tab w:val="left" w:pos="4140"/>
          <w:tab w:val="left" w:pos="5220"/>
          <w:tab w:val="left" w:pos="6300"/>
        </w:tabs>
        <w:spacing w:line="360" w:lineRule="auto"/>
        <w:contextualSpacing/>
        <w:rPr>
          <w:del w:author="Craig Parker" w:date="2024-09-03T16:11:00Z" w16du:dateUtc="2024-09-03T14:11:00Z" w:id="3121"/>
          <w:rFonts w:asciiTheme="majorHAnsi" w:hAnsiTheme="majorHAnsi" w:cstheme="majorHAnsi"/>
          <w:b/>
          <w:bCs/>
          <w:lang w:val="en-US"/>
          <w:rPrChange w:author="Craig Parker" w:date="2024-09-03T16:23:00Z" w16du:dateUtc="2024-09-03T14:23:00Z" w:id="3122">
            <w:rPr>
              <w:del w:author="Craig Parker" w:date="2024-09-03T16:11:00Z" w16du:dateUtc="2024-09-03T14:11:00Z" w:id="3123"/>
              <w:rFonts w:cstheme="minorHAnsi"/>
              <w:b/>
              <w:bCs/>
              <w:lang w:val="en-US"/>
            </w:rPr>
          </w:rPrChange>
        </w:rPr>
        <w:pPrChange w:author="Craig Parker" w:date="2024-09-03T17:03:00Z" w16du:dateUtc="2024-09-03T15:03:00Z" w:id="3124">
          <w:pPr/>
        </w:pPrChange>
      </w:pPr>
      <w:del w:author="Craig Parker" w:date="2024-09-03T16:11:00Z" w16du:dateUtc="2024-09-03T14:11:00Z" w:id="3125">
        <w:r w:rsidRPr="002A00F9" w:rsidDel="00A5256E">
          <w:rPr>
            <w:rStyle w:val="normaltextrun"/>
            <w:rFonts w:asciiTheme="majorHAnsi" w:hAnsiTheme="majorHAnsi" w:cstheme="majorHAnsi"/>
            <w:bCs/>
            <w:rPrChange w:author="Craig Parker" w:date="2024-09-03T16:23:00Z" w16du:dateUtc="2024-09-03T14:23:00Z" w:id="3126">
              <w:rPr>
                <w:rStyle w:val="normaltextrun"/>
                <w:rFonts w:cstheme="minorHAnsi"/>
                <w:bCs/>
              </w:rPr>
            </w:rPrChange>
          </w:rPr>
          <w:delText>Authorship guidelines for studies who contribute data</w:delText>
        </w:r>
        <w:r w:rsidRPr="002A00F9" w:rsidDel="00A5256E">
          <w:rPr>
            <w:rStyle w:val="normaltextrun"/>
            <w:rFonts w:asciiTheme="majorHAnsi" w:hAnsiTheme="majorHAnsi" w:cstheme="majorHAnsi"/>
            <w:rPrChange w:author="Craig Parker" w:date="2024-09-03T16:23:00Z" w16du:dateUtc="2024-09-03T14:23:00Z" w:id="3127">
              <w:rPr>
                <w:rStyle w:val="normaltextrun"/>
                <w:rFonts w:cstheme="minorHAnsi"/>
              </w:rPr>
            </w:rPrChange>
          </w:rPr>
          <w:delText xml:space="preserve"> </w:delText>
        </w:r>
      </w:del>
    </w:p>
    <w:p w:rsidRPr="002A00F9" w:rsidR="009457A7" w:rsidDel="00A5256E" w:rsidRDefault="004857FE" w14:paraId="203F74C1" w14:textId="0BBF7130">
      <w:pPr>
        <w:tabs>
          <w:tab w:val="left" w:pos="4140"/>
          <w:tab w:val="left" w:pos="5220"/>
          <w:tab w:val="left" w:pos="6300"/>
        </w:tabs>
        <w:spacing w:line="360" w:lineRule="auto"/>
        <w:contextualSpacing/>
        <w:rPr>
          <w:del w:author="Craig Parker" w:date="2024-09-03T16:11:00Z" w16du:dateUtc="2024-09-03T14:11:00Z" w:id="3128"/>
          <w:rFonts w:asciiTheme="majorHAnsi" w:hAnsiTheme="majorHAnsi" w:cstheme="majorHAnsi"/>
          <w:rPrChange w:author="Craig Parker" w:date="2024-09-03T16:23:00Z" w16du:dateUtc="2024-09-03T14:23:00Z" w:id="3129">
            <w:rPr>
              <w:del w:author="Craig Parker" w:date="2024-09-03T16:11:00Z" w16du:dateUtc="2024-09-03T14:11:00Z" w:id="3130"/>
              <w:rFonts w:asciiTheme="minorHAnsi" w:hAnsiTheme="minorHAnsi" w:cstheme="minorHAnsi"/>
              <w:sz w:val="18"/>
              <w:szCs w:val="18"/>
            </w:rPr>
          </w:rPrChange>
        </w:rPr>
        <w:pPrChange w:author="Craig Parker" w:date="2024-09-03T17:03:00Z" w16du:dateUtc="2024-09-03T15:03:00Z" w:id="3131">
          <w:pPr>
            <w:pStyle w:val="paragraph"/>
            <w:spacing w:before="280" w:beforeAutospacing="0" w:afterAutospacing="0"/>
            <w:textAlignment w:val="baseline"/>
          </w:pPr>
        </w:pPrChange>
      </w:pPr>
      <w:del w:author="Craig Parker" w:date="2024-09-03T16:11:00Z" w16du:dateUtc="2024-09-03T14:11:00Z" w:id="3132">
        <w:r w:rsidRPr="002A00F9" w:rsidDel="00A5256E">
          <w:rPr>
            <w:rStyle w:val="normaltextrun"/>
            <w:rFonts w:asciiTheme="majorHAnsi" w:hAnsiTheme="majorHAnsi" w:cstheme="majorHAnsi"/>
            <w:rPrChange w:author="Craig Parker" w:date="2024-09-03T16:23:00Z" w16du:dateUtc="2024-09-03T14:23:00Z" w:id="3133">
              <w:rPr>
                <w:rStyle w:val="normaltextrun"/>
                <w:rFonts w:cstheme="minorHAnsi"/>
              </w:rPr>
            </w:rPrChange>
          </w:rPr>
          <w:delText>Study Principal Investigators, Site Principal Investigators, and additional contributing study members will be invited to be part of the authorship group for any publications that include use of the data from their study. </w:delText>
        </w:r>
      </w:del>
    </w:p>
    <w:p w:rsidRPr="002A00F9" w:rsidR="009457A7" w:rsidDel="00A5256E" w:rsidRDefault="004857FE" w14:paraId="203F74C2" w14:textId="65DB64D9">
      <w:pPr>
        <w:tabs>
          <w:tab w:val="left" w:pos="4140"/>
          <w:tab w:val="left" w:pos="5220"/>
          <w:tab w:val="left" w:pos="6300"/>
        </w:tabs>
        <w:spacing w:line="360" w:lineRule="auto"/>
        <w:contextualSpacing/>
        <w:rPr>
          <w:del w:author="Craig Parker" w:date="2024-09-03T16:11:00Z" w16du:dateUtc="2024-09-03T14:11:00Z" w:id="3134"/>
          <w:rFonts w:asciiTheme="majorHAnsi" w:hAnsiTheme="majorHAnsi" w:cstheme="majorHAnsi"/>
          <w:rPrChange w:author="Craig Parker" w:date="2024-09-03T16:23:00Z" w16du:dateUtc="2024-09-03T14:23:00Z" w:id="3135">
            <w:rPr>
              <w:del w:author="Craig Parker" w:date="2024-09-03T16:11:00Z" w16du:dateUtc="2024-09-03T14:11:00Z" w:id="3136"/>
              <w:rFonts w:asciiTheme="minorHAnsi" w:hAnsiTheme="minorHAnsi" w:cstheme="minorHAnsi"/>
              <w:sz w:val="18"/>
              <w:szCs w:val="18"/>
            </w:rPr>
          </w:rPrChange>
        </w:rPr>
        <w:pPrChange w:author="Craig Parker" w:date="2024-09-03T17:03:00Z" w16du:dateUtc="2024-09-03T15:03:00Z" w:id="3137">
          <w:pPr>
            <w:pStyle w:val="paragraph"/>
            <w:spacing w:before="280" w:beforeAutospacing="0" w:afterAutospacing="0"/>
            <w:textAlignment w:val="baseline"/>
          </w:pPr>
        </w:pPrChange>
      </w:pPr>
      <w:del w:author="Craig Parker" w:date="2024-09-03T16:11:00Z" w16du:dateUtc="2024-09-03T14:11:00Z" w:id="3138">
        <w:r w:rsidRPr="002A00F9" w:rsidDel="00A5256E">
          <w:rPr>
            <w:rStyle w:val="normaltextrun"/>
            <w:rFonts w:asciiTheme="majorHAnsi" w:hAnsiTheme="majorHAnsi" w:cstheme="majorHAnsi"/>
            <w:rPrChange w:author="Craig Parker" w:date="2024-09-03T16:23:00Z" w16du:dateUtc="2024-09-03T14:23:00Z" w:id="3139">
              <w:rPr>
                <w:rStyle w:val="normaltextrun"/>
                <w:rFonts w:cstheme="minorHAnsi"/>
              </w:rPr>
            </w:rPrChange>
          </w:rPr>
          <w:delText>The authorship guidelines adhere to the ICMJE criteria for authorship, which include:  </w:delText>
        </w:r>
      </w:del>
    </w:p>
    <w:p w:rsidRPr="002A00F9" w:rsidR="009457A7" w:rsidDel="00A5256E" w:rsidRDefault="004857FE" w14:paraId="203F74C3" w14:textId="5F443720">
      <w:pPr>
        <w:tabs>
          <w:tab w:val="left" w:pos="4140"/>
          <w:tab w:val="left" w:pos="5220"/>
          <w:tab w:val="left" w:pos="6300"/>
        </w:tabs>
        <w:spacing w:line="360" w:lineRule="auto"/>
        <w:contextualSpacing/>
        <w:rPr>
          <w:del w:author="Craig Parker" w:date="2024-09-03T16:11:00Z" w16du:dateUtc="2024-09-03T14:11:00Z" w:id="3140"/>
          <w:rFonts w:asciiTheme="majorHAnsi" w:hAnsiTheme="majorHAnsi" w:cstheme="majorHAnsi"/>
          <w:rPrChange w:author="Craig Parker" w:date="2024-09-03T16:23:00Z" w16du:dateUtc="2024-09-03T14:23:00Z" w:id="3141">
            <w:rPr>
              <w:del w:author="Craig Parker" w:date="2024-09-03T16:11:00Z" w16du:dateUtc="2024-09-03T14:11:00Z" w:id="3142"/>
              <w:rFonts w:asciiTheme="minorHAnsi" w:hAnsiTheme="minorHAnsi" w:cstheme="minorHAnsi"/>
              <w:sz w:val="22"/>
              <w:szCs w:val="22"/>
            </w:rPr>
          </w:rPrChange>
        </w:rPr>
        <w:pPrChange w:author="Craig Parker" w:date="2024-09-03T17:03:00Z" w16du:dateUtc="2024-09-03T15:03:00Z" w:id="3143">
          <w:pPr>
            <w:pStyle w:val="paragraph"/>
            <w:numPr>
              <w:numId w:val="5"/>
            </w:numPr>
            <w:tabs>
              <w:tab w:val="num" w:pos="0"/>
            </w:tabs>
            <w:spacing w:before="280" w:beforeAutospacing="0" w:afterAutospacing="0"/>
            <w:ind w:left="360" w:hanging="360"/>
            <w:textAlignment w:val="baseline"/>
          </w:pPr>
        </w:pPrChange>
      </w:pPr>
      <w:del w:author="Craig Parker" w:date="2024-09-03T16:11:00Z" w16du:dateUtc="2024-09-03T14:11:00Z" w:id="3144">
        <w:r w:rsidRPr="002A00F9" w:rsidDel="00A5256E">
          <w:rPr>
            <w:rStyle w:val="normaltextrun"/>
            <w:rFonts w:asciiTheme="majorHAnsi" w:hAnsiTheme="majorHAnsi" w:cstheme="majorHAnsi"/>
            <w:rPrChange w:author="Craig Parker" w:date="2024-09-03T16:23:00Z" w16du:dateUtc="2024-09-03T14:23:00Z" w:id="3145">
              <w:rPr>
                <w:rStyle w:val="normaltextrun"/>
                <w:rFonts w:cstheme="minorHAnsi"/>
              </w:rPr>
            </w:rPrChange>
          </w:rPr>
          <w:delText>Substantial contributions to the conception or design of the work; or the acquisition, analysis, or interpretation of data for the work; AND </w:delText>
        </w:r>
      </w:del>
    </w:p>
    <w:p w:rsidRPr="002A00F9" w:rsidR="009457A7" w:rsidDel="00A5256E" w:rsidRDefault="004857FE" w14:paraId="203F74C4" w14:textId="1B34424C">
      <w:pPr>
        <w:tabs>
          <w:tab w:val="left" w:pos="4140"/>
          <w:tab w:val="left" w:pos="5220"/>
          <w:tab w:val="left" w:pos="6300"/>
        </w:tabs>
        <w:spacing w:line="360" w:lineRule="auto"/>
        <w:contextualSpacing/>
        <w:rPr>
          <w:del w:author="Craig Parker" w:date="2024-09-03T16:11:00Z" w16du:dateUtc="2024-09-03T14:11:00Z" w:id="3146"/>
          <w:rFonts w:asciiTheme="majorHAnsi" w:hAnsiTheme="majorHAnsi" w:cstheme="majorHAnsi"/>
          <w:rPrChange w:author="Craig Parker" w:date="2024-09-03T16:23:00Z" w16du:dateUtc="2024-09-03T14:23:00Z" w:id="3147">
            <w:rPr>
              <w:del w:author="Craig Parker" w:date="2024-09-03T16:11:00Z" w16du:dateUtc="2024-09-03T14:11:00Z" w:id="3148"/>
              <w:rFonts w:asciiTheme="minorHAnsi" w:hAnsiTheme="minorHAnsi" w:cstheme="minorHAnsi"/>
              <w:sz w:val="22"/>
              <w:szCs w:val="22"/>
            </w:rPr>
          </w:rPrChange>
        </w:rPr>
        <w:pPrChange w:author="Craig Parker" w:date="2024-09-03T17:03:00Z" w16du:dateUtc="2024-09-03T15:03:00Z" w:id="3149">
          <w:pPr>
            <w:pStyle w:val="paragraph"/>
            <w:numPr>
              <w:numId w:val="5"/>
            </w:numPr>
            <w:tabs>
              <w:tab w:val="num" w:pos="0"/>
            </w:tabs>
            <w:spacing w:before="280" w:beforeAutospacing="0" w:afterAutospacing="0"/>
            <w:ind w:left="360" w:hanging="360"/>
            <w:textAlignment w:val="baseline"/>
          </w:pPr>
        </w:pPrChange>
      </w:pPr>
      <w:del w:author="Craig Parker" w:date="2024-09-03T16:11:00Z" w16du:dateUtc="2024-09-03T14:11:00Z" w:id="3150">
        <w:r w:rsidRPr="002A00F9" w:rsidDel="00A5256E">
          <w:rPr>
            <w:rStyle w:val="normaltextrun"/>
            <w:rFonts w:asciiTheme="majorHAnsi" w:hAnsiTheme="majorHAnsi" w:cstheme="majorHAnsi"/>
            <w:rPrChange w:author="Craig Parker" w:date="2024-09-03T16:23:00Z" w16du:dateUtc="2024-09-03T14:23:00Z" w:id="3151">
              <w:rPr>
                <w:rStyle w:val="normaltextrun"/>
                <w:rFonts w:cstheme="minorHAnsi"/>
              </w:rPr>
            </w:rPrChange>
          </w:rPr>
          <w:delText>Drafting the work or revising it critically for important intellectual content; AND </w:delText>
        </w:r>
      </w:del>
    </w:p>
    <w:p w:rsidRPr="002A00F9" w:rsidR="009457A7" w:rsidDel="00A5256E" w:rsidRDefault="004857FE" w14:paraId="203F74C5" w14:textId="793548F0">
      <w:pPr>
        <w:tabs>
          <w:tab w:val="left" w:pos="4140"/>
          <w:tab w:val="left" w:pos="5220"/>
          <w:tab w:val="left" w:pos="6300"/>
        </w:tabs>
        <w:spacing w:line="360" w:lineRule="auto"/>
        <w:contextualSpacing/>
        <w:rPr>
          <w:del w:author="Craig Parker" w:date="2024-09-03T16:11:00Z" w16du:dateUtc="2024-09-03T14:11:00Z" w:id="3152"/>
          <w:rFonts w:asciiTheme="majorHAnsi" w:hAnsiTheme="majorHAnsi" w:cstheme="majorHAnsi"/>
          <w:rPrChange w:author="Craig Parker" w:date="2024-09-03T16:23:00Z" w16du:dateUtc="2024-09-03T14:23:00Z" w:id="3153">
            <w:rPr>
              <w:del w:author="Craig Parker" w:date="2024-09-03T16:11:00Z" w16du:dateUtc="2024-09-03T14:11:00Z" w:id="3154"/>
              <w:rFonts w:asciiTheme="minorHAnsi" w:hAnsiTheme="minorHAnsi" w:cstheme="minorHAnsi"/>
              <w:sz w:val="22"/>
              <w:szCs w:val="22"/>
            </w:rPr>
          </w:rPrChange>
        </w:rPr>
        <w:pPrChange w:author="Craig Parker" w:date="2024-09-03T17:03:00Z" w16du:dateUtc="2024-09-03T15:03:00Z" w:id="3155">
          <w:pPr>
            <w:pStyle w:val="paragraph"/>
            <w:numPr>
              <w:numId w:val="5"/>
            </w:numPr>
            <w:tabs>
              <w:tab w:val="num" w:pos="0"/>
            </w:tabs>
            <w:spacing w:before="280" w:beforeAutospacing="0" w:afterAutospacing="0"/>
            <w:ind w:left="360" w:hanging="360"/>
            <w:textAlignment w:val="baseline"/>
          </w:pPr>
        </w:pPrChange>
      </w:pPr>
      <w:del w:author="Craig Parker" w:date="2024-09-03T16:11:00Z" w16du:dateUtc="2024-09-03T14:11:00Z" w:id="3156">
        <w:r w:rsidRPr="002A00F9" w:rsidDel="00A5256E">
          <w:rPr>
            <w:rStyle w:val="normaltextrun"/>
            <w:rFonts w:asciiTheme="majorHAnsi" w:hAnsiTheme="majorHAnsi" w:cstheme="majorHAnsi"/>
            <w:rPrChange w:author="Craig Parker" w:date="2024-09-03T16:23:00Z" w16du:dateUtc="2024-09-03T14:23:00Z" w:id="3157">
              <w:rPr>
                <w:rStyle w:val="normaltextrun"/>
                <w:rFonts w:cstheme="minorHAnsi"/>
              </w:rPr>
            </w:rPrChange>
          </w:rPr>
          <w:delText>Final approval of the version to be published; AND </w:delText>
        </w:r>
      </w:del>
    </w:p>
    <w:p w:rsidRPr="002A00F9" w:rsidR="009457A7" w:rsidDel="00A5256E" w:rsidRDefault="004857FE" w14:paraId="203F74C6" w14:textId="5522F433">
      <w:pPr>
        <w:tabs>
          <w:tab w:val="left" w:pos="4140"/>
          <w:tab w:val="left" w:pos="5220"/>
          <w:tab w:val="left" w:pos="6300"/>
        </w:tabs>
        <w:spacing w:line="360" w:lineRule="auto"/>
        <w:contextualSpacing/>
        <w:rPr>
          <w:del w:author="Craig Parker" w:date="2024-09-03T16:11:00Z" w16du:dateUtc="2024-09-03T14:11:00Z" w:id="3158"/>
          <w:rStyle w:val="eop"/>
          <w:rFonts w:asciiTheme="majorHAnsi" w:hAnsiTheme="majorHAnsi" w:cstheme="majorHAnsi"/>
          <w:rPrChange w:author="Craig Parker" w:date="2024-09-03T16:23:00Z" w16du:dateUtc="2024-09-03T14:23:00Z" w:id="3159">
            <w:rPr>
              <w:del w:author="Craig Parker" w:date="2024-09-03T16:11:00Z" w16du:dateUtc="2024-09-03T14:11:00Z" w:id="3160"/>
              <w:rStyle w:val="eop"/>
              <w:rFonts w:asciiTheme="minorHAnsi" w:hAnsiTheme="minorHAnsi" w:eastAsiaTheme="minorHAnsi" w:cstheme="minorHAnsi"/>
              <w:sz w:val="22"/>
              <w:szCs w:val="22"/>
              <w:lang w:val="en-ZA" w:eastAsia="en-US"/>
            </w:rPr>
          </w:rPrChange>
        </w:rPr>
        <w:pPrChange w:author="Craig Parker" w:date="2024-09-03T17:03:00Z" w16du:dateUtc="2024-09-03T15:03:00Z" w:id="3161">
          <w:pPr>
            <w:pStyle w:val="paragraph"/>
            <w:numPr>
              <w:numId w:val="5"/>
            </w:numPr>
            <w:tabs>
              <w:tab w:val="num" w:pos="0"/>
            </w:tabs>
            <w:spacing w:before="280" w:beforeAutospacing="0" w:afterAutospacing="0"/>
            <w:ind w:left="360" w:hanging="360"/>
            <w:textAlignment w:val="baseline"/>
          </w:pPr>
        </w:pPrChange>
      </w:pPr>
      <w:del w:author="Craig Parker" w:date="2024-09-03T16:11:00Z" w16du:dateUtc="2024-09-03T14:11:00Z" w:id="3162">
        <w:r w:rsidRPr="002A00F9" w:rsidDel="00A5256E">
          <w:rPr>
            <w:rStyle w:val="normaltextrun"/>
            <w:rFonts w:asciiTheme="majorHAnsi" w:hAnsiTheme="majorHAnsi" w:cstheme="majorHAnsi"/>
            <w:rPrChange w:author="Craig Parker" w:date="2024-09-03T16:23:00Z" w16du:dateUtc="2024-09-03T14:23:00Z" w:id="3163">
              <w:rPr>
                <w:rStyle w:val="normaltextrun"/>
                <w:rFonts w:cstheme="minorHAnsi"/>
              </w:rPr>
            </w:rPrChange>
          </w:rPr>
          <w:delText>Agreement to be accountable for all aspects of the work in ensuring that questions related to the accuracy or integrity of any part of the work are appropriately investigated and resolved. </w:delText>
        </w:r>
      </w:del>
    </w:p>
    <w:p w:rsidRPr="002A00F9" w:rsidR="009457A7" w:rsidDel="00A5256E" w:rsidRDefault="004857FE" w14:paraId="203F74C7" w14:textId="79F82B1F">
      <w:pPr>
        <w:tabs>
          <w:tab w:val="left" w:pos="4140"/>
          <w:tab w:val="left" w:pos="5220"/>
          <w:tab w:val="left" w:pos="6300"/>
        </w:tabs>
        <w:spacing w:line="360" w:lineRule="auto"/>
        <w:contextualSpacing/>
        <w:rPr>
          <w:del w:author="Craig Parker" w:date="2024-09-03T16:11:00Z" w16du:dateUtc="2024-09-03T14:11:00Z" w:id="3164"/>
          <w:rStyle w:val="normaltextrun"/>
          <w:rFonts w:asciiTheme="majorHAnsi" w:hAnsiTheme="majorHAnsi" w:cstheme="majorHAnsi"/>
          <w:rPrChange w:author="Craig Parker" w:date="2024-09-03T16:23:00Z" w16du:dateUtc="2024-09-03T14:23:00Z" w:id="3165">
            <w:rPr>
              <w:del w:author="Craig Parker" w:date="2024-09-03T16:11:00Z" w16du:dateUtc="2024-09-03T14:11:00Z" w:id="3166"/>
              <w:rStyle w:val="normaltextrun"/>
              <w:rFonts w:asciiTheme="minorHAnsi" w:hAnsiTheme="minorHAnsi" w:eastAsiaTheme="minorHAnsi" w:cstheme="minorHAnsi"/>
              <w:sz w:val="22"/>
              <w:szCs w:val="22"/>
              <w:lang w:val="en-ZA" w:eastAsia="en-US"/>
            </w:rPr>
          </w:rPrChange>
        </w:rPr>
        <w:pPrChange w:author="Craig Parker" w:date="2024-09-03T17:03:00Z" w16du:dateUtc="2024-09-03T15:03:00Z" w:id="3167">
          <w:pPr>
            <w:pStyle w:val="paragraph"/>
            <w:spacing w:before="280" w:beforeAutospacing="0" w:afterAutospacing="0"/>
            <w:textAlignment w:val="baseline"/>
          </w:pPr>
        </w:pPrChange>
      </w:pPr>
      <w:del w:author="Craig Parker" w:date="2024-09-03T16:11:00Z" w16du:dateUtc="2024-09-03T14:11:00Z" w:id="3168">
        <w:r w:rsidRPr="002A00F9" w:rsidDel="00A5256E">
          <w:rPr>
            <w:rStyle w:val="normaltextrun"/>
            <w:rFonts w:asciiTheme="majorHAnsi" w:hAnsiTheme="majorHAnsi" w:cstheme="majorHAnsi"/>
            <w:rPrChange w:author="Craig Parker" w:date="2024-09-03T16:23:00Z" w16du:dateUtc="2024-09-03T14:23:00Z" w:id="3169">
              <w:rPr>
                <w:rStyle w:val="normaltextrun"/>
                <w:rFonts w:cstheme="minorHAnsi"/>
              </w:rPr>
            </w:rPrChange>
          </w:rPr>
          <w:delText xml:space="preserve">The authorship guidelines and study acknowledgements are based on an appreciation of the substantial contribution made by Principal Investigators in providing data from their study, and in recognition of the work involved in conducting the study. </w:delText>
        </w:r>
      </w:del>
    </w:p>
    <w:p w:rsidRPr="002A00F9" w:rsidR="009457A7" w:rsidDel="00A5256E" w:rsidRDefault="004857FE" w14:paraId="203F74C8" w14:textId="62E739D0">
      <w:pPr>
        <w:tabs>
          <w:tab w:val="left" w:pos="4140"/>
          <w:tab w:val="left" w:pos="5220"/>
          <w:tab w:val="left" w:pos="6300"/>
        </w:tabs>
        <w:spacing w:line="360" w:lineRule="auto"/>
        <w:contextualSpacing/>
        <w:rPr>
          <w:del w:author="Craig Parker" w:date="2024-09-03T16:11:00Z" w16du:dateUtc="2024-09-03T14:11:00Z" w:id="3170"/>
          <w:rStyle w:val="eop"/>
          <w:rFonts w:asciiTheme="majorHAnsi" w:hAnsiTheme="majorHAnsi" w:cstheme="majorHAnsi"/>
          <w:rPrChange w:author="Craig Parker" w:date="2024-09-03T16:23:00Z" w16du:dateUtc="2024-09-03T14:23:00Z" w:id="3171">
            <w:rPr>
              <w:del w:author="Craig Parker" w:date="2024-09-03T16:11:00Z" w16du:dateUtc="2024-09-03T14:11:00Z" w:id="3172"/>
              <w:rStyle w:val="eop"/>
              <w:rFonts w:asciiTheme="minorHAnsi" w:hAnsiTheme="minorHAnsi" w:eastAsiaTheme="minorHAnsi" w:cstheme="minorHAnsi"/>
              <w:sz w:val="22"/>
              <w:szCs w:val="22"/>
              <w:lang w:val="en-ZA" w:eastAsia="en-US"/>
            </w:rPr>
          </w:rPrChange>
        </w:rPr>
        <w:pPrChange w:author="Craig Parker" w:date="2024-09-03T17:03:00Z" w16du:dateUtc="2024-09-03T15:03:00Z" w:id="3173">
          <w:pPr>
            <w:pStyle w:val="paragraph"/>
            <w:spacing w:before="280" w:beforeAutospacing="0" w:afterAutospacing="0"/>
            <w:textAlignment w:val="baseline"/>
          </w:pPr>
        </w:pPrChange>
      </w:pPr>
      <w:del w:author="Craig Parker" w:date="2024-09-03T16:11:00Z" w16du:dateUtc="2024-09-03T14:11:00Z" w:id="3174">
        <w:r w:rsidRPr="002A00F9" w:rsidDel="00A5256E">
          <w:rPr>
            <w:rStyle w:val="normaltextrun"/>
            <w:rFonts w:asciiTheme="majorHAnsi" w:hAnsiTheme="majorHAnsi" w:cstheme="majorHAnsi"/>
            <w:rPrChange w:author="Craig Parker" w:date="2024-09-03T16:23:00Z" w16du:dateUtc="2024-09-03T14:23:00Z" w:id="3175">
              <w:rPr>
                <w:rStyle w:val="normaltextrun"/>
                <w:rFonts w:cstheme="minorHAnsi"/>
              </w:rPr>
            </w:rPrChange>
          </w:rPr>
          <w:delText>We will include one author per included study (usually study PI), but additional country-PI will be included for multi-country studies. The listed authors of the studies which are contributing data will be named in alphabetical order by surname, from positions 4</w:delText>
        </w:r>
        <w:r w:rsidRPr="002A00F9" w:rsidDel="00A5256E">
          <w:rPr>
            <w:rStyle w:val="normaltextrun"/>
            <w:rFonts w:asciiTheme="majorHAnsi" w:hAnsiTheme="majorHAnsi" w:cstheme="majorHAnsi"/>
            <w:vertAlign w:val="superscript"/>
            <w:rPrChange w:author="Craig Parker" w:date="2024-09-03T16:23:00Z" w16du:dateUtc="2024-09-03T14:23:00Z" w:id="3176">
              <w:rPr>
                <w:rStyle w:val="normaltextrun"/>
                <w:rFonts w:cstheme="minorHAnsi"/>
                <w:sz w:val="17"/>
                <w:szCs w:val="17"/>
                <w:vertAlign w:val="superscript"/>
              </w:rPr>
            </w:rPrChange>
          </w:rPr>
          <w:delText>th</w:delText>
        </w:r>
        <w:r w:rsidRPr="002A00F9" w:rsidDel="00A5256E">
          <w:rPr>
            <w:rStyle w:val="normaltextrun"/>
            <w:rFonts w:asciiTheme="majorHAnsi" w:hAnsiTheme="majorHAnsi" w:cstheme="majorHAnsi"/>
            <w:rPrChange w:author="Craig Parker" w:date="2024-09-03T16:23:00Z" w16du:dateUtc="2024-09-03T14:23:00Z" w:id="3177">
              <w:rPr>
                <w:rStyle w:val="normaltextrun"/>
                <w:rFonts w:cstheme="minorHAnsi"/>
              </w:rPr>
            </w:rPrChange>
          </w:rPr>
          <w:delText xml:space="preserve"> author to second-last author. As such, authorships 1-3 and last authorship will be reserved for those who contributed most to the work, and as per ICMJE.</w:delText>
        </w:r>
        <w:r w:rsidRPr="002A00F9" w:rsidDel="00A5256E">
          <w:rPr>
            <w:rStyle w:val="eop"/>
            <w:rFonts w:asciiTheme="majorHAnsi" w:hAnsiTheme="majorHAnsi" w:cstheme="majorHAnsi"/>
            <w:rPrChange w:author="Craig Parker" w:date="2024-09-03T16:23:00Z" w16du:dateUtc="2024-09-03T14:23:00Z" w:id="3178">
              <w:rPr>
                <w:rStyle w:val="eop"/>
                <w:rFonts w:cstheme="minorHAnsi"/>
              </w:rPr>
            </w:rPrChange>
          </w:rPr>
          <w:delText> </w:delText>
        </w:r>
      </w:del>
    </w:p>
    <w:p w:rsidRPr="002A00F9" w:rsidR="009457A7" w:rsidDel="00A5256E" w:rsidRDefault="004857FE" w14:paraId="203F74C9" w14:textId="5B853790">
      <w:pPr>
        <w:tabs>
          <w:tab w:val="left" w:pos="4140"/>
          <w:tab w:val="left" w:pos="5220"/>
          <w:tab w:val="left" w:pos="6300"/>
        </w:tabs>
        <w:spacing w:line="360" w:lineRule="auto"/>
        <w:contextualSpacing/>
        <w:rPr>
          <w:del w:author="Craig Parker" w:date="2024-09-03T16:11:00Z" w16du:dateUtc="2024-09-03T14:11:00Z" w:id="3179"/>
          <w:rStyle w:val="eop"/>
          <w:rFonts w:asciiTheme="majorHAnsi" w:hAnsiTheme="majorHAnsi" w:cstheme="majorHAnsi"/>
          <w:rPrChange w:author="Craig Parker" w:date="2024-09-03T16:23:00Z" w16du:dateUtc="2024-09-03T14:23:00Z" w:id="3180">
            <w:rPr>
              <w:del w:author="Craig Parker" w:date="2024-09-03T16:11:00Z" w16du:dateUtc="2024-09-03T14:11:00Z" w:id="3181"/>
              <w:rStyle w:val="eop"/>
              <w:rFonts w:asciiTheme="minorHAnsi" w:hAnsiTheme="minorHAnsi" w:eastAsiaTheme="minorHAnsi" w:cstheme="minorHAnsi"/>
              <w:sz w:val="22"/>
              <w:szCs w:val="22"/>
              <w:lang w:val="en-ZA" w:eastAsia="en-US"/>
            </w:rPr>
          </w:rPrChange>
        </w:rPr>
        <w:pPrChange w:author="Craig Parker" w:date="2024-09-03T17:03:00Z" w16du:dateUtc="2024-09-03T15:03:00Z" w:id="3182">
          <w:pPr>
            <w:pStyle w:val="paragraph"/>
            <w:spacing w:before="280" w:beforeAutospacing="0" w:afterAutospacing="0"/>
            <w:textAlignment w:val="baseline"/>
          </w:pPr>
        </w:pPrChange>
      </w:pPr>
      <w:del w:author="Craig Parker" w:date="2024-09-03T16:11:00Z" w16du:dateUtc="2024-09-03T14:11:00Z" w:id="3183">
        <w:r w:rsidRPr="002A00F9" w:rsidDel="00A5256E">
          <w:rPr>
            <w:rStyle w:val="normaltextrun"/>
            <w:rFonts w:asciiTheme="majorHAnsi" w:hAnsiTheme="majorHAnsi" w:cstheme="majorHAnsi"/>
            <w:rPrChange w:author="Craig Parker" w:date="2024-09-03T16:23:00Z" w16du:dateUtc="2024-09-03T14:23:00Z" w:id="3184">
              <w:rPr>
                <w:rStyle w:val="normaltextrun"/>
                <w:rFonts w:cstheme="minorHAnsi"/>
              </w:rPr>
            </w:rPrChange>
          </w:rPr>
          <w:delText>Some journals may place a restriction on the number of authors that may be listed and require that additional authors beyond that number should be included as part of the ‘</w:delText>
        </w:r>
        <w:r w:rsidRPr="002A00F9" w:rsidDel="00A5256E">
          <w:rPr>
            <w:rStyle w:val="normaltextrun"/>
            <w:rFonts w:asciiTheme="majorHAnsi" w:hAnsiTheme="majorHAnsi" w:cstheme="majorHAnsi"/>
            <w:bCs/>
            <w:i/>
            <w:iCs/>
            <w:rPrChange w:author="Craig Parker" w:date="2024-09-03T16:23:00Z" w16du:dateUtc="2024-09-03T14:23:00Z" w:id="3185">
              <w:rPr>
                <w:rStyle w:val="normaltextrun"/>
                <w:rFonts w:cstheme="minorHAnsi"/>
                <w:bCs/>
                <w:i/>
                <w:iCs/>
              </w:rPr>
            </w:rPrChange>
          </w:rPr>
          <w:delText>HEAT Center study Group</w:delText>
        </w:r>
        <w:r w:rsidRPr="002A00F9" w:rsidDel="00A5256E">
          <w:rPr>
            <w:rStyle w:val="normaltextrun"/>
            <w:rFonts w:asciiTheme="majorHAnsi" w:hAnsiTheme="majorHAnsi" w:cstheme="majorHAnsi"/>
            <w:rPrChange w:author="Craig Parker" w:date="2024-09-03T16:23:00Z" w16du:dateUtc="2024-09-03T14:23:00Z" w:id="3186">
              <w:rPr>
                <w:rStyle w:val="normaltextrun"/>
                <w:rFonts w:cstheme="minorHAnsi"/>
              </w:rPr>
            </w:rPrChange>
          </w:rPr>
          <w:delText>‘. In this situation, the HEAT Center Steering Committee will have the right to make a decision on final authorship, taking into consideration the studies which contributed most participants to the IPD.</w:delText>
        </w:r>
        <w:r w:rsidRPr="002A00F9" w:rsidDel="00A5256E">
          <w:rPr>
            <w:rStyle w:val="eop"/>
            <w:rFonts w:asciiTheme="majorHAnsi" w:hAnsiTheme="majorHAnsi" w:cstheme="majorHAnsi"/>
            <w:rPrChange w:author="Craig Parker" w:date="2024-09-03T16:23:00Z" w16du:dateUtc="2024-09-03T14:23:00Z" w:id="3187">
              <w:rPr>
                <w:rStyle w:val="eop"/>
                <w:rFonts w:cstheme="minorHAnsi"/>
              </w:rPr>
            </w:rPrChange>
          </w:rPr>
          <w:delText> </w:delText>
        </w:r>
      </w:del>
    </w:p>
    <w:p w:rsidRPr="002A00F9" w:rsidR="009457A7" w:rsidDel="00A5256E" w:rsidRDefault="004857FE" w14:paraId="203F74CA" w14:textId="1291B6F4">
      <w:pPr>
        <w:tabs>
          <w:tab w:val="left" w:pos="4140"/>
          <w:tab w:val="left" w:pos="5220"/>
          <w:tab w:val="left" w:pos="6300"/>
        </w:tabs>
        <w:spacing w:line="360" w:lineRule="auto"/>
        <w:contextualSpacing/>
        <w:rPr>
          <w:del w:author="Craig Parker" w:date="2024-09-03T16:11:00Z" w16du:dateUtc="2024-09-03T14:11:00Z" w:id="3188"/>
          <w:rStyle w:val="eop"/>
          <w:rFonts w:asciiTheme="majorHAnsi" w:hAnsiTheme="majorHAnsi" w:cstheme="majorHAnsi"/>
          <w:rPrChange w:author="Craig Parker" w:date="2024-09-03T16:23:00Z" w16du:dateUtc="2024-09-03T14:23:00Z" w:id="3189">
            <w:rPr>
              <w:del w:author="Craig Parker" w:date="2024-09-03T16:11:00Z" w16du:dateUtc="2024-09-03T14:11:00Z" w:id="3190"/>
              <w:rStyle w:val="eop"/>
              <w:rFonts w:asciiTheme="minorHAnsi" w:hAnsiTheme="minorHAnsi" w:eastAsiaTheme="minorHAnsi" w:cstheme="minorHAnsi"/>
              <w:sz w:val="22"/>
              <w:szCs w:val="22"/>
              <w:lang w:val="en-ZA" w:eastAsia="en-US"/>
            </w:rPr>
          </w:rPrChange>
        </w:rPr>
        <w:pPrChange w:author="Craig Parker" w:date="2024-09-03T17:03:00Z" w16du:dateUtc="2024-09-03T15:03:00Z" w:id="3191">
          <w:pPr>
            <w:pStyle w:val="paragraph"/>
            <w:spacing w:before="280" w:beforeAutospacing="0" w:afterAutospacing="0"/>
            <w:textAlignment w:val="baseline"/>
          </w:pPr>
        </w:pPrChange>
      </w:pPr>
      <w:del w:author="Craig Parker" w:date="2024-09-03T16:11:00Z" w16du:dateUtc="2024-09-03T14:11:00Z" w:id="3192">
        <w:r w:rsidRPr="002A00F9" w:rsidDel="00A5256E">
          <w:rPr>
            <w:rStyle w:val="normaltextrun"/>
            <w:rFonts w:asciiTheme="majorHAnsi" w:hAnsiTheme="majorHAnsi" w:cstheme="majorHAnsi"/>
            <w:rPrChange w:author="Craig Parker" w:date="2024-09-03T16:23:00Z" w16du:dateUtc="2024-09-03T14:23:00Z" w:id="3193">
              <w:rPr>
                <w:rStyle w:val="normaltextrun"/>
                <w:rFonts w:cstheme="minorHAnsi"/>
              </w:rPr>
            </w:rPrChange>
          </w:rPr>
          <w:delText>The study group will be published in an Appendix where journals will allow this, or otherwise be listed in the acknowledgement section. Here, listing will be done by role in the study and/or by Study/site. Any additional contributors from a study, who adhere to ICMJE criteria will be listed as part of the ‘</w:delText>
        </w:r>
        <w:r w:rsidRPr="002A00F9" w:rsidDel="00A5256E">
          <w:rPr>
            <w:rStyle w:val="normaltextrun"/>
            <w:rFonts w:asciiTheme="majorHAnsi" w:hAnsiTheme="majorHAnsi" w:cstheme="majorHAnsi"/>
            <w:bCs/>
            <w:i/>
            <w:iCs/>
            <w:rPrChange w:author="Craig Parker" w:date="2024-09-03T16:23:00Z" w16du:dateUtc="2024-09-03T14:23:00Z" w:id="3194">
              <w:rPr>
                <w:rStyle w:val="normaltextrun"/>
                <w:rFonts w:cstheme="minorHAnsi"/>
                <w:bCs/>
                <w:i/>
                <w:iCs/>
              </w:rPr>
            </w:rPrChange>
          </w:rPr>
          <w:delText>HEAT Center study Group</w:delText>
        </w:r>
        <w:r w:rsidRPr="002A00F9" w:rsidDel="00A5256E">
          <w:rPr>
            <w:rStyle w:val="normaltextrun"/>
            <w:rFonts w:asciiTheme="majorHAnsi" w:hAnsiTheme="majorHAnsi" w:cstheme="majorHAnsi"/>
            <w:rPrChange w:author="Craig Parker" w:date="2024-09-03T16:23:00Z" w16du:dateUtc="2024-09-03T14:23:00Z" w:id="3195">
              <w:rPr>
                <w:rStyle w:val="normaltextrun"/>
                <w:rFonts w:cstheme="minorHAnsi"/>
              </w:rPr>
            </w:rPrChange>
          </w:rPr>
          <w:delText>’ in an Appendix where journals will allow this, or otherwise be listed in the acknowledgement section.</w:delText>
        </w:r>
        <w:r w:rsidRPr="002A00F9" w:rsidDel="00A5256E">
          <w:rPr>
            <w:rStyle w:val="eop"/>
            <w:rFonts w:asciiTheme="majorHAnsi" w:hAnsiTheme="majorHAnsi" w:cstheme="majorHAnsi"/>
            <w:rPrChange w:author="Craig Parker" w:date="2024-09-03T16:23:00Z" w16du:dateUtc="2024-09-03T14:23:00Z" w:id="3196">
              <w:rPr>
                <w:rStyle w:val="eop"/>
                <w:rFonts w:cstheme="minorHAnsi"/>
              </w:rPr>
            </w:rPrChange>
          </w:rPr>
          <w:delText> </w:delText>
        </w:r>
      </w:del>
    </w:p>
    <w:p w:rsidRPr="002A00F9" w:rsidR="009457A7" w:rsidDel="00A5256E" w:rsidRDefault="004857FE" w14:paraId="203F74CB" w14:textId="7B639FBD">
      <w:pPr>
        <w:tabs>
          <w:tab w:val="left" w:pos="4140"/>
          <w:tab w:val="left" w:pos="5220"/>
          <w:tab w:val="left" w:pos="6300"/>
        </w:tabs>
        <w:spacing w:line="360" w:lineRule="auto"/>
        <w:contextualSpacing/>
        <w:rPr>
          <w:del w:author="Craig Parker" w:date="2024-09-03T16:11:00Z" w16du:dateUtc="2024-09-03T14:11:00Z" w:id="3197"/>
          <w:rStyle w:val="eop"/>
          <w:rFonts w:asciiTheme="majorHAnsi" w:hAnsiTheme="majorHAnsi" w:cstheme="majorHAnsi"/>
          <w:rPrChange w:author="Craig Parker" w:date="2024-09-03T16:23:00Z" w16du:dateUtc="2024-09-03T14:23:00Z" w:id="3198">
            <w:rPr>
              <w:del w:author="Craig Parker" w:date="2024-09-03T16:11:00Z" w16du:dateUtc="2024-09-03T14:11:00Z" w:id="3199"/>
              <w:rStyle w:val="eop"/>
              <w:rFonts w:asciiTheme="minorHAnsi" w:hAnsiTheme="minorHAnsi" w:eastAsiaTheme="minorHAnsi" w:cstheme="minorHAnsi"/>
              <w:sz w:val="22"/>
              <w:szCs w:val="22"/>
              <w:lang w:val="en-ZA" w:eastAsia="en-US"/>
            </w:rPr>
          </w:rPrChange>
        </w:rPr>
        <w:pPrChange w:author="Craig Parker" w:date="2024-09-03T17:03:00Z" w16du:dateUtc="2024-09-03T15:03:00Z" w:id="3200">
          <w:pPr>
            <w:pStyle w:val="paragraph"/>
            <w:spacing w:before="280" w:beforeAutospacing="0" w:afterAutospacing="0"/>
            <w:textAlignment w:val="baseline"/>
          </w:pPr>
        </w:pPrChange>
      </w:pPr>
      <w:del w:author="Craig Parker" w:date="2024-09-03T16:11:00Z" w16du:dateUtc="2024-09-03T14:11:00Z" w:id="3201">
        <w:r w:rsidRPr="002A00F9" w:rsidDel="00A5256E">
          <w:rPr>
            <w:rStyle w:val="normaltextrun"/>
            <w:rFonts w:asciiTheme="majorHAnsi" w:hAnsiTheme="majorHAnsi" w:cstheme="majorHAnsi"/>
            <w:rPrChange w:author="Craig Parker" w:date="2024-09-03T16:23:00Z" w16du:dateUtc="2024-09-03T14:23:00Z" w:id="3202">
              <w:rPr>
                <w:rStyle w:val="normaltextrun"/>
                <w:rFonts w:cstheme="minorHAnsi"/>
              </w:rPr>
            </w:rPrChange>
          </w:rPr>
          <w:delText>The name of the funder of the contributing study and of other Principal Investigators will be included in the acknowledgements, as relevant.  </w:delText>
        </w:r>
        <w:r w:rsidRPr="002A00F9" w:rsidDel="00A5256E">
          <w:rPr>
            <w:rStyle w:val="eop"/>
            <w:rFonts w:asciiTheme="majorHAnsi" w:hAnsiTheme="majorHAnsi" w:cstheme="majorHAnsi"/>
            <w:rPrChange w:author="Craig Parker" w:date="2024-09-03T16:23:00Z" w16du:dateUtc="2024-09-03T14:23:00Z" w:id="3203">
              <w:rPr>
                <w:rStyle w:val="eop"/>
                <w:rFonts w:cstheme="minorHAnsi"/>
              </w:rPr>
            </w:rPrChange>
          </w:rPr>
          <w:delText> </w:delText>
        </w:r>
      </w:del>
    </w:p>
    <w:p w:rsidRPr="002A00F9" w:rsidR="00A5256E" w:rsidRDefault="004857FE" w14:paraId="55E52497" w14:textId="0B81EE8F">
      <w:pPr>
        <w:tabs>
          <w:tab w:val="left" w:pos="4140"/>
          <w:tab w:val="left" w:pos="5220"/>
          <w:tab w:val="left" w:pos="6300"/>
        </w:tabs>
        <w:spacing w:line="360" w:lineRule="auto"/>
        <w:contextualSpacing/>
        <w:rPr>
          <w:ins w:author="Craig Parker" w:date="2024-09-03T16:11:00Z" w:id="3204"/>
          <w:rFonts w:asciiTheme="majorHAnsi" w:hAnsiTheme="majorHAnsi" w:cstheme="majorHAnsi"/>
          <w:rPrChange w:author="Craig Parker" w:date="2024-09-03T16:23:00Z" w16du:dateUtc="2024-09-03T14:23:00Z" w:id="3205">
            <w:rPr>
              <w:ins w:author="Craig Parker" w:date="2024-09-03T16:11:00Z" w:id="3206"/>
              <w:rFonts w:cstheme="minorHAnsi"/>
            </w:rPr>
          </w:rPrChange>
        </w:rPr>
        <w:pPrChange w:author="Craig Parker" w:date="2024-09-03T17:03:00Z" w16du:dateUtc="2024-09-03T15:03:00Z" w:id="3207">
          <w:pPr>
            <w:tabs>
              <w:tab w:val="left" w:pos="4140"/>
              <w:tab w:val="left" w:pos="5220"/>
              <w:tab w:val="left" w:pos="6300"/>
            </w:tabs>
            <w:contextualSpacing/>
          </w:pPr>
        </w:pPrChange>
      </w:pPr>
      <w:del w:author="Craig Parker" w:date="2024-09-03T16:11:00Z" w16du:dateUtc="2024-09-03T14:11:00Z" w:id="3208">
        <w:r w:rsidRPr="002A00F9" w:rsidDel="00A5256E">
          <w:rPr>
            <w:rStyle w:val="normaltextrun"/>
            <w:rFonts w:asciiTheme="majorHAnsi" w:hAnsiTheme="majorHAnsi" w:cstheme="majorHAnsi"/>
            <w:rPrChange w:author="Craig Parker" w:date="2024-09-03T16:23:00Z" w16du:dateUtc="2024-09-03T14:23:00Z" w:id="3209">
              <w:rPr>
                <w:rStyle w:val="normaltextrun"/>
                <w:rFonts w:cstheme="minorHAnsi"/>
              </w:rPr>
            </w:rPrChange>
          </w:rPr>
          <w:delText>Study Principal Investigators can be given access to the harmonized database in cases where they intend to conduct a secondary analysis, and are encouraged to submit a concept note of the proposed research question and analysis, should they wish to lead the analysis and/or writing of the paper. All concept notes will be reviewed by the HEAT Center Steering Committee who will make a decision based on the Publication</w:delText>
        </w:r>
      </w:del>
      <w:del w:author="Craig Parker" w:date="2024-09-03T16:19:00Z" w16du:dateUtc="2024-09-03T14:19:00Z" w:id="3210">
        <w:r w:rsidRPr="002A00F9" w:rsidDel="00E90A65">
          <w:rPr>
            <w:rStyle w:val="normaltextrun"/>
            <w:rFonts w:asciiTheme="majorHAnsi" w:hAnsiTheme="majorHAnsi" w:cstheme="majorHAnsi"/>
            <w:rPrChange w:author="Craig Parker" w:date="2024-09-03T16:23:00Z" w16du:dateUtc="2024-09-03T14:23:00Z" w:id="3211">
              <w:rPr>
                <w:rStyle w:val="normaltextrun"/>
                <w:rFonts w:cstheme="minorHAnsi"/>
              </w:rPr>
            </w:rPrChange>
          </w:rPr>
          <w:delText xml:space="preserve"> </w:delText>
        </w:r>
      </w:del>
    </w:p>
    <w:p w:rsidRPr="002A00F9" w:rsidR="00A5256E" w:rsidRDefault="00B233E0" w14:paraId="52B9881A" w14:textId="77777777">
      <w:pPr>
        <w:tabs>
          <w:tab w:val="left" w:pos="4140"/>
          <w:tab w:val="left" w:pos="5220"/>
          <w:tab w:val="left" w:pos="6300"/>
        </w:tabs>
        <w:spacing w:line="360" w:lineRule="auto"/>
        <w:contextualSpacing/>
        <w:rPr>
          <w:ins w:author="Craig Parker" w:date="2024-09-03T16:11:00Z" w:id="3212"/>
          <w:rFonts w:asciiTheme="majorHAnsi" w:hAnsiTheme="majorHAnsi" w:cstheme="majorHAnsi"/>
          <w:rPrChange w:author="Craig Parker" w:date="2024-09-03T16:23:00Z" w16du:dateUtc="2024-09-03T14:23:00Z" w:id="3213">
            <w:rPr>
              <w:ins w:author="Craig Parker" w:date="2024-09-03T16:11:00Z" w:id="3214"/>
              <w:rFonts w:cstheme="minorHAnsi"/>
            </w:rPr>
          </w:rPrChange>
        </w:rPr>
        <w:pPrChange w:author="Craig Parker" w:date="2024-09-03T17:03:00Z" w16du:dateUtc="2024-09-03T15:03:00Z" w:id="3215">
          <w:pPr>
            <w:tabs>
              <w:tab w:val="left" w:pos="4140"/>
              <w:tab w:val="left" w:pos="5220"/>
              <w:tab w:val="left" w:pos="6300"/>
            </w:tabs>
            <w:contextualSpacing/>
          </w:pPr>
        </w:pPrChange>
      </w:pPr>
      <w:ins w:author="Craig Parker" w:date="2024-09-03T16:11:00Z" w:id="3216">
        <w:r>
          <w:rPr>
            <w:rFonts w:asciiTheme="majorHAnsi" w:hAnsiTheme="majorHAnsi" w:cstheme="majorHAnsi"/>
          </w:rPr>
          <w:pict w14:anchorId="59E91F09">
            <v:rect id="_x0000_i1025" style="width:0;height:1.5pt" o:hr="t" o:hrstd="t" o:hralign="center" fillcolor="#a0a0a0" stroked="f"/>
          </w:pict>
        </w:r>
      </w:ins>
    </w:p>
    <w:p w:rsidRPr="00E64DB9" w:rsidR="00A5256E" w:rsidP="00426704" w:rsidRDefault="00A5256E" w14:paraId="32A71FB8" w14:textId="77777777">
      <w:pPr>
        <w:pStyle w:val="Heading2"/>
        <w:rPr>
          <w:ins w:author="Craig Parker" w:date="2024-09-03T16:11:00Z" w:id="3217"/>
        </w:rPr>
        <w:pPrChange w:author="Craig Parker" w:date="2024-09-03T20:45:00Z" w16du:dateUtc="2024-09-03T18:45:00Z" w:id="3218">
          <w:pPr>
            <w:numPr>
              <w:numId w:val="31"/>
            </w:numPr>
            <w:tabs>
              <w:tab w:val="num" w:pos="720"/>
              <w:tab w:val="left" w:pos="4140"/>
              <w:tab w:val="left" w:pos="5220"/>
              <w:tab w:val="left" w:pos="6300"/>
            </w:tabs>
            <w:ind w:left="720" w:hanging="360"/>
            <w:contextualSpacing/>
          </w:pPr>
        </w:pPrChange>
      </w:pPr>
      <w:ins w:author="Craig Parker" w:date="2024-09-03T16:11:00Z" w:id="3219">
        <w:r w:rsidRPr="00E64DB9">
          <w:t>ANNEXURE A:</w:t>
        </w:r>
      </w:ins>
    </w:p>
    <w:p w:rsidRPr="002A00F9" w:rsidR="00A5256E" w:rsidRDefault="00A5256E" w14:paraId="50789A41" w14:textId="77777777">
      <w:pPr>
        <w:tabs>
          <w:tab w:val="left" w:pos="4140"/>
          <w:tab w:val="left" w:pos="5220"/>
          <w:tab w:val="left" w:pos="6300"/>
        </w:tabs>
        <w:spacing w:line="360" w:lineRule="auto"/>
        <w:contextualSpacing/>
        <w:rPr>
          <w:ins w:author="Craig Parker" w:date="2024-09-03T16:11:00Z" w:id="3220"/>
          <w:rFonts w:asciiTheme="majorHAnsi" w:hAnsiTheme="majorHAnsi" w:cstheme="majorHAnsi"/>
          <w:rPrChange w:author="Craig Parker" w:date="2024-09-03T16:23:00Z" w16du:dateUtc="2024-09-03T14:23:00Z" w:id="3221">
            <w:rPr>
              <w:ins w:author="Craig Parker" w:date="2024-09-03T16:11:00Z" w:id="3222"/>
              <w:rFonts w:cstheme="minorHAnsi"/>
            </w:rPr>
          </w:rPrChange>
        </w:rPr>
        <w:pPrChange w:author="Craig Parker" w:date="2024-09-03T17:03:00Z" w16du:dateUtc="2024-09-03T15:03:00Z" w:id="3223">
          <w:pPr>
            <w:tabs>
              <w:tab w:val="left" w:pos="4140"/>
              <w:tab w:val="left" w:pos="5220"/>
              <w:tab w:val="left" w:pos="6300"/>
            </w:tabs>
            <w:contextualSpacing/>
          </w:pPr>
        </w:pPrChange>
      </w:pPr>
      <w:ins w:author="Craig Parker" w:date="2024-09-03T16:11:00Z" w:id="3224">
        <w:r w:rsidRPr="002A00F9">
          <w:rPr>
            <w:rFonts w:asciiTheme="majorHAnsi" w:hAnsiTheme="majorHAnsi" w:cstheme="majorHAnsi"/>
            <w:b/>
            <w:bCs/>
            <w:rPrChange w:author="Craig Parker" w:date="2024-09-03T16:23:00Z" w16du:dateUtc="2024-09-03T14:23:00Z" w:id="3225">
              <w:rPr>
                <w:rFonts w:cstheme="minorHAnsi"/>
                <w:b/>
                <w:bCs/>
              </w:rPr>
            </w:rPrChange>
          </w:rPr>
          <w:t>DESCRIPTION OF DATA</w:t>
        </w:r>
      </w:ins>
    </w:p>
    <w:p w:rsidRPr="002A00F9" w:rsidR="00A5256E" w:rsidRDefault="00A5256E" w14:paraId="3DC2833C" w14:textId="6B28082D">
      <w:pPr>
        <w:tabs>
          <w:tab w:val="left" w:pos="4140"/>
          <w:tab w:val="left" w:pos="5220"/>
          <w:tab w:val="left" w:pos="6300"/>
        </w:tabs>
        <w:spacing w:line="360" w:lineRule="auto"/>
        <w:contextualSpacing/>
        <w:rPr>
          <w:ins w:author="Craig Parker" w:date="2024-09-03T16:11:00Z" w:id="3226"/>
          <w:rFonts w:asciiTheme="majorHAnsi" w:hAnsiTheme="majorHAnsi" w:cstheme="majorHAnsi"/>
          <w:rPrChange w:author="Craig Parker" w:date="2024-09-03T16:23:00Z" w16du:dateUtc="2024-09-03T14:23:00Z" w:id="3227">
            <w:rPr>
              <w:ins w:author="Craig Parker" w:date="2024-09-03T16:11:00Z" w:id="3228"/>
              <w:rFonts w:cstheme="minorHAnsi"/>
            </w:rPr>
          </w:rPrChange>
        </w:rPr>
        <w:pPrChange w:author="Craig Parker" w:date="2024-09-03T17:03:00Z" w16du:dateUtc="2024-09-03T15:03:00Z" w:id="3229">
          <w:pPr>
            <w:tabs>
              <w:tab w:val="left" w:pos="4140"/>
              <w:tab w:val="left" w:pos="5220"/>
              <w:tab w:val="left" w:pos="6300"/>
            </w:tabs>
            <w:contextualSpacing/>
          </w:pPr>
        </w:pPrChange>
      </w:pPr>
      <w:ins w:author="Craig Parker" w:date="2024-09-03T16:11:00Z" w:id="3230">
        <w:r w:rsidRPr="002A00F9">
          <w:rPr>
            <w:rFonts w:asciiTheme="majorHAnsi" w:hAnsiTheme="majorHAnsi" w:cstheme="majorHAnsi"/>
            <w:rPrChange w:author="Craig Parker" w:date="2024-09-03T16:23:00Z" w16du:dateUtc="2024-09-03T14:23:00Z" w:id="3231">
              <w:rPr>
                <w:rFonts w:cstheme="minorHAnsi"/>
              </w:rPr>
            </w:rPrChange>
          </w:rPr>
          <w:t xml:space="preserve">The </w:t>
        </w:r>
      </w:ins>
      <w:ins w:author="Craig Parker" w:date="2024-09-03T21:03:00Z" w16du:dateUtc="2024-09-03T19:03:00Z" w:id="3232">
        <w:r w:rsidR="00C0577E">
          <w:rPr>
            <w:rFonts w:asciiTheme="majorHAnsi" w:hAnsiTheme="majorHAnsi" w:cstheme="majorHAnsi"/>
          </w:rPr>
          <w:t>list of variables below is indicative. Based on data availability and relevance, the final variable list shall be finalized and recorded between the Data Provider and Data Recipient</w:t>
        </w:r>
      </w:ins>
      <w:ins w:author="Craig Parker" w:date="2024-09-03T16:11:00Z" w:id="3233">
        <w:r w:rsidRPr="002A00F9">
          <w:rPr>
            <w:rFonts w:asciiTheme="majorHAnsi" w:hAnsiTheme="majorHAnsi" w:cstheme="majorHAnsi"/>
            <w:rPrChange w:author="Craig Parker" w:date="2024-09-03T16:23:00Z" w16du:dateUtc="2024-09-03T14:23:00Z" w:id="3234">
              <w:rPr>
                <w:rFonts w:cstheme="minorHAnsi"/>
              </w:rPr>
            </w:rPrChange>
          </w:rPr>
          <w:t>.</w:t>
        </w:r>
      </w:ins>
    </w:p>
    <w:p w:rsidRPr="002A00F9" w:rsidR="00A5256E" w:rsidRDefault="00A5256E" w14:paraId="6A31638B" w14:textId="77777777">
      <w:pPr>
        <w:tabs>
          <w:tab w:val="left" w:pos="4140"/>
          <w:tab w:val="left" w:pos="5220"/>
          <w:tab w:val="left" w:pos="6300"/>
        </w:tabs>
        <w:spacing w:line="360" w:lineRule="auto"/>
        <w:contextualSpacing/>
        <w:rPr>
          <w:ins w:author="Craig Parker" w:date="2024-09-03T16:11:00Z" w:id="3235"/>
          <w:rFonts w:asciiTheme="majorHAnsi" w:hAnsiTheme="majorHAnsi" w:cstheme="majorHAnsi"/>
          <w:rPrChange w:author="Craig Parker" w:date="2024-09-03T16:23:00Z" w16du:dateUtc="2024-09-03T14:23:00Z" w:id="3236">
            <w:rPr>
              <w:ins w:author="Craig Parker" w:date="2024-09-03T16:11:00Z" w:id="3237"/>
              <w:rFonts w:cstheme="minorHAnsi"/>
            </w:rPr>
          </w:rPrChange>
        </w:rPr>
        <w:pPrChange w:author="Craig Parker" w:date="2024-09-03T17:03:00Z" w16du:dateUtc="2024-09-03T15:03:00Z" w:id="3238">
          <w:pPr>
            <w:tabs>
              <w:tab w:val="left" w:pos="4140"/>
              <w:tab w:val="left" w:pos="5220"/>
              <w:tab w:val="left" w:pos="6300"/>
            </w:tabs>
            <w:contextualSpacing/>
          </w:pPr>
        </w:pPrChange>
      </w:pPr>
      <w:ins w:author="Craig Parker" w:date="2024-09-03T16:11:00Z" w:id="3239">
        <w:r w:rsidRPr="002A00F9">
          <w:rPr>
            <w:rFonts w:asciiTheme="majorHAnsi" w:hAnsiTheme="majorHAnsi" w:cstheme="majorHAnsi"/>
            <w:b/>
            <w:bCs/>
            <w:rPrChange w:author="Craig Parker" w:date="2024-09-03T16:23:00Z" w16du:dateUtc="2024-09-03T14:23:00Z" w:id="3240">
              <w:rPr>
                <w:rFonts w:cstheme="minorHAnsi"/>
                <w:b/>
                <w:bCs/>
              </w:rPr>
            </w:rPrChange>
          </w:rPr>
          <w:t>Data Source 1</w:t>
        </w:r>
      </w:ins>
    </w:p>
    <w:p w:rsidRPr="002A00F9" w:rsidR="00A5256E" w:rsidRDefault="00A5256E" w14:paraId="03C4C808" w14:textId="77777777">
      <w:pPr>
        <w:numPr>
          <w:ilvl w:val="0"/>
          <w:numId w:val="30"/>
        </w:numPr>
        <w:tabs>
          <w:tab w:val="left" w:pos="4140"/>
          <w:tab w:val="left" w:pos="5220"/>
          <w:tab w:val="left" w:pos="6300"/>
        </w:tabs>
        <w:spacing w:line="360" w:lineRule="auto"/>
        <w:contextualSpacing/>
        <w:rPr>
          <w:ins w:author="Craig Parker" w:date="2024-09-03T16:11:00Z" w:id="3241"/>
          <w:rFonts w:asciiTheme="majorHAnsi" w:hAnsiTheme="majorHAnsi" w:cstheme="majorHAnsi"/>
          <w:rPrChange w:author="Craig Parker" w:date="2024-09-03T16:23:00Z" w16du:dateUtc="2024-09-03T14:23:00Z" w:id="3242">
            <w:rPr>
              <w:ins w:author="Craig Parker" w:date="2024-09-03T16:11:00Z" w:id="3243"/>
              <w:rFonts w:cstheme="minorHAnsi"/>
            </w:rPr>
          </w:rPrChange>
        </w:rPr>
        <w:pPrChange w:author="Craig Parker" w:date="2024-09-03T17:03:00Z" w16du:dateUtc="2024-09-03T15:03:00Z" w:id="3244">
          <w:pPr>
            <w:numPr>
              <w:numId w:val="30"/>
            </w:numPr>
            <w:tabs>
              <w:tab w:val="num" w:pos="720"/>
              <w:tab w:val="left" w:pos="4140"/>
              <w:tab w:val="left" w:pos="5220"/>
              <w:tab w:val="left" w:pos="6300"/>
            </w:tabs>
            <w:ind w:left="720" w:hanging="360"/>
            <w:contextualSpacing/>
          </w:pPr>
        </w:pPrChange>
      </w:pPr>
      <w:ins w:author="Craig Parker" w:date="2024-09-03T16:11:00Z" w:id="3245">
        <w:r w:rsidRPr="002A00F9">
          <w:rPr>
            <w:rFonts w:asciiTheme="majorHAnsi" w:hAnsiTheme="majorHAnsi" w:cstheme="majorHAnsi"/>
            <w:b/>
            <w:bCs/>
            <w:rPrChange w:author="Craig Parker" w:date="2024-09-03T16:23:00Z" w16du:dateUtc="2024-09-03T14:23:00Z" w:id="3246">
              <w:rPr>
                <w:rFonts w:cstheme="minorHAnsi"/>
                <w:b/>
                <w:bCs/>
              </w:rPr>
            </w:rPrChange>
          </w:rPr>
          <w:t>Project Title</w:t>
        </w:r>
        <w:r w:rsidRPr="002A00F9">
          <w:rPr>
            <w:rFonts w:asciiTheme="majorHAnsi" w:hAnsiTheme="majorHAnsi" w:cstheme="majorHAnsi"/>
            <w:rPrChange w:author="Craig Parker" w:date="2024-09-03T16:23:00Z" w16du:dateUtc="2024-09-03T14:23:00Z" w:id="3247">
              <w:rPr>
                <w:rFonts w:cstheme="minorHAnsi"/>
              </w:rPr>
            </w:rPrChange>
          </w:rPr>
          <w:t>: [Full research project title]</w:t>
        </w:r>
      </w:ins>
    </w:p>
    <w:p w:rsidRPr="002A00F9" w:rsidR="00A5256E" w:rsidRDefault="00A5256E" w14:paraId="2F3A8A0A" w14:textId="77777777">
      <w:pPr>
        <w:numPr>
          <w:ilvl w:val="0"/>
          <w:numId w:val="30"/>
        </w:numPr>
        <w:tabs>
          <w:tab w:val="left" w:pos="4140"/>
          <w:tab w:val="left" w:pos="5220"/>
          <w:tab w:val="left" w:pos="6300"/>
        </w:tabs>
        <w:spacing w:line="360" w:lineRule="auto"/>
        <w:contextualSpacing/>
        <w:rPr>
          <w:ins w:author="Craig Parker" w:date="2024-09-03T16:11:00Z" w:id="3248"/>
          <w:rFonts w:asciiTheme="majorHAnsi" w:hAnsiTheme="majorHAnsi" w:cstheme="majorHAnsi"/>
          <w:rPrChange w:author="Craig Parker" w:date="2024-09-03T16:23:00Z" w16du:dateUtc="2024-09-03T14:23:00Z" w:id="3249">
            <w:rPr>
              <w:ins w:author="Craig Parker" w:date="2024-09-03T16:11:00Z" w:id="3250"/>
              <w:rFonts w:cstheme="minorHAnsi"/>
            </w:rPr>
          </w:rPrChange>
        </w:rPr>
        <w:pPrChange w:author="Craig Parker" w:date="2024-09-03T17:03:00Z" w16du:dateUtc="2024-09-03T15:03:00Z" w:id="3251">
          <w:pPr>
            <w:numPr>
              <w:numId w:val="30"/>
            </w:numPr>
            <w:tabs>
              <w:tab w:val="num" w:pos="720"/>
              <w:tab w:val="left" w:pos="4140"/>
              <w:tab w:val="left" w:pos="5220"/>
              <w:tab w:val="left" w:pos="6300"/>
            </w:tabs>
            <w:ind w:left="720" w:hanging="360"/>
            <w:contextualSpacing/>
          </w:pPr>
        </w:pPrChange>
      </w:pPr>
      <w:ins w:author="Craig Parker" w:date="2024-09-03T16:11:00Z" w:id="3252">
        <w:r w:rsidRPr="002A00F9">
          <w:rPr>
            <w:rFonts w:asciiTheme="majorHAnsi" w:hAnsiTheme="majorHAnsi" w:cstheme="majorHAnsi"/>
            <w:b/>
            <w:bCs/>
            <w:rPrChange w:author="Craig Parker" w:date="2024-09-03T16:23:00Z" w16du:dateUtc="2024-09-03T14:23:00Z" w:id="3253">
              <w:rPr>
                <w:rFonts w:cstheme="minorHAnsi"/>
                <w:b/>
                <w:bCs/>
              </w:rPr>
            </w:rPrChange>
          </w:rPr>
          <w:t>Funder</w:t>
        </w:r>
        <w:r w:rsidRPr="002A00F9">
          <w:rPr>
            <w:rFonts w:asciiTheme="majorHAnsi" w:hAnsiTheme="majorHAnsi" w:cstheme="majorHAnsi"/>
            <w:rPrChange w:author="Craig Parker" w:date="2024-09-03T16:23:00Z" w16du:dateUtc="2024-09-03T14:23:00Z" w:id="3254">
              <w:rPr>
                <w:rFonts w:cstheme="minorHAnsi"/>
              </w:rPr>
            </w:rPrChange>
          </w:rPr>
          <w:t>: [Original research funding details].</w:t>
        </w:r>
      </w:ins>
    </w:p>
    <w:p w:rsidRPr="002A00F9" w:rsidR="00A5256E" w:rsidRDefault="00A5256E" w14:paraId="73CE5EC5" w14:textId="77777777">
      <w:pPr>
        <w:tabs>
          <w:tab w:val="left" w:pos="4140"/>
          <w:tab w:val="left" w:pos="5220"/>
          <w:tab w:val="left" w:pos="6300"/>
        </w:tabs>
        <w:spacing w:line="360" w:lineRule="auto"/>
        <w:contextualSpacing/>
        <w:rPr>
          <w:ins w:author="Craig Parker" w:date="2024-09-03T16:11:00Z" w:id="3255"/>
          <w:rFonts w:asciiTheme="majorHAnsi" w:hAnsiTheme="majorHAnsi" w:cstheme="majorHAnsi"/>
          <w:rPrChange w:author="Craig Parker" w:date="2024-09-03T16:23:00Z" w16du:dateUtc="2024-09-03T14:23:00Z" w:id="3256">
            <w:rPr>
              <w:ins w:author="Craig Parker" w:date="2024-09-03T16:11:00Z" w:id="3257"/>
              <w:rFonts w:cstheme="minorHAnsi"/>
            </w:rPr>
          </w:rPrChange>
        </w:rPr>
        <w:pPrChange w:author="Craig Parker" w:date="2024-09-03T17:03:00Z" w16du:dateUtc="2024-09-03T15:03:00Z" w:id="3258">
          <w:pPr>
            <w:tabs>
              <w:tab w:val="left" w:pos="4140"/>
              <w:tab w:val="left" w:pos="5220"/>
              <w:tab w:val="left" w:pos="6300"/>
            </w:tabs>
            <w:contextualSpacing/>
          </w:pPr>
        </w:pPrChange>
      </w:pPr>
      <w:ins w:author="Craig Parker" w:date="2024-09-03T16:11:00Z" w:id="3259">
        <w:r w:rsidRPr="002A00F9">
          <w:rPr>
            <w:rFonts w:asciiTheme="majorHAnsi" w:hAnsiTheme="majorHAnsi" w:cstheme="majorHAnsi"/>
            <w:b/>
            <w:bCs/>
            <w:rPrChange w:author="Craig Parker" w:date="2024-09-03T16:23:00Z" w16du:dateUtc="2024-09-03T14:23:00Z" w:id="3260">
              <w:rPr>
                <w:rFonts w:cstheme="minorHAnsi"/>
                <w:b/>
                <w:bCs/>
              </w:rPr>
            </w:rPrChange>
          </w:rPr>
          <w:t>Data to be transferred</w:t>
        </w:r>
        <w:r w:rsidRPr="002A00F9">
          <w:rPr>
            <w:rFonts w:asciiTheme="majorHAnsi" w:hAnsiTheme="majorHAnsi" w:cstheme="majorHAnsi"/>
            <w:rPrChange w:author="Craig Parker" w:date="2024-09-03T16:23:00Z" w16du:dateUtc="2024-09-03T14:23:00Z" w:id="3261">
              <w:rPr>
                <w:rFonts w:cstheme="minorHAnsi"/>
              </w:rPr>
            </w:rPrChange>
          </w:rPr>
          <w:t>: Individual participant data for a limited set of variables from the original dataset/s relating to urban heat exposure and its health impacts on vulnerable populations in African cities.</w:t>
        </w:r>
      </w:ins>
    </w:p>
    <w:p w:rsidRPr="002A00F9" w:rsidR="00A5256E" w:rsidRDefault="00A5256E" w14:paraId="4F16B429" w14:textId="77777777">
      <w:pPr>
        <w:tabs>
          <w:tab w:val="left" w:pos="4140"/>
          <w:tab w:val="left" w:pos="5220"/>
          <w:tab w:val="left" w:pos="6300"/>
        </w:tabs>
        <w:spacing w:line="360" w:lineRule="auto"/>
        <w:contextualSpacing/>
        <w:rPr>
          <w:ins w:author="Craig Parker" w:date="2024-09-03T16:11:00Z" w:id="3262"/>
          <w:rFonts w:asciiTheme="majorHAnsi" w:hAnsiTheme="majorHAnsi" w:cstheme="majorHAnsi"/>
          <w:rPrChange w:author="Craig Parker" w:date="2024-09-03T16:23:00Z" w16du:dateUtc="2024-09-03T14:23:00Z" w:id="3263">
            <w:rPr>
              <w:ins w:author="Craig Parker" w:date="2024-09-03T16:11:00Z" w:id="3264"/>
              <w:rFonts w:cstheme="minorHAnsi"/>
            </w:rPr>
          </w:rPrChange>
        </w:rPr>
        <w:pPrChange w:author="Craig Parker" w:date="2024-09-03T17:03:00Z" w16du:dateUtc="2024-09-03T15:03:00Z" w:id="3265">
          <w:pPr>
            <w:tabs>
              <w:tab w:val="left" w:pos="4140"/>
              <w:tab w:val="left" w:pos="5220"/>
              <w:tab w:val="left" w:pos="6300"/>
            </w:tabs>
            <w:contextualSpacing/>
          </w:pPr>
        </w:pPrChange>
      </w:pPr>
      <w:ins w:author="Craig Parker" w:date="2024-09-03T16:11:00Z" w:id="3266">
        <w:r w:rsidRPr="002A00F9">
          <w:rPr>
            <w:rFonts w:asciiTheme="majorHAnsi" w:hAnsiTheme="majorHAnsi" w:cstheme="majorHAnsi"/>
            <w:b/>
            <w:bCs/>
            <w:rPrChange w:author="Craig Parker" w:date="2024-09-03T16:23:00Z" w16du:dateUtc="2024-09-03T14:23:00Z" w:id="3267">
              <w:rPr>
                <w:rFonts w:cstheme="minorHAnsi"/>
                <w:b/>
                <w:bCs/>
              </w:rPr>
            </w:rPrChange>
          </w:rPr>
          <w:t>Dataset includes these important variables</w:t>
        </w:r>
        <w:r w:rsidRPr="002A00F9">
          <w:rPr>
            <w:rFonts w:asciiTheme="majorHAnsi" w:hAnsiTheme="majorHAnsi" w:cstheme="majorHAnsi"/>
            <w:rPrChange w:author="Craig Parker" w:date="2024-09-03T16:23:00Z" w16du:dateUtc="2024-09-03T14:23:00Z" w:id="3268">
              <w:rPr>
                <w:rFonts w:cstheme="minorHAnsi"/>
              </w:rPr>
            </w:rPrChange>
          </w:rPr>
          <w:t>:</w:t>
        </w:r>
      </w:ins>
    </w:p>
    <w:p w:rsidRPr="002A00F9" w:rsidR="00A5256E" w:rsidRDefault="00A5256E" w14:paraId="350A67D4" w14:textId="77777777">
      <w:pPr>
        <w:tabs>
          <w:tab w:val="left" w:pos="4140"/>
          <w:tab w:val="left" w:pos="5220"/>
          <w:tab w:val="left" w:pos="6300"/>
        </w:tabs>
        <w:spacing w:line="360" w:lineRule="auto"/>
        <w:contextualSpacing/>
        <w:rPr>
          <w:ins w:author="Craig Parker" w:date="2024-09-03T16:11:00Z" w:id="3269"/>
          <w:rFonts w:asciiTheme="majorHAnsi" w:hAnsiTheme="majorHAnsi" w:cstheme="majorHAnsi"/>
          <w:rPrChange w:author="Craig Parker" w:date="2024-09-03T16:23:00Z" w16du:dateUtc="2024-09-03T14:23:00Z" w:id="3270">
            <w:rPr>
              <w:ins w:author="Craig Parker" w:date="2024-09-03T16:11:00Z" w:id="3271"/>
              <w:rFonts w:cstheme="minorHAnsi"/>
            </w:rPr>
          </w:rPrChange>
        </w:rPr>
        <w:pPrChange w:author="Craig Parker" w:date="2024-09-03T17:03:00Z" w16du:dateUtc="2024-09-03T15:03:00Z" w:id="3272">
          <w:pPr>
            <w:tabs>
              <w:tab w:val="left" w:pos="4140"/>
              <w:tab w:val="left" w:pos="5220"/>
              <w:tab w:val="left" w:pos="6300"/>
            </w:tabs>
            <w:contextualSpacing/>
          </w:pPr>
        </w:pPrChange>
      </w:pPr>
      <w:ins w:author="Craig Parker" w:date="2024-09-03T16:11:00Z" w:id="3273">
        <w:r w:rsidRPr="002A00F9">
          <w:rPr>
            <w:rFonts w:asciiTheme="majorHAnsi" w:hAnsiTheme="majorHAnsi" w:cstheme="majorHAnsi"/>
            <w:b/>
            <w:bCs/>
            <w:rPrChange w:author="Craig Parker" w:date="2024-09-03T16:23:00Z" w16du:dateUtc="2024-09-03T14:23:00Z" w:id="3274">
              <w:rPr>
                <w:rFonts w:cstheme="minorHAnsi"/>
                <w:b/>
                <w:bCs/>
              </w:rPr>
            </w:rPrChange>
          </w:rPr>
          <w:t>Essential variables:</w:t>
        </w:r>
      </w:ins>
    </w:p>
    <w:p w:rsidRPr="002A00F9" w:rsidR="00A5256E" w:rsidRDefault="00A5256E" w14:paraId="6B3E0F2C" w14:textId="77777777">
      <w:pPr>
        <w:numPr>
          <w:ilvl w:val="0"/>
          <w:numId w:val="31"/>
        </w:numPr>
        <w:tabs>
          <w:tab w:val="left" w:pos="4140"/>
          <w:tab w:val="left" w:pos="5220"/>
          <w:tab w:val="left" w:pos="6300"/>
        </w:tabs>
        <w:spacing w:line="360" w:lineRule="auto"/>
        <w:contextualSpacing/>
        <w:rPr>
          <w:ins w:author="Craig Parker" w:date="2024-09-03T16:11:00Z" w:id="3275"/>
          <w:rFonts w:asciiTheme="majorHAnsi" w:hAnsiTheme="majorHAnsi" w:cstheme="majorHAnsi"/>
          <w:rPrChange w:author="Craig Parker" w:date="2024-09-03T16:23:00Z" w16du:dateUtc="2024-09-03T14:23:00Z" w:id="3276">
            <w:rPr>
              <w:ins w:author="Craig Parker" w:date="2024-09-03T16:11:00Z" w:id="3277"/>
              <w:rFonts w:cstheme="minorHAnsi"/>
            </w:rPr>
          </w:rPrChange>
        </w:rPr>
        <w:pPrChange w:author="Craig Parker" w:date="2024-09-03T17:03:00Z" w16du:dateUtc="2024-09-03T15:03:00Z" w:id="3278">
          <w:pPr>
            <w:numPr>
              <w:numId w:val="31"/>
            </w:numPr>
            <w:tabs>
              <w:tab w:val="num" w:pos="720"/>
              <w:tab w:val="left" w:pos="4140"/>
              <w:tab w:val="left" w:pos="5220"/>
              <w:tab w:val="left" w:pos="6300"/>
            </w:tabs>
            <w:ind w:left="720" w:hanging="360"/>
            <w:contextualSpacing/>
          </w:pPr>
        </w:pPrChange>
      </w:pPr>
      <w:ins w:author="Craig Parker" w:date="2024-09-03T16:11:00Z" w:id="3279">
        <w:r w:rsidRPr="002A00F9">
          <w:rPr>
            <w:rFonts w:asciiTheme="majorHAnsi" w:hAnsiTheme="majorHAnsi" w:cstheme="majorHAnsi"/>
            <w:rPrChange w:author="Craig Parker" w:date="2024-09-03T16:23:00Z" w16du:dateUtc="2024-09-03T14:23:00Z" w:id="3280">
              <w:rPr>
                <w:rFonts w:cstheme="minorHAnsi"/>
              </w:rPr>
            </w:rPrChange>
          </w:rPr>
          <w:t>Unique ID (study ID and participant ID)</w:t>
        </w:r>
      </w:ins>
    </w:p>
    <w:p w:rsidRPr="002A00F9" w:rsidR="00A5256E" w:rsidRDefault="00A5256E" w14:paraId="46D8FF0C" w14:textId="77777777">
      <w:pPr>
        <w:numPr>
          <w:ilvl w:val="0"/>
          <w:numId w:val="31"/>
        </w:numPr>
        <w:tabs>
          <w:tab w:val="left" w:pos="4140"/>
          <w:tab w:val="left" w:pos="5220"/>
          <w:tab w:val="left" w:pos="6300"/>
        </w:tabs>
        <w:spacing w:line="360" w:lineRule="auto"/>
        <w:contextualSpacing/>
        <w:rPr>
          <w:ins w:author="Craig Parker" w:date="2024-09-03T16:11:00Z" w:id="3281"/>
          <w:rFonts w:asciiTheme="majorHAnsi" w:hAnsiTheme="majorHAnsi" w:cstheme="majorHAnsi"/>
          <w:rPrChange w:author="Craig Parker" w:date="2024-09-03T16:23:00Z" w16du:dateUtc="2024-09-03T14:23:00Z" w:id="3282">
            <w:rPr>
              <w:ins w:author="Craig Parker" w:date="2024-09-03T16:11:00Z" w:id="3283"/>
              <w:rFonts w:cstheme="minorHAnsi"/>
            </w:rPr>
          </w:rPrChange>
        </w:rPr>
        <w:pPrChange w:author="Craig Parker" w:date="2024-09-03T17:03:00Z" w16du:dateUtc="2024-09-03T15:03:00Z" w:id="3284">
          <w:pPr>
            <w:numPr>
              <w:numId w:val="31"/>
            </w:numPr>
            <w:tabs>
              <w:tab w:val="num" w:pos="720"/>
              <w:tab w:val="left" w:pos="4140"/>
              <w:tab w:val="left" w:pos="5220"/>
              <w:tab w:val="left" w:pos="6300"/>
            </w:tabs>
            <w:ind w:left="720" w:hanging="360"/>
            <w:contextualSpacing/>
          </w:pPr>
        </w:pPrChange>
      </w:pPr>
      <w:ins w:author="Craig Parker" w:date="2024-09-03T16:11:00Z" w:id="3285">
        <w:r w:rsidRPr="002A00F9">
          <w:rPr>
            <w:rFonts w:asciiTheme="majorHAnsi" w:hAnsiTheme="majorHAnsi" w:cstheme="majorHAnsi"/>
            <w:rPrChange w:author="Craig Parker" w:date="2024-09-03T16:23:00Z" w16du:dateUtc="2024-09-03T14:23:00Z" w:id="3286">
              <w:rPr>
                <w:rFonts w:cstheme="minorHAnsi"/>
              </w:rPr>
            </w:rPrChange>
          </w:rPr>
          <w:t>Date of health event (e.g., hospitalization, mortality)</w:t>
        </w:r>
      </w:ins>
    </w:p>
    <w:p w:rsidRPr="002A00F9" w:rsidR="00A5256E" w:rsidRDefault="00A5256E" w14:paraId="0DBD5723" w14:textId="77777777">
      <w:pPr>
        <w:numPr>
          <w:ilvl w:val="0"/>
          <w:numId w:val="31"/>
        </w:numPr>
        <w:tabs>
          <w:tab w:val="left" w:pos="4140"/>
          <w:tab w:val="left" w:pos="5220"/>
          <w:tab w:val="left" w:pos="6300"/>
        </w:tabs>
        <w:spacing w:line="360" w:lineRule="auto"/>
        <w:contextualSpacing/>
        <w:rPr>
          <w:ins w:author="Craig Parker" w:date="2024-09-03T16:11:00Z" w:id="3287"/>
          <w:rFonts w:asciiTheme="majorHAnsi" w:hAnsiTheme="majorHAnsi" w:cstheme="majorHAnsi"/>
          <w:rPrChange w:author="Craig Parker" w:date="2024-09-03T16:23:00Z" w16du:dateUtc="2024-09-03T14:23:00Z" w:id="3288">
            <w:rPr>
              <w:ins w:author="Craig Parker" w:date="2024-09-03T16:11:00Z" w:id="3289"/>
              <w:rFonts w:cstheme="minorHAnsi"/>
            </w:rPr>
          </w:rPrChange>
        </w:rPr>
        <w:pPrChange w:author="Craig Parker" w:date="2024-09-03T17:03:00Z" w16du:dateUtc="2024-09-03T15:03:00Z" w:id="3290">
          <w:pPr>
            <w:numPr>
              <w:numId w:val="31"/>
            </w:numPr>
            <w:tabs>
              <w:tab w:val="num" w:pos="720"/>
              <w:tab w:val="left" w:pos="4140"/>
              <w:tab w:val="left" w:pos="5220"/>
              <w:tab w:val="left" w:pos="6300"/>
            </w:tabs>
            <w:ind w:left="720" w:hanging="360"/>
            <w:contextualSpacing/>
          </w:pPr>
        </w:pPrChange>
      </w:pPr>
      <w:ins w:author="Craig Parker" w:date="2024-09-03T16:11:00Z" w:id="3291">
        <w:r w:rsidRPr="002A00F9">
          <w:rPr>
            <w:rFonts w:asciiTheme="majorHAnsi" w:hAnsiTheme="majorHAnsi" w:cstheme="majorHAnsi"/>
            <w:rPrChange w:author="Craig Parker" w:date="2024-09-03T16:23:00Z" w16du:dateUtc="2024-09-03T14:23:00Z" w:id="3292">
              <w:rPr>
                <w:rFonts w:cstheme="minorHAnsi"/>
              </w:rPr>
            </w:rPrChange>
          </w:rPr>
          <w:t>Location, at a minimum: city of event or follow-up (data on the location of household, health facility, or study clinic are preferable)</w:t>
        </w:r>
      </w:ins>
    </w:p>
    <w:p w:rsidRPr="002A00F9" w:rsidR="00A5256E" w:rsidRDefault="00A5256E" w14:paraId="33C4A325" w14:textId="77777777">
      <w:pPr>
        <w:tabs>
          <w:tab w:val="left" w:pos="4140"/>
          <w:tab w:val="left" w:pos="5220"/>
          <w:tab w:val="left" w:pos="6300"/>
        </w:tabs>
        <w:spacing w:line="360" w:lineRule="auto"/>
        <w:contextualSpacing/>
        <w:rPr>
          <w:ins w:author="Craig Parker" w:date="2024-09-03T16:11:00Z" w:id="3293"/>
          <w:rFonts w:asciiTheme="majorHAnsi" w:hAnsiTheme="majorHAnsi" w:cstheme="majorHAnsi"/>
          <w:rPrChange w:author="Craig Parker" w:date="2024-09-03T16:23:00Z" w16du:dateUtc="2024-09-03T14:23:00Z" w:id="3294">
            <w:rPr>
              <w:ins w:author="Craig Parker" w:date="2024-09-03T16:11:00Z" w:id="3295"/>
              <w:rFonts w:cstheme="minorHAnsi"/>
            </w:rPr>
          </w:rPrChange>
        </w:rPr>
        <w:pPrChange w:author="Craig Parker" w:date="2024-09-03T17:03:00Z" w16du:dateUtc="2024-09-03T15:03:00Z" w:id="3296">
          <w:pPr>
            <w:tabs>
              <w:tab w:val="left" w:pos="4140"/>
              <w:tab w:val="left" w:pos="5220"/>
              <w:tab w:val="left" w:pos="6300"/>
            </w:tabs>
            <w:contextualSpacing/>
          </w:pPr>
        </w:pPrChange>
      </w:pPr>
      <w:ins w:author="Craig Parker" w:date="2024-09-03T16:11:00Z" w:id="3297">
        <w:r w:rsidRPr="002A00F9">
          <w:rPr>
            <w:rFonts w:asciiTheme="majorHAnsi" w:hAnsiTheme="majorHAnsi" w:cstheme="majorHAnsi"/>
            <w:b/>
            <w:bCs/>
            <w:rPrChange w:author="Craig Parker" w:date="2024-09-03T16:23:00Z" w16du:dateUtc="2024-09-03T14:23:00Z" w:id="3298">
              <w:rPr>
                <w:rFonts w:cstheme="minorHAnsi"/>
                <w:b/>
                <w:bCs/>
              </w:rPr>
            </w:rPrChange>
          </w:rPr>
          <w:t>Health outcomes (indicative list):</w:t>
        </w:r>
      </w:ins>
    </w:p>
    <w:p w:rsidRPr="002A00F9" w:rsidR="00A5256E" w:rsidRDefault="00A5256E" w14:paraId="19B39C95" w14:textId="77777777">
      <w:pPr>
        <w:numPr>
          <w:ilvl w:val="0"/>
          <w:numId w:val="32"/>
        </w:numPr>
        <w:tabs>
          <w:tab w:val="left" w:pos="4140"/>
          <w:tab w:val="left" w:pos="5220"/>
          <w:tab w:val="left" w:pos="6300"/>
        </w:tabs>
        <w:spacing w:line="360" w:lineRule="auto"/>
        <w:contextualSpacing/>
        <w:rPr>
          <w:ins w:author="Craig Parker" w:date="2024-09-03T16:11:00Z" w:id="3299"/>
          <w:rFonts w:asciiTheme="majorHAnsi" w:hAnsiTheme="majorHAnsi" w:cstheme="majorHAnsi"/>
          <w:rPrChange w:author="Craig Parker" w:date="2024-09-03T16:23:00Z" w16du:dateUtc="2024-09-03T14:23:00Z" w:id="3300">
            <w:rPr>
              <w:ins w:author="Craig Parker" w:date="2024-09-03T16:11:00Z" w:id="3301"/>
              <w:rFonts w:cstheme="minorHAnsi"/>
            </w:rPr>
          </w:rPrChange>
        </w:rPr>
        <w:pPrChange w:author="Craig Parker" w:date="2024-09-03T17:03:00Z" w16du:dateUtc="2024-09-03T15:03:00Z" w:id="3302">
          <w:pPr>
            <w:numPr>
              <w:numId w:val="32"/>
            </w:numPr>
            <w:tabs>
              <w:tab w:val="num" w:pos="720"/>
              <w:tab w:val="left" w:pos="4140"/>
              <w:tab w:val="left" w:pos="5220"/>
              <w:tab w:val="left" w:pos="6300"/>
            </w:tabs>
            <w:ind w:left="720" w:hanging="360"/>
            <w:contextualSpacing/>
          </w:pPr>
        </w:pPrChange>
      </w:pPr>
      <w:ins w:author="Craig Parker" w:date="2024-09-03T16:11:00Z" w:id="3303">
        <w:r w:rsidRPr="002A00F9">
          <w:rPr>
            <w:rFonts w:asciiTheme="majorHAnsi" w:hAnsiTheme="majorHAnsi" w:cstheme="majorHAnsi"/>
            <w:rPrChange w:author="Craig Parker" w:date="2024-09-03T16:23:00Z" w16du:dateUtc="2024-09-03T14:23:00Z" w:id="3304">
              <w:rPr>
                <w:rFonts w:cstheme="minorHAnsi"/>
              </w:rPr>
            </w:rPrChange>
          </w:rPr>
          <w:t>Heat-related illness or hospitalization</w:t>
        </w:r>
      </w:ins>
    </w:p>
    <w:p w:rsidRPr="002A00F9" w:rsidR="00A5256E" w:rsidRDefault="00A5256E" w14:paraId="1A8AC750" w14:textId="77777777">
      <w:pPr>
        <w:numPr>
          <w:ilvl w:val="0"/>
          <w:numId w:val="32"/>
        </w:numPr>
        <w:tabs>
          <w:tab w:val="left" w:pos="4140"/>
          <w:tab w:val="left" w:pos="5220"/>
          <w:tab w:val="left" w:pos="6300"/>
        </w:tabs>
        <w:spacing w:line="360" w:lineRule="auto"/>
        <w:contextualSpacing/>
        <w:rPr>
          <w:ins w:author="Craig Parker" w:date="2024-09-03T16:11:00Z" w:id="3305"/>
          <w:rFonts w:asciiTheme="majorHAnsi" w:hAnsiTheme="majorHAnsi" w:cstheme="majorHAnsi"/>
          <w:rPrChange w:author="Craig Parker" w:date="2024-09-03T16:23:00Z" w16du:dateUtc="2024-09-03T14:23:00Z" w:id="3306">
            <w:rPr>
              <w:ins w:author="Craig Parker" w:date="2024-09-03T16:11:00Z" w:id="3307"/>
              <w:rFonts w:cstheme="minorHAnsi"/>
            </w:rPr>
          </w:rPrChange>
        </w:rPr>
        <w:pPrChange w:author="Craig Parker" w:date="2024-09-03T17:03:00Z" w16du:dateUtc="2024-09-03T15:03:00Z" w:id="3308">
          <w:pPr>
            <w:numPr>
              <w:numId w:val="32"/>
            </w:numPr>
            <w:tabs>
              <w:tab w:val="num" w:pos="720"/>
              <w:tab w:val="left" w:pos="4140"/>
              <w:tab w:val="left" w:pos="5220"/>
              <w:tab w:val="left" w:pos="6300"/>
            </w:tabs>
            <w:ind w:left="720" w:hanging="360"/>
            <w:contextualSpacing/>
          </w:pPr>
        </w:pPrChange>
      </w:pPr>
      <w:ins w:author="Craig Parker" w:date="2024-09-03T16:11:00Z" w:id="3309">
        <w:r w:rsidRPr="002A00F9">
          <w:rPr>
            <w:rFonts w:asciiTheme="majorHAnsi" w:hAnsiTheme="majorHAnsi" w:cstheme="majorHAnsi"/>
            <w:rPrChange w:author="Craig Parker" w:date="2024-09-03T16:23:00Z" w16du:dateUtc="2024-09-03T14:23:00Z" w:id="3310">
              <w:rPr>
                <w:rFonts w:cstheme="minorHAnsi"/>
              </w:rPr>
            </w:rPrChange>
          </w:rPr>
          <w:t>Cardiovascular events (e.g., heart attack, stroke)</w:t>
        </w:r>
      </w:ins>
    </w:p>
    <w:p w:rsidRPr="002A00F9" w:rsidR="00A5256E" w:rsidRDefault="00A5256E" w14:paraId="590D10F7" w14:textId="77777777">
      <w:pPr>
        <w:numPr>
          <w:ilvl w:val="0"/>
          <w:numId w:val="32"/>
        </w:numPr>
        <w:tabs>
          <w:tab w:val="left" w:pos="4140"/>
          <w:tab w:val="left" w:pos="5220"/>
          <w:tab w:val="left" w:pos="6300"/>
        </w:tabs>
        <w:spacing w:line="360" w:lineRule="auto"/>
        <w:contextualSpacing/>
        <w:rPr>
          <w:ins w:author="Craig Parker" w:date="2024-09-03T16:11:00Z" w:id="3311"/>
          <w:rFonts w:asciiTheme="majorHAnsi" w:hAnsiTheme="majorHAnsi" w:cstheme="majorHAnsi"/>
          <w:rPrChange w:author="Craig Parker" w:date="2024-09-03T16:23:00Z" w16du:dateUtc="2024-09-03T14:23:00Z" w:id="3312">
            <w:rPr>
              <w:ins w:author="Craig Parker" w:date="2024-09-03T16:11:00Z" w:id="3313"/>
              <w:rFonts w:cstheme="minorHAnsi"/>
            </w:rPr>
          </w:rPrChange>
        </w:rPr>
        <w:pPrChange w:author="Craig Parker" w:date="2024-09-03T17:03:00Z" w16du:dateUtc="2024-09-03T15:03:00Z" w:id="3314">
          <w:pPr>
            <w:numPr>
              <w:numId w:val="32"/>
            </w:numPr>
            <w:tabs>
              <w:tab w:val="num" w:pos="720"/>
              <w:tab w:val="left" w:pos="4140"/>
              <w:tab w:val="left" w:pos="5220"/>
              <w:tab w:val="left" w:pos="6300"/>
            </w:tabs>
            <w:ind w:left="720" w:hanging="360"/>
            <w:contextualSpacing/>
          </w:pPr>
        </w:pPrChange>
      </w:pPr>
      <w:ins w:author="Craig Parker" w:date="2024-09-03T16:11:00Z" w:id="3315">
        <w:r w:rsidRPr="002A00F9">
          <w:rPr>
            <w:rFonts w:asciiTheme="majorHAnsi" w:hAnsiTheme="majorHAnsi" w:cstheme="majorHAnsi"/>
            <w:rPrChange w:author="Craig Parker" w:date="2024-09-03T16:23:00Z" w16du:dateUtc="2024-09-03T14:23:00Z" w:id="3316">
              <w:rPr>
                <w:rFonts w:cstheme="minorHAnsi"/>
              </w:rPr>
            </w:rPrChange>
          </w:rPr>
          <w:t>Respiratory conditions exacerbated by heat</w:t>
        </w:r>
      </w:ins>
    </w:p>
    <w:p w:rsidRPr="002A00F9" w:rsidR="00A5256E" w:rsidRDefault="00A5256E" w14:paraId="6550C9D1" w14:textId="77777777">
      <w:pPr>
        <w:numPr>
          <w:ilvl w:val="0"/>
          <w:numId w:val="32"/>
        </w:numPr>
        <w:tabs>
          <w:tab w:val="left" w:pos="4140"/>
          <w:tab w:val="left" w:pos="5220"/>
          <w:tab w:val="left" w:pos="6300"/>
        </w:tabs>
        <w:spacing w:line="360" w:lineRule="auto"/>
        <w:contextualSpacing/>
        <w:rPr>
          <w:ins w:author="Craig Parker" w:date="2024-09-03T16:11:00Z" w:id="3317"/>
          <w:rFonts w:asciiTheme="majorHAnsi" w:hAnsiTheme="majorHAnsi" w:cstheme="majorHAnsi"/>
          <w:rPrChange w:author="Craig Parker" w:date="2024-09-03T16:23:00Z" w16du:dateUtc="2024-09-03T14:23:00Z" w:id="3318">
            <w:rPr>
              <w:ins w:author="Craig Parker" w:date="2024-09-03T16:11:00Z" w:id="3319"/>
              <w:rFonts w:cstheme="minorHAnsi"/>
            </w:rPr>
          </w:rPrChange>
        </w:rPr>
        <w:pPrChange w:author="Craig Parker" w:date="2024-09-03T17:03:00Z" w16du:dateUtc="2024-09-03T15:03:00Z" w:id="3320">
          <w:pPr>
            <w:numPr>
              <w:numId w:val="32"/>
            </w:numPr>
            <w:tabs>
              <w:tab w:val="num" w:pos="720"/>
              <w:tab w:val="left" w:pos="4140"/>
              <w:tab w:val="left" w:pos="5220"/>
              <w:tab w:val="left" w:pos="6300"/>
            </w:tabs>
            <w:ind w:left="720" w:hanging="360"/>
            <w:contextualSpacing/>
          </w:pPr>
        </w:pPrChange>
      </w:pPr>
      <w:ins w:author="Craig Parker" w:date="2024-09-03T16:11:00Z" w:id="3321">
        <w:r w:rsidRPr="002A00F9">
          <w:rPr>
            <w:rFonts w:asciiTheme="majorHAnsi" w:hAnsiTheme="majorHAnsi" w:cstheme="majorHAnsi"/>
            <w:rPrChange w:author="Craig Parker" w:date="2024-09-03T16:23:00Z" w16du:dateUtc="2024-09-03T14:23:00Z" w:id="3322">
              <w:rPr>
                <w:rFonts w:cstheme="minorHAnsi"/>
              </w:rPr>
            </w:rPrChange>
          </w:rPr>
          <w:t>Mortality (including cause of death)</w:t>
        </w:r>
      </w:ins>
    </w:p>
    <w:p w:rsidRPr="002A00F9" w:rsidR="00A5256E" w:rsidRDefault="00A5256E" w14:paraId="675B3AF4" w14:textId="77777777">
      <w:pPr>
        <w:numPr>
          <w:ilvl w:val="0"/>
          <w:numId w:val="32"/>
        </w:numPr>
        <w:tabs>
          <w:tab w:val="left" w:pos="4140"/>
          <w:tab w:val="left" w:pos="5220"/>
          <w:tab w:val="left" w:pos="6300"/>
        </w:tabs>
        <w:spacing w:line="360" w:lineRule="auto"/>
        <w:contextualSpacing/>
        <w:rPr>
          <w:ins w:author="Craig Parker" w:date="2024-09-03T16:11:00Z" w:id="3323"/>
          <w:rFonts w:asciiTheme="majorHAnsi" w:hAnsiTheme="majorHAnsi" w:cstheme="majorHAnsi"/>
          <w:rPrChange w:author="Craig Parker" w:date="2024-09-03T16:23:00Z" w16du:dateUtc="2024-09-03T14:23:00Z" w:id="3324">
            <w:rPr>
              <w:ins w:author="Craig Parker" w:date="2024-09-03T16:11:00Z" w:id="3325"/>
              <w:rFonts w:cstheme="minorHAnsi"/>
            </w:rPr>
          </w:rPrChange>
        </w:rPr>
        <w:pPrChange w:author="Craig Parker" w:date="2024-09-03T17:03:00Z" w16du:dateUtc="2024-09-03T15:03:00Z" w:id="3326">
          <w:pPr>
            <w:numPr>
              <w:numId w:val="32"/>
            </w:numPr>
            <w:tabs>
              <w:tab w:val="num" w:pos="720"/>
              <w:tab w:val="left" w:pos="4140"/>
              <w:tab w:val="left" w:pos="5220"/>
              <w:tab w:val="left" w:pos="6300"/>
            </w:tabs>
            <w:ind w:left="720" w:hanging="360"/>
            <w:contextualSpacing/>
          </w:pPr>
        </w:pPrChange>
      </w:pPr>
      <w:ins w:author="Craig Parker" w:date="2024-09-03T16:11:00Z" w:id="3327">
        <w:r w:rsidRPr="002A00F9">
          <w:rPr>
            <w:rFonts w:asciiTheme="majorHAnsi" w:hAnsiTheme="majorHAnsi" w:cstheme="majorHAnsi"/>
            <w:rPrChange w:author="Craig Parker" w:date="2024-09-03T16:23:00Z" w16du:dateUtc="2024-09-03T14:23:00Z" w:id="3328">
              <w:rPr>
                <w:rFonts w:cstheme="minorHAnsi"/>
              </w:rPr>
            </w:rPrChange>
          </w:rPr>
          <w:t>Admissions to intensive care units</w:t>
        </w:r>
      </w:ins>
    </w:p>
    <w:p w:rsidRPr="002A00F9" w:rsidR="00A5256E" w:rsidRDefault="00A5256E" w14:paraId="31F18F4A" w14:textId="77777777">
      <w:pPr>
        <w:numPr>
          <w:ilvl w:val="0"/>
          <w:numId w:val="32"/>
        </w:numPr>
        <w:tabs>
          <w:tab w:val="left" w:pos="4140"/>
          <w:tab w:val="left" w:pos="5220"/>
          <w:tab w:val="left" w:pos="6300"/>
        </w:tabs>
        <w:spacing w:line="360" w:lineRule="auto"/>
        <w:contextualSpacing/>
        <w:rPr>
          <w:ins w:author="Craig Parker" w:date="2024-09-03T16:11:00Z" w:id="3329"/>
          <w:rFonts w:asciiTheme="majorHAnsi" w:hAnsiTheme="majorHAnsi" w:cstheme="majorHAnsi"/>
          <w:rPrChange w:author="Craig Parker" w:date="2024-09-03T16:23:00Z" w16du:dateUtc="2024-09-03T14:23:00Z" w:id="3330">
            <w:rPr>
              <w:ins w:author="Craig Parker" w:date="2024-09-03T16:11:00Z" w:id="3331"/>
              <w:rFonts w:cstheme="minorHAnsi"/>
            </w:rPr>
          </w:rPrChange>
        </w:rPr>
        <w:pPrChange w:author="Craig Parker" w:date="2024-09-03T17:03:00Z" w16du:dateUtc="2024-09-03T15:03:00Z" w:id="3332">
          <w:pPr>
            <w:numPr>
              <w:numId w:val="32"/>
            </w:numPr>
            <w:tabs>
              <w:tab w:val="num" w:pos="720"/>
              <w:tab w:val="left" w:pos="4140"/>
              <w:tab w:val="left" w:pos="5220"/>
              <w:tab w:val="left" w:pos="6300"/>
            </w:tabs>
            <w:ind w:left="720" w:hanging="360"/>
            <w:contextualSpacing/>
          </w:pPr>
        </w:pPrChange>
      </w:pPr>
      <w:ins w:author="Craig Parker" w:date="2024-09-03T16:11:00Z" w:id="3333">
        <w:r w:rsidRPr="002A00F9">
          <w:rPr>
            <w:rFonts w:asciiTheme="majorHAnsi" w:hAnsiTheme="majorHAnsi" w:cstheme="majorHAnsi"/>
            <w:rPrChange w:author="Craig Parker" w:date="2024-09-03T16:23:00Z" w16du:dateUtc="2024-09-03T14:23:00Z" w:id="3334">
              <w:rPr>
                <w:rFonts w:cstheme="minorHAnsi"/>
              </w:rPr>
            </w:rPrChange>
          </w:rPr>
          <w:t>Chronic disease exacerbations (e.g., diabetes, hypertension)</w:t>
        </w:r>
      </w:ins>
    </w:p>
    <w:p w:rsidRPr="002A00F9" w:rsidR="00A5256E" w:rsidRDefault="00A5256E" w14:paraId="1B12CBE6" w14:textId="77777777">
      <w:pPr>
        <w:tabs>
          <w:tab w:val="left" w:pos="4140"/>
          <w:tab w:val="left" w:pos="5220"/>
          <w:tab w:val="left" w:pos="6300"/>
        </w:tabs>
        <w:spacing w:line="360" w:lineRule="auto"/>
        <w:contextualSpacing/>
        <w:rPr>
          <w:ins w:author="Craig Parker" w:date="2024-09-03T16:11:00Z" w:id="3335"/>
          <w:rFonts w:asciiTheme="majorHAnsi" w:hAnsiTheme="majorHAnsi" w:cstheme="majorHAnsi"/>
          <w:rPrChange w:author="Craig Parker" w:date="2024-09-03T16:23:00Z" w16du:dateUtc="2024-09-03T14:23:00Z" w:id="3336">
            <w:rPr>
              <w:ins w:author="Craig Parker" w:date="2024-09-03T16:11:00Z" w:id="3337"/>
              <w:rFonts w:cstheme="minorHAnsi"/>
            </w:rPr>
          </w:rPrChange>
        </w:rPr>
        <w:pPrChange w:author="Craig Parker" w:date="2024-09-03T17:03:00Z" w16du:dateUtc="2024-09-03T15:03:00Z" w:id="3338">
          <w:pPr>
            <w:tabs>
              <w:tab w:val="left" w:pos="4140"/>
              <w:tab w:val="left" w:pos="5220"/>
              <w:tab w:val="left" w:pos="6300"/>
            </w:tabs>
            <w:contextualSpacing/>
          </w:pPr>
        </w:pPrChange>
      </w:pPr>
      <w:ins w:author="Craig Parker" w:date="2024-09-03T16:11:00Z" w:id="3339">
        <w:r w:rsidRPr="002A00F9">
          <w:rPr>
            <w:rFonts w:asciiTheme="majorHAnsi" w:hAnsiTheme="majorHAnsi" w:cstheme="majorHAnsi"/>
            <w:b/>
            <w:bCs/>
            <w:rPrChange w:author="Craig Parker" w:date="2024-09-03T16:23:00Z" w16du:dateUtc="2024-09-03T14:23:00Z" w:id="3340">
              <w:rPr>
                <w:rFonts w:cstheme="minorHAnsi"/>
                <w:b/>
                <w:bCs/>
              </w:rPr>
            </w:rPrChange>
          </w:rPr>
          <w:t>Socio-economic and environmental variables (indicative list):</w:t>
        </w:r>
      </w:ins>
    </w:p>
    <w:p w:rsidRPr="002A00F9" w:rsidR="00A5256E" w:rsidRDefault="00A5256E" w14:paraId="3B24EB01" w14:textId="77777777">
      <w:pPr>
        <w:numPr>
          <w:ilvl w:val="0"/>
          <w:numId w:val="33"/>
        </w:numPr>
        <w:tabs>
          <w:tab w:val="left" w:pos="4140"/>
          <w:tab w:val="left" w:pos="5220"/>
          <w:tab w:val="left" w:pos="6300"/>
        </w:tabs>
        <w:spacing w:line="360" w:lineRule="auto"/>
        <w:contextualSpacing/>
        <w:rPr>
          <w:ins w:author="Craig Parker" w:date="2024-09-03T16:11:00Z" w:id="3341"/>
          <w:rFonts w:asciiTheme="majorHAnsi" w:hAnsiTheme="majorHAnsi" w:cstheme="majorHAnsi"/>
          <w:rPrChange w:author="Craig Parker" w:date="2024-09-03T16:23:00Z" w16du:dateUtc="2024-09-03T14:23:00Z" w:id="3342">
            <w:rPr>
              <w:ins w:author="Craig Parker" w:date="2024-09-03T16:11:00Z" w:id="3343"/>
              <w:rFonts w:cstheme="minorHAnsi"/>
            </w:rPr>
          </w:rPrChange>
        </w:rPr>
        <w:pPrChange w:author="Craig Parker" w:date="2024-09-03T17:03:00Z" w16du:dateUtc="2024-09-03T15:03:00Z" w:id="3344">
          <w:pPr>
            <w:numPr>
              <w:numId w:val="33"/>
            </w:numPr>
            <w:tabs>
              <w:tab w:val="num" w:pos="720"/>
              <w:tab w:val="left" w:pos="4140"/>
              <w:tab w:val="left" w:pos="5220"/>
              <w:tab w:val="left" w:pos="6300"/>
            </w:tabs>
            <w:ind w:left="720" w:hanging="360"/>
            <w:contextualSpacing/>
          </w:pPr>
        </w:pPrChange>
      </w:pPr>
      <w:ins w:author="Craig Parker" w:date="2024-09-03T16:11:00Z" w:id="3345">
        <w:r w:rsidRPr="002A00F9">
          <w:rPr>
            <w:rFonts w:asciiTheme="majorHAnsi" w:hAnsiTheme="majorHAnsi" w:cstheme="majorHAnsi"/>
            <w:rPrChange w:author="Craig Parker" w:date="2024-09-03T16:23:00Z" w16du:dateUtc="2024-09-03T14:23:00Z" w:id="3346">
              <w:rPr>
                <w:rFonts w:cstheme="minorHAnsi"/>
              </w:rPr>
            </w:rPrChange>
          </w:rPr>
          <w:t>Housing type and quality (e.g., informal housing, presence of air conditioning)</w:t>
        </w:r>
      </w:ins>
    </w:p>
    <w:p w:rsidRPr="002A00F9" w:rsidR="00A5256E" w:rsidRDefault="00A5256E" w14:paraId="125864E6" w14:textId="77777777">
      <w:pPr>
        <w:numPr>
          <w:ilvl w:val="0"/>
          <w:numId w:val="33"/>
        </w:numPr>
        <w:tabs>
          <w:tab w:val="left" w:pos="4140"/>
          <w:tab w:val="left" w:pos="5220"/>
          <w:tab w:val="left" w:pos="6300"/>
        </w:tabs>
        <w:spacing w:line="360" w:lineRule="auto"/>
        <w:contextualSpacing/>
        <w:rPr>
          <w:ins w:author="Craig Parker" w:date="2024-09-03T16:11:00Z" w:id="3347"/>
          <w:rFonts w:asciiTheme="majorHAnsi" w:hAnsiTheme="majorHAnsi" w:cstheme="majorHAnsi"/>
          <w:rPrChange w:author="Craig Parker" w:date="2024-09-03T16:23:00Z" w16du:dateUtc="2024-09-03T14:23:00Z" w:id="3348">
            <w:rPr>
              <w:ins w:author="Craig Parker" w:date="2024-09-03T16:11:00Z" w:id="3349"/>
              <w:rFonts w:cstheme="minorHAnsi"/>
            </w:rPr>
          </w:rPrChange>
        </w:rPr>
        <w:pPrChange w:author="Craig Parker" w:date="2024-09-03T17:03:00Z" w16du:dateUtc="2024-09-03T15:03:00Z" w:id="3350">
          <w:pPr>
            <w:numPr>
              <w:numId w:val="33"/>
            </w:numPr>
            <w:tabs>
              <w:tab w:val="num" w:pos="720"/>
              <w:tab w:val="left" w:pos="4140"/>
              <w:tab w:val="left" w:pos="5220"/>
              <w:tab w:val="left" w:pos="6300"/>
            </w:tabs>
            <w:ind w:left="720" w:hanging="360"/>
            <w:contextualSpacing/>
          </w:pPr>
        </w:pPrChange>
      </w:pPr>
      <w:ins w:author="Craig Parker" w:date="2024-09-03T16:11:00Z" w:id="3351">
        <w:r w:rsidRPr="002A00F9">
          <w:rPr>
            <w:rFonts w:asciiTheme="majorHAnsi" w:hAnsiTheme="majorHAnsi" w:cstheme="majorHAnsi"/>
            <w:rPrChange w:author="Craig Parker" w:date="2024-09-03T16:23:00Z" w16du:dateUtc="2024-09-03T14:23:00Z" w:id="3352">
              <w:rPr>
                <w:rFonts w:cstheme="minorHAnsi"/>
              </w:rPr>
            </w:rPrChange>
          </w:rPr>
          <w:t>Access to health services</w:t>
        </w:r>
      </w:ins>
    </w:p>
    <w:p w:rsidRPr="002A00F9" w:rsidR="00A5256E" w:rsidRDefault="00A5256E" w14:paraId="642395BB" w14:textId="77777777">
      <w:pPr>
        <w:numPr>
          <w:ilvl w:val="0"/>
          <w:numId w:val="33"/>
        </w:numPr>
        <w:tabs>
          <w:tab w:val="left" w:pos="4140"/>
          <w:tab w:val="left" w:pos="5220"/>
          <w:tab w:val="left" w:pos="6300"/>
        </w:tabs>
        <w:spacing w:line="360" w:lineRule="auto"/>
        <w:contextualSpacing/>
        <w:rPr>
          <w:ins w:author="Craig Parker" w:date="2024-09-03T16:11:00Z" w:id="3353"/>
          <w:rFonts w:asciiTheme="majorHAnsi" w:hAnsiTheme="majorHAnsi" w:cstheme="majorHAnsi"/>
          <w:rPrChange w:author="Craig Parker" w:date="2024-09-03T16:23:00Z" w16du:dateUtc="2024-09-03T14:23:00Z" w:id="3354">
            <w:rPr>
              <w:ins w:author="Craig Parker" w:date="2024-09-03T16:11:00Z" w:id="3355"/>
              <w:rFonts w:cstheme="minorHAnsi"/>
            </w:rPr>
          </w:rPrChange>
        </w:rPr>
        <w:pPrChange w:author="Craig Parker" w:date="2024-09-03T17:03:00Z" w16du:dateUtc="2024-09-03T15:03:00Z" w:id="3356">
          <w:pPr>
            <w:numPr>
              <w:numId w:val="33"/>
            </w:numPr>
            <w:tabs>
              <w:tab w:val="num" w:pos="720"/>
              <w:tab w:val="left" w:pos="4140"/>
              <w:tab w:val="left" w:pos="5220"/>
              <w:tab w:val="left" w:pos="6300"/>
            </w:tabs>
            <w:ind w:left="720" w:hanging="360"/>
            <w:contextualSpacing/>
          </w:pPr>
        </w:pPrChange>
      </w:pPr>
      <w:ins w:author="Craig Parker" w:date="2024-09-03T16:11:00Z" w:id="3357">
        <w:r w:rsidRPr="002A00F9">
          <w:rPr>
            <w:rFonts w:asciiTheme="majorHAnsi" w:hAnsiTheme="majorHAnsi" w:cstheme="majorHAnsi"/>
            <w:rPrChange w:author="Craig Parker" w:date="2024-09-03T16:23:00Z" w16du:dateUtc="2024-09-03T14:23:00Z" w:id="3358">
              <w:rPr>
                <w:rFonts w:cstheme="minorHAnsi"/>
              </w:rPr>
            </w:rPrChange>
          </w:rPr>
          <w:t>Employment status (outdoor vs. indoor workers)</w:t>
        </w:r>
      </w:ins>
    </w:p>
    <w:p w:rsidRPr="002A00F9" w:rsidR="00A5256E" w:rsidRDefault="00A5256E" w14:paraId="44342064" w14:textId="77777777">
      <w:pPr>
        <w:numPr>
          <w:ilvl w:val="0"/>
          <w:numId w:val="33"/>
        </w:numPr>
        <w:tabs>
          <w:tab w:val="left" w:pos="4140"/>
          <w:tab w:val="left" w:pos="5220"/>
          <w:tab w:val="left" w:pos="6300"/>
        </w:tabs>
        <w:spacing w:line="360" w:lineRule="auto"/>
        <w:contextualSpacing/>
        <w:rPr>
          <w:ins w:author="Craig Parker" w:date="2024-09-03T16:11:00Z" w:id="3359"/>
          <w:rFonts w:asciiTheme="majorHAnsi" w:hAnsiTheme="majorHAnsi" w:cstheme="majorHAnsi"/>
          <w:rPrChange w:author="Craig Parker" w:date="2024-09-03T16:23:00Z" w16du:dateUtc="2024-09-03T14:23:00Z" w:id="3360">
            <w:rPr>
              <w:ins w:author="Craig Parker" w:date="2024-09-03T16:11:00Z" w:id="3361"/>
              <w:rFonts w:cstheme="minorHAnsi"/>
            </w:rPr>
          </w:rPrChange>
        </w:rPr>
        <w:pPrChange w:author="Craig Parker" w:date="2024-09-03T17:03:00Z" w16du:dateUtc="2024-09-03T15:03:00Z" w:id="3362">
          <w:pPr>
            <w:numPr>
              <w:numId w:val="33"/>
            </w:numPr>
            <w:tabs>
              <w:tab w:val="num" w:pos="720"/>
              <w:tab w:val="left" w:pos="4140"/>
              <w:tab w:val="left" w:pos="5220"/>
              <w:tab w:val="left" w:pos="6300"/>
            </w:tabs>
            <w:ind w:left="720" w:hanging="360"/>
            <w:contextualSpacing/>
          </w:pPr>
        </w:pPrChange>
      </w:pPr>
      <w:ins w:author="Craig Parker" w:date="2024-09-03T16:11:00Z" w:id="3363">
        <w:r w:rsidRPr="002A00F9">
          <w:rPr>
            <w:rFonts w:asciiTheme="majorHAnsi" w:hAnsiTheme="majorHAnsi" w:cstheme="majorHAnsi"/>
            <w:rPrChange w:author="Craig Parker" w:date="2024-09-03T16:23:00Z" w16du:dateUtc="2024-09-03T14:23:00Z" w:id="3364">
              <w:rPr>
                <w:rFonts w:cstheme="minorHAnsi"/>
              </w:rPr>
            </w:rPrChange>
          </w:rPr>
          <w:t>Socio-economic status indices</w:t>
        </w:r>
      </w:ins>
    </w:p>
    <w:p w:rsidRPr="002A00F9" w:rsidR="00A5256E" w:rsidRDefault="00A5256E" w14:paraId="1ECB8707" w14:textId="77777777">
      <w:pPr>
        <w:numPr>
          <w:ilvl w:val="0"/>
          <w:numId w:val="33"/>
        </w:numPr>
        <w:tabs>
          <w:tab w:val="left" w:pos="4140"/>
          <w:tab w:val="left" w:pos="5220"/>
          <w:tab w:val="left" w:pos="6300"/>
        </w:tabs>
        <w:spacing w:line="360" w:lineRule="auto"/>
        <w:contextualSpacing/>
        <w:rPr>
          <w:ins w:author="Craig Parker" w:date="2024-09-03T16:11:00Z" w:id="3365"/>
          <w:rFonts w:asciiTheme="majorHAnsi" w:hAnsiTheme="majorHAnsi" w:cstheme="majorHAnsi"/>
          <w:rPrChange w:author="Craig Parker" w:date="2024-09-03T16:23:00Z" w16du:dateUtc="2024-09-03T14:23:00Z" w:id="3366">
            <w:rPr>
              <w:ins w:author="Craig Parker" w:date="2024-09-03T16:11:00Z" w:id="3367"/>
              <w:rFonts w:cstheme="minorHAnsi"/>
            </w:rPr>
          </w:rPrChange>
        </w:rPr>
        <w:pPrChange w:author="Craig Parker" w:date="2024-09-03T17:03:00Z" w16du:dateUtc="2024-09-03T15:03:00Z" w:id="3368">
          <w:pPr>
            <w:numPr>
              <w:numId w:val="33"/>
            </w:numPr>
            <w:tabs>
              <w:tab w:val="num" w:pos="720"/>
              <w:tab w:val="left" w:pos="4140"/>
              <w:tab w:val="left" w:pos="5220"/>
              <w:tab w:val="left" w:pos="6300"/>
            </w:tabs>
            <w:ind w:left="720" w:hanging="360"/>
            <w:contextualSpacing/>
          </w:pPr>
        </w:pPrChange>
      </w:pPr>
      <w:proofErr w:type="spellStart"/>
      <w:ins w:author="Craig Parker" w:date="2024-09-03T16:11:00Z" w:id="3369">
        <w:r w:rsidRPr="002A00F9">
          <w:rPr>
            <w:rFonts w:asciiTheme="majorHAnsi" w:hAnsiTheme="majorHAnsi" w:cstheme="majorHAnsi"/>
            <w:rPrChange w:author="Craig Parker" w:date="2024-09-03T16:23:00Z" w16du:dateUtc="2024-09-03T14:23:00Z" w:id="3370">
              <w:rPr>
                <w:rFonts w:cstheme="minorHAnsi"/>
              </w:rPr>
            </w:rPrChange>
          </w:rPr>
          <w:t>Neighborhood</w:t>
        </w:r>
        <w:proofErr w:type="spellEnd"/>
        <w:r w:rsidRPr="002A00F9">
          <w:rPr>
            <w:rFonts w:asciiTheme="majorHAnsi" w:hAnsiTheme="majorHAnsi" w:cstheme="majorHAnsi"/>
            <w:rPrChange w:author="Craig Parker" w:date="2024-09-03T16:23:00Z" w16du:dateUtc="2024-09-03T14:23:00Z" w:id="3371">
              <w:rPr>
                <w:rFonts w:cstheme="minorHAnsi"/>
              </w:rPr>
            </w:rPrChange>
          </w:rPr>
          <w:t>-level data (e.g., urban heat island effect, green space availability)</w:t>
        </w:r>
      </w:ins>
    </w:p>
    <w:p w:rsidRPr="002A00F9" w:rsidR="00A5256E" w:rsidRDefault="00A5256E" w14:paraId="0107E433" w14:textId="77777777">
      <w:pPr>
        <w:tabs>
          <w:tab w:val="left" w:pos="4140"/>
          <w:tab w:val="left" w:pos="5220"/>
          <w:tab w:val="left" w:pos="6300"/>
        </w:tabs>
        <w:spacing w:line="360" w:lineRule="auto"/>
        <w:contextualSpacing/>
        <w:rPr>
          <w:ins w:author="Craig Parker" w:date="2024-09-03T16:11:00Z" w:id="3372"/>
          <w:rFonts w:asciiTheme="majorHAnsi" w:hAnsiTheme="majorHAnsi" w:cstheme="majorHAnsi"/>
          <w:rPrChange w:author="Craig Parker" w:date="2024-09-03T16:23:00Z" w16du:dateUtc="2024-09-03T14:23:00Z" w:id="3373">
            <w:rPr>
              <w:ins w:author="Craig Parker" w:date="2024-09-03T16:11:00Z" w:id="3374"/>
              <w:rFonts w:cstheme="minorHAnsi"/>
            </w:rPr>
          </w:rPrChange>
        </w:rPr>
        <w:pPrChange w:author="Craig Parker" w:date="2024-09-03T17:03:00Z" w16du:dateUtc="2024-09-03T15:03:00Z" w:id="3375">
          <w:pPr>
            <w:tabs>
              <w:tab w:val="left" w:pos="4140"/>
              <w:tab w:val="left" w:pos="5220"/>
              <w:tab w:val="left" w:pos="6300"/>
            </w:tabs>
            <w:contextualSpacing/>
          </w:pPr>
        </w:pPrChange>
      </w:pPr>
      <w:ins w:author="Craig Parker" w:date="2024-09-03T16:11:00Z" w:id="3376">
        <w:r w:rsidRPr="002A00F9">
          <w:rPr>
            <w:rFonts w:asciiTheme="majorHAnsi" w:hAnsiTheme="majorHAnsi" w:cstheme="majorHAnsi"/>
            <w:b/>
            <w:bCs/>
            <w:rPrChange w:author="Craig Parker" w:date="2024-09-03T16:23:00Z" w16du:dateUtc="2024-09-03T14:23:00Z" w:id="3377">
              <w:rPr>
                <w:rFonts w:cstheme="minorHAnsi"/>
                <w:b/>
                <w:bCs/>
              </w:rPr>
            </w:rPrChange>
          </w:rPr>
          <w:t>Other variables:</w:t>
        </w:r>
      </w:ins>
    </w:p>
    <w:p w:rsidRPr="002A00F9" w:rsidR="00A5256E" w:rsidRDefault="00A5256E" w14:paraId="26CA2509" w14:textId="77777777">
      <w:pPr>
        <w:numPr>
          <w:ilvl w:val="0"/>
          <w:numId w:val="34"/>
        </w:numPr>
        <w:tabs>
          <w:tab w:val="left" w:pos="4140"/>
          <w:tab w:val="left" w:pos="5220"/>
          <w:tab w:val="left" w:pos="6300"/>
        </w:tabs>
        <w:spacing w:line="360" w:lineRule="auto"/>
        <w:contextualSpacing/>
        <w:rPr>
          <w:ins w:author="Craig Parker" w:date="2024-09-03T16:11:00Z" w:id="3378"/>
          <w:rFonts w:asciiTheme="majorHAnsi" w:hAnsiTheme="majorHAnsi" w:cstheme="majorHAnsi"/>
          <w:rPrChange w:author="Craig Parker" w:date="2024-09-03T16:23:00Z" w16du:dateUtc="2024-09-03T14:23:00Z" w:id="3379">
            <w:rPr>
              <w:ins w:author="Craig Parker" w:date="2024-09-03T16:11:00Z" w:id="3380"/>
              <w:rFonts w:cstheme="minorHAnsi"/>
            </w:rPr>
          </w:rPrChange>
        </w:rPr>
        <w:pPrChange w:author="Craig Parker" w:date="2024-09-03T17:03:00Z" w16du:dateUtc="2024-09-03T15:03:00Z" w:id="3381">
          <w:pPr>
            <w:numPr>
              <w:numId w:val="34"/>
            </w:numPr>
            <w:tabs>
              <w:tab w:val="num" w:pos="720"/>
              <w:tab w:val="left" w:pos="4140"/>
              <w:tab w:val="left" w:pos="5220"/>
              <w:tab w:val="left" w:pos="6300"/>
            </w:tabs>
            <w:ind w:left="720" w:hanging="360"/>
            <w:contextualSpacing/>
          </w:pPr>
        </w:pPrChange>
      </w:pPr>
      <w:ins w:author="Craig Parker" w:date="2024-09-03T16:11:00Z" w:id="3382">
        <w:r w:rsidRPr="002A00F9">
          <w:rPr>
            <w:rFonts w:asciiTheme="majorHAnsi" w:hAnsiTheme="majorHAnsi" w:cstheme="majorHAnsi"/>
            <w:rPrChange w:author="Craig Parker" w:date="2024-09-03T16:23:00Z" w16du:dateUtc="2024-09-03T14:23:00Z" w:id="3383">
              <w:rPr>
                <w:rFonts w:cstheme="minorHAnsi"/>
              </w:rPr>
            </w:rPrChange>
          </w:rPr>
          <w:t>Age, gender, and other demographic information</w:t>
        </w:r>
      </w:ins>
    </w:p>
    <w:p w:rsidRPr="002A00F9" w:rsidR="00A5256E" w:rsidRDefault="00A5256E" w14:paraId="33FBA011" w14:textId="77777777">
      <w:pPr>
        <w:numPr>
          <w:ilvl w:val="0"/>
          <w:numId w:val="34"/>
        </w:numPr>
        <w:tabs>
          <w:tab w:val="left" w:pos="4140"/>
          <w:tab w:val="left" w:pos="5220"/>
          <w:tab w:val="left" w:pos="6300"/>
        </w:tabs>
        <w:spacing w:line="360" w:lineRule="auto"/>
        <w:contextualSpacing/>
        <w:rPr>
          <w:ins w:author="Craig Parker" w:date="2024-09-03T16:11:00Z" w:id="3384"/>
          <w:rFonts w:asciiTheme="majorHAnsi" w:hAnsiTheme="majorHAnsi" w:cstheme="majorHAnsi"/>
          <w:rPrChange w:author="Craig Parker" w:date="2024-09-03T16:23:00Z" w16du:dateUtc="2024-09-03T14:23:00Z" w:id="3385">
            <w:rPr>
              <w:ins w:author="Craig Parker" w:date="2024-09-03T16:11:00Z" w:id="3386"/>
              <w:rFonts w:cstheme="minorHAnsi"/>
            </w:rPr>
          </w:rPrChange>
        </w:rPr>
        <w:pPrChange w:author="Craig Parker" w:date="2024-09-03T17:03:00Z" w16du:dateUtc="2024-09-03T15:03:00Z" w:id="3387">
          <w:pPr>
            <w:numPr>
              <w:numId w:val="34"/>
            </w:numPr>
            <w:tabs>
              <w:tab w:val="num" w:pos="720"/>
              <w:tab w:val="left" w:pos="4140"/>
              <w:tab w:val="left" w:pos="5220"/>
              <w:tab w:val="left" w:pos="6300"/>
            </w:tabs>
            <w:ind w:left="720" w:hanging="360"/>
            <w:contextualSpacing/>
          </w:pPr>
        </w:pPrChange>
      </w:pPr>
      <w:ins w:author="Craig Parker" w:date="2024-09-03T16:11:00Z" w:id="3388">
        <w:r w:rsidRPr="002A00F9">
          <w:rPr>
            <w:rFonts w:asciiTheme="majorHAnsi" w:hAnsiTheme="majorHAnsi" w:cstheme="majorHAnsi"/>
            <w:rPrChange w:author="Craig Parker" w:date="2024-09-03T16:23:00Z" w16du:dateUtc="2024-09-03T14:23:00Z" w:id="3389">
              <w:rPr>
                <w:rFonts w:cstheme="minorHAnsi"/>
              </w:rPr>
            </w:rPrChange>
          </w:rPr>
          <w:t>Date of interviews or examinations</w:t>
        </w:r>
      </w:ins>
    </w:p>
    <w:p w:rsidRPr="002A00F9" w:rsidR="00A5256E" w:rsidRDefault="00A5256E" w14:paraId="57386A54" w14:textId="77777777">
      <w:pPr>
        <w:numPr>
          <w:ilvl w:val="0"/>
          <w:numId w:val="34"/>
        </w:numPr>
        <w:tabs>
          <w:tab w:val="left" w:pos="4140"/>
          <w:tab w:val="left" w:pos="5220"/>
          <w:tab w:val="left" w:pos="6300"/>
        </w:tabs>
        <w:spacing w:line="360" w:lineRule="auto"/>
        <w:contextualSpacing/>
        <w:rPr>
          <w:ins w:author="Craig Parker" w:date="2024-09-03T16:11:00Z" w:id="3390"/>
          <w:rFonts w:asciiTheme="majorHAnsi" w:hAnsiTheme="majorHAnsi" w:cstheme="majorHAnsi"/>
          <w:rPrChange w:author="Craig Parker" w:date="2024-09-03T16:23:00Z" w16du:dateUtc="2024-09-03T14:23:00Z" w:id="3391">
            <w:rPr>
              <w:ins w:author="Craig Parker" w:date="2024-09-03T16:11:00Z" w:id="3392"/>
              <w:rFonts w:cstheme="minorHAnsi"/>
            </w:rPr>
          </w:rPrChange>
        </w:rPr>
        <w:pPrChange w:author="Craig Parker" w:date="2024-09-03T17:03:00Z" w16du:dateUtc="2024-09-03T15:03:00Z" w:id="3393">
          <w:pPr>
            <w:numPr>
              <w:numId w:val="34"/>
            </w:numPr>
            <w:tabs>
              <w:tab w:val="num" w:pos="720"/>
              <w:tab w:val="left" w:pos="4140"/>
              <w:tab w:val="left" w:pos="5220"/>
              <w:tab w:val="left" w:pos="6300"/>
            </w:tabs>
            <w:ind w:left="720" w:hanging="360"/>
            <w:contextualSpacing/>
          </w:pPr>
        </w:pPrChange>
      </w:pPr>
      <w:ins w:author="Craig Parker" w:date="2024-09-03T16:11:00Z" w:id="3394">
        <w:r w:rsidRPr="002A00F9">
          <w:rPr>
            <w:rFonts w:asciiTheme="majorHAnsi" w:hAnsiTheme="majorHAnsi" w:cstheme="majorHAnsi"/>
            <w:rPrChange w:author="Craig Parker" w:date="2024-09-03T16:23:00Z" w16du:dateUtc="2024-09-03T14:23:00Z" w:id="3395">
              <w:rPr>
                <w:rFonts w:cstheme="minorHAnsi"/>
              </w:rPr>
            </w:rPrChange>
          </w:rPr>
          <w:t>Specific location of health facility or research site</w:t>
        </w:r>
      </w:ins>
    </w:p>
    <w:p w:rsidRPr="002A00F9" w:rsidR="00A5256E" w:rsidRDefault="00A5256E" w14:paraId="2A53F8EA" w14:textId="77777777">
      <w:pPr>
        <w:numPr>
          <w:ilvl w:val="0"/>
          <w:numId w:val="34"/>
        </w:numPr>
        <w:tabs>
          <w:tab w:val="left" w:pos="4140"/>
          <w:tab w:val="left" w:pos="5220"/>
          <w:tab w:val="left" w:pos="6300"/>
        </w:tabs>
        <w:spacing w:line="360" w:lineRule="auto"/>
        <w:contextualSpacing/>
        <w:rPr>
          <w:ins w:author="Craig Parker" w:date="2024-09-03T16:11:00Z" w:id="3396"/>
          <w:rFonts w:asciiTheme="majorHAnsi" w:hAnsiTheme="majorHAnsi" w:cstheme="majorHAnsi"/>
          <w:rPrChange w:author="Craig Parker" w:date="2024-09-03T16:23:00Z" w16du:dateUtc="2024-09-03T14:23:00Z" w:id="3397">
            <w:rPr>
              <w:ins w:author="Craig Parker" w:date="2024-09-03T16:11:00Z" w:id="3398"/>
              <w:rFonts w:cstheme="minorHAnsi"/>
            </w:rPr>
          </w:rPrChange>
        </w:rPr>
        <w:pPrChange w:author="Craig Parker" w:date="2024-09-03T17:03:00Z" w16du:dateUtc="2024-09-03T15:03:00Z" w:id="3399">
          <w:pPr>
            <w:numPr>
              <w:numId w:val="34"/>
            </w:numPr>
            <w:tabs>
              <w:tab w:val="num" w:pos="720"/>
              <w:tab w:val="left" w:pos="4140"/>
              <w:tab w:val="left" w:pos="5220"/>
              <w:tab w:val="left" w:pos="6300"/>
            </w:tabs>
            <w:ind w:left="720" w:hanging="360"/>
            <w:contextualSpacing/>
          </w:pPr>
        </w:pPrChange>
      </w:pPr>
      <w:ins w:author="Craig Parker" w:date="2024-09-03T16:11:00Z" w:id="3400">
        <w:r w:rsidRPr="002A00F9">
          <w:rPr>
            <w:rFonts w:asciiTheme="majorHAnsi" w:hAnsiTheme="majorHAnsi" w:cstheme="majorHAnsi"/>
            <w:rPrChange w:author="Craig Parker" w:date="2024-09-03T16:23:00Z" w16du:dateUtc="2024-09-03T14:23:00Z" w:id="3401">
              <w:rPr>
                <w:rFonts w:cstheme="minorHAnsi"/>
              </w:rPr>
            </w:rPrChange>
          </w:rPr>
          <w:t>Type of facility (e.g., clinic, hospital)</w:t>
        </w:r>
      </w:ins>
    </w:p>
    <w:p w:rsidRPr="002A00F9" w:rsidR="00A5256E" w:rsidRDefault="00A5256E" w14:paraId="7280E373" w14:textId="77777777">
      <w:pPr>
        <w:numPr>
          <w:ilvl w:val="0"/>
          <w:numId w:val="34"/>
        </w:numPr>
        <w:tabs>
          <w:tab w:val="left" w:pos="4140"/>
          <w:tab w:val="left" w:pos="5220"/>
          <w:tab w:val="left" w:pos="6300"/>
        </w:tabs>
        <w:spacing w:line="360" w:lineRule="auto"/>
        <w:contextualSpacing/>
        <w:rPr>
          <w:ins w:author="Craig Parker" w:date="2024-09-03T16:11:00Z" w:id="3402"/>
          <w:rFonts w:asciiTheme="majorHAnsi" w:hAnsiTheme="majorHAnsi" w:cstheme="majorHAnsi"/>
          <w:rPrChange w:author="Craig Parker" w:date="2024-09-03T16:23:00Z" w16du:dateUtc="2024-09-03T14:23:00Z" w:id="3403">
            <w:rPr>
              <w:ins w:author="Craig Parker" w:date="2024-09-03T16:11:00Z" w:id="3404"/>
              <w:rFonts w:cstheme="minorHAnsi"/>
            </w:rPr>
          </w:rPrChange>
        </w:rPr>
        <w:pPrChange w:author="Craig Parker" w:date="2024-09-03T17:03:00Z" w16du:dateUtc="2024-09-03T15:03:00Z" w:id="3405">
          <w:pPr>
            <w:numPr>
              <w:numId w:val="34"/>
            </w:numPr>
            <w:tabs>
              <w:tab w:val="num" w:pos="720"/>
              <w:tab w:val="left" w:pos="4140"/>
              <w:tab w:val="left" w:pos="5220"/>
              <w:tab w:val="left" w:pos="6300"/>
            </w:tabs>
            <w:ind w:left="720" w:hanging="360"/>
            <w:contextualSpacing/>
          </w:pPr>
        </w:pPrChange>
      </w:pPr>
      <w:ins w:author="Craig Parker" w:date="2024-09-03T16:11:00Z" w:id="3406">
        <w:r w:rsidRPr="002A00F9">
          <w:rPr>
            <w:rFonts w:asciiTheme="majorHAnsi" w:hAnsiTheme="majorHAnsi" w:cstheme="majorHAnsi"/>
            <w:rPrChange w:author="Craig Parker" w:date="2024-09-03T16:23:00Z" w16du:dateUtc="2024-09-03T14:23:00Z" w:id="3407">
              <w:rPr>
                <w:rFonts w:cstheme="minorHAnsi"/>
              </w:rPr>
            </w:rPrChange>
          </w:rPr>
          <w:t>History of chronic diseases</w:t>
        </w:r>
      </w:ins>
    </w:p>
    <w:p w:rsidRPr="002A00F9" w:rsidR="00A5256E" w:rsidRDefault="00A5256E" w14:paraId="55A2A6B1" w14:textId="77777777">
      <w:pPr>
        <w:numPr>
          <w:ilvl w:val="0"/>
          <w:numId w:val="34"/>
        </w:numPr>
        <w:tabs>
          <w:tab w:val="left" w:pos="4140"/>
          <w:tab w:val="left" w:pos="5220"/>
          <w:tab w:val="left" w:pos="6300"/>
        </w:tabs>
        <w:spacing w:line="360" w:lineRule="auto"/>
        <w:contextualSpacing/>
        <w:rPr>
          <w:ins w:author="Craig Parker" w:date="2024-09-03T16:11:00Z" w:id="3408"/>
          <w:rFonts w:asciiTheme="majorHAnsi" w:hAnsiTheme="majorHAnsi" w:cstheme="majorHAnsi"/>
          <w:rPrChange w:author="Craig Parker" w:date="2024-09-03T16:23:00Z" w16du:dateUtc="2024-09-03T14:23:00Z" w:id="3409">
            <w:rPr>
              <w:ins w:author="Craig Parker" w:date="2024-09-03T16:11:00Z" w:id="3410"/>
              <w:rFonts w:cstheme="minorHAnsi"/>
            </w:rPr>
          </w:rPrChange>
        </w:rPr>
        <w:pPrChange w:author="Craig Parker" w:date="2024-09-03T17:03:00Z" w16du:dateUtc="2024-09-03T15:03:00Z" w:id="3411">
          <w:pPr>
            <w:numPr>
              <w:numId w:val="34"/>
            </w:numPr>
            <w:tabs>
              <w:tab w:val="num" w:pos="720"/>
              <w:tab w:val="left" w:pos="4140"/>
              <w:tab w:val="left" w:pos="5220"/>
              <w:tab w:val="left" w:pos="6300"/>
            </w:tabs>
            <w:ind w:left="720" w:hanging="360"/>
            <w:contextualSpacing/>
          </w:pPr>
        </w:pPrChange>
      </w:pPr>
      <w:ins w:author="Craig Parker" w:date="2024-09-03T16:11:00Z" w:id="3412">
        <w:r w:rsidRPr="002A00F9">
          <w:rPr>
            <w:rFonts w:asciiTheme="majorHAnsi" w:hAnsiTheme="majorHAnsi" w:cstheme="majorHAnsi"/>
            <w:rPrChange w:author="Craig Parker" w:date="2024-09-03T16:23:00Z" w16du:dateUtc="2024-09-03T14:23:00Z" w:id="3413">
              <w:rPr>
                <w:rFonts w:cstheme="minorHAnsi"/>
              </w:rPr>
            </w:rPrChange>
          </w:rPr>
          <w:t>Anthropometric data (e.g., weight, height, BMI)</w:t>
        </w:r>
      </w:ins>
    </w:p>
    <w:p w:rsidRPr="002A00F9" w:rsidR="00A5256E" w:rsidRDefault="00A5256E" w14:paraId="5BE1AE23" w14:textId="77777777">
      <w:pPr>
        <w:tabs>
          <w:tab w:val="left" w:pos="4140"/>
          <w:tab w:val="left" w:pos="5220"/>
          <w:tab w:val="left" w:pos="6300"/>
        </w:tabs>
        <w:spacing w:line="360" w:lineRule="auto"/>
        <w:contextualSpacing/>
        <w:rPr>
          <w:ins w:author="Craig Parker" w:date="2024-09-03T16:11:00Z" w:id="3414"/>
          <w:rFonts w:asciiTheme="majorHAnsi" w:hAnsiTheme="majorHAnsi" w:cstheme="majorHAnsi"/>
          <w:rPrChange w:author="Craig Parker" w:date="2024-09-03T16:23:00Z" w16du:dateUtc="2024-09-03T14:23:00Z" w:id="3415">
            <w:rPr>
              <w:ins w:author="Craig Parker" w:date="2024-09-03T16:11:00Z" w:id="3416"/>
              <w:rFonts w:cstheme="minorHAnsi"/>
            </w:rPr>
          </w:rPrChange>
        </w:rPr>
        <w:pPrChange w:author="Craig Parker" w:date="2024-09-03T17:03:00Z" w16du:dateUtc="2024-09-03T15:03:00Z" w:id="3417">
          <w:pPr>
            <w:tabs>
              <w:tab w:val="left" w:pos="4140"/>
              <w:tab w:val="left" w:pos="5220"/>
              <w:tab w:val="left" w:pos="6300"/>
            </w:tabs>
            <w:contextualSpacing/>
          </w:pPr>
        </w:pPrChange>
      </w:pPr>
      <w:ins w:author="Craig Parker" w:date="2024-09-03T16:11:00Z" w:id="3418">
        <w:r w:rsidRPr="002A00F9">
          <w:rPr>
            <w:rFonts w:asciiTheme="majorHAnsi" w:hAnsiTheme="majorHAnsi" w:cstheme="majorHAnsi"/>
            <w:b/>
            <w:bCs/>
            <w:rPrChange w:author="Craig Parker" w:date="2024-09-03T16:23:00Z" w16du:dateUtc="2024-09-03T14:23:00Z" w:id="3419">
              <w:rPr>
                <w:rFonts w:cstheme="minorHAnsi"/>
                <w:b/>
                <w:bCs/>
              </w:rPr>
            </w:rPrChange>
          </w:rPr>
          <w:t>Associated metadata/documentation:</w:t>
        </w:r>
      </w:ins>
    </w:p>
    <w:p w:rsidRPr="002A00F9" w:rsidR="00A5256E" w:rsidRDefault="00A5256E" w14:paraId="7BE26CBF" w14:textId="77777777">
      <w:pPr>
        <w:numPr>
          <w:ilvl w:val="0"/>
          <w:numId w:val="35"/>
        </w:numPr>
        <w:tabs>
          <w:tab w:val="left" w:pos="4140"/>
          <w:tab w:val="left" w:pos="5220"/>
          <w:tab w:val="left" w:pos="6300"/>
        </w:tabs>
        <w:spacing w:line="360" w:lineRule="auto"/>
        <w:contextualSpacing/>
        <w:rPr>
          <w:ins w:author="Craig Parker" w:date="2024-09-03T16:11:00Z" w:id="3420"/>
          <w:rFonts w:asciiTheme="majorHAnsi" w:hAnsiTheme="majorHAnsi" w:cstheme="majorHAnsi"/>
          <w:rPrChange w:author="Craig Parker" w:date="2024-09-03T16:23:00Z" w16du:dateUtc="2024-09-03T14:23:00Z" w:id="3421">
            <w:rPr>
              <w:ins w:author="Craig Parker" w:date="2024-09-03T16:11:00Z" w:id="3422"/>
              <w:rFonts w:cstheme="minorHAnsi"/>
            </w:rPr>
          </w:rPrChange>
        </w:rPr>
        <w:pPrChange w:author="Craig Parker" w:date="2024-09-03T17:03:00Z" w16du:dateUtc="2024-09-03T15:03:00Z" w:id="3423">
          <w:pPr>
            <w:numPr>
              <w:numId w:val="35"/>
            </w:numPr>
            <w:tabs>
              <w:tab w:val="num" w:pos="720"/>
              <w:tab w:val="left" w:pos="4140"/>
              <w:tab w:val="left" w:pos="5220"/>
              <w:tab w:val="left" w:pos="6300"/>
            </w:tabs>
            <w:ind w:left="720" w:hanging="360"/>
            <w:contextualSpacing/>
          </w:pPr>
        </w:pPrChange>
      </w:pPr>
      <w:ins w:author="Craig Parker" w:date="2024-09-03T16:11:00Z" w:id="3424">
        <w:r w:rsidRPr="002A00F9">
          <w:rPr>
            <w:rFonts w:asciiTheme="majorHAnsi" w:hAnsiTheme="majorHAnsi" w:cstheme="majorHAnsi"/>
            <w:rPrChange w:author="Craig Parker" w:date="2024-09-03T16:23:00Z" w16du:dateUtc="2024-09-03T14:23:00Z" w:id="3425">
              <w:rPr>
                <w:rFonts w:cstheme="minorHAnsi"/>
              </w:rPr>
            </w:rPrChange>
          </w:rPr>
          <w:t>Study protocol</w:t>
        </w:r>
      </w:ins>
    </w:p>
    <w:p w:rsidRPr="002A00F9" w:rsidR="00A5256E" w:rsidRDefault="00A5256E" w14:paraId="3872DB24" w14:textId="77777777">
      <w:pPr>
        <w:numPr>
          <w:ilvl w:val="0"/>
          <w:numId w:val="35"/>
        </w:numPr>
        <w:tabs>
          <w:tab w:val="left" w:pos="4140"/>
          <w:tab w:val="left" w:pos="5220"/>
          <w:tab w:val="left" w:pos="6300"/>
        </w:tabs>
        <w:spacing w:line="360" w:lineRule="auto"/>
        <w:contextualSpacing/>
        <w:rPr>
          <w:ins w:author="Craig Parker" w:date="2024-09-03T16:11:00Z" w:id="3426"/>
          <w:rFonts w:asciiTheme="majorHAnsi" w:hAnsiTheme="majorHAnsi" w:cstheme="majorHAnsi"/>
          <w:rPrChange w:author="Craig Parker" w:date="2024-09-03T16:23:00Z" w16du:dateUtc="2024-09-03T14:23:00Z" w:id="3427">
            <w:rPr>
              <w:ins w:author="Craig Parker" w:date="2024-09-03T16:11:00Z" w:id="3428"/>
              <w:rFonts w:cstheme="minorHAnsi"/>
            </w:rPr>
          </w:rPrChange>
        </w:rPr>
        <w:pPrChange w:author="Craig Parker" w:date="2024-09-03T17:03:00Z" w16du:dateUtc="2024-09-03T15:03:00Z" w:id="3429">
          <w:pPr>
            <w:numPr>
              <w:numId w:val="35"/>
            </w:numPr>
            <w:tabs>
              <w:tab w:val="num" w:pos="720"/>
              <w:tab w:val="left" w:pos="4140"/>
              <w:tab w:val="left" w:pos="5220"/>
              <w:tab w:val="left" w:pos="6300"/>
            </w:tabs>
            <w:ind w:left="720" w:hanging="360"/>
            <w:contextualSpacing/>
          </w:pPr>
        </w:pPrChange>
      </w:pPr>
      <w:ins w:author="Craig Parker" w:date="2024-09-03T16:11:00Z" w:id="3430">
        <w:r w:rsidRPr="002A00F9">
          <w:rPr>
            <w:rFonts w:asciiTheme="majorHAnsi" w:hAnsiTheme="majorHAnsi" w:cstheme="majorHAnsi"/>
            <w:rPrChange w:author="Craig Parker" w:date="2024-09-03T16:23:00Z" w16du:dateUtc="2024-09-03T14:23:00Z" w:id="3431">
              <w:rPr>
                <w:rFonts w:cstheme="minorHAnsi"/>
              </w:rPr>
            </w:rPrChange>
          </w:rPr>
          <w:t>Codebooks</w:t>
        </w:r>
      </w:ins>
    </w:p>
    <w:p w:rsidRPr="002A00F9" w:rsidR="00A5256E" w:rsidRDefault="00A5256E" w14:paraId="294DC261" w14:textId="77777777">
      <w:pPr>
        <w:numPr>
          <w:ilvl w:val="0"/>
          <w:numId w:val="35"/>
        </w:numPr>
        <w:tabs>
          <w:tab w:val="left" w:pos="4140"/>
          <w:tab w:val="left" w:pos="5220"/>
          <w:tab w:val="left" w:pos="6300"/>
        </w:tabs>
        <w:spacing w:line="360" w:lineRule="auto"/>
        <w:contextualSpacing/>
        <w:rPr>
          <w:ins w:author="Craig Parker" w:date="2024-09-03T16:11:00Z" w:id="3432"/>
          <w:rFonts w:asciiTheme="majorHAnsi" w:hAnsiTheme="majorHAnsi" w:cstheme="majorHAnsi"/>
          <w:rPrChange w:author="Craig Parker" w:date="2024-09-03T16:23:00Z" w16du:dateUtc="2024-09-03T14:23:00Z" w:id="3433">
            <w:rPr>
              <w:ins w:author="Craig Parker" w:date="2024-09-03T16:11:00Z" w:id="3434"/>
              <w:rFonts w:cstheme="minorHAnsi"/>
            </w:rPr>
          </w:rPrChange>
        </w:rPr>
        <w:pPrChange w:author="Craig Parker" w:date="2024-09-03T17:03:00Z" w16du:dateUtc="2024-09-03T15:03:00Z" w:id="3435">
          <w:pPr>
            <w:numPr>
              <w:numId w:val="35"/>
            </w:numPr>
            <w:tabs>
              <w:tab w:val="num" w:pos="720"/>
              <w:tab w:val="left" w:pos="4140"/>
              <w:tab w:val="left" w:pos="5220"/>
              <w:tab w:val="left" w:pos="6300"/>
            </w:tabs>
            <w:ind w:left="720" w:hanging="360"/>
            <w:contextualSpacing/>
          </w:pPr>
        </w:pPrChange>
      </w:pPr>
      <w:ins w:author="Craig Parker" w:date="2024-09-03T16:11:00Z" w:id="3436">
        <w:r w:rsidRPr="002A00F9">
          <w:rPr>
            <w:rFonts w:asciiTheme="majorHAnsi" w:hAnsiTheme="majorHAnsi" w:cstheme="majorHAnsi"/>
            <w:rPrChange w:author="Craig Parker" w:date="2024-09-03T16:23:00Z" w16du:dateUtc="2024-09-03T14:23:00Z" w:id="3437">
              <w:rPr>
                <w:rFonts w:cstheme="minorHAnsi"/>
              </w:rPr>
            </w:rPrChange>
          </w:rPr>
          <w:t>Do files</w:t>
        </w:r>
      </w:ins>
    </w:p>
    <w:p w:rsidRPr="002A00F9" w:rsidR="00A5256E" w:rsidRDefault="00A5256E" w14:paraId="2726D5F6" w14:textId="77777777">
      <w:pPr>
        <w:numPr>
          <w:ilvl w:val="0"/>
          <w:numId w:val="35"/>
        </w:numPr>
        <w:tabs>
          <w:tab w:val="left" w:pos="4140"/>
          <w:tab w:val="left" w:pos="5220"/>
          <w:tab w:val="left" w:pos="6300"/>
        </w:tabs>
        <w:spacing w:line="360" w:lineRule="auto"/>
        <w:contextualSpacing/>
        <w:rPr>
          <w:ins w:author="Craig Parker" w:date="2024-09-03T16:11:00Z" w:id="3438"/>
          <w:rFonts w:asciiTheme="majorHAnsi" w:hAnsiTheme="majorHAnsi" w:cstheme="majorHAnsi"/>
          <w:rPrChange w:author="Craig Parker" w:date="2024-09-03T16:23:00Z" w16du:dateUtc="2024-09-03T14:23:00Z" w:id="3439">
            <w:rPr>
              <w:ins w:author="Craig Parker" w:date="2024-09-03T16:11:00Z" w:id="3440"/>
              <w:rFonts w:cstheme="minorHAnsi"/>
            </w:rPr>
          </w:rPrChange>
        </w:rPr>
        <w:pPrChange w:author="Craig Parker" w:date="2024-09-03T17:03:00Z" w16du:dateUtc="2024-09-03T15:03:00Z" w:id="3441">
          <w:pPr>
            <w:numPr>
              <w:numId w:val="35"/>
            </w:numPr>
            <w:tabs>
              <w:tab w:val="num" w:pos="720"/>
              <w:tab w:val="left" w:pos="4140"/>
              <w:tab w:val="left" w:pos="5220"/>
              <w:tab w:val="left" w:pos="6300"/>
            </w:tabs>
            <w:ind w:left="720" w:hanging="360"/>
            <w:contextualSpacing/>
          </w:pPr>
        </w:pPrChange>
      </w:pPr>
      <w:ins w:author="Craig Parker" w:date="2024-09-03T16:11:00Z" w:id="3442">
        <w:r w:rsidRPr="002A00F9">
          <w:rPr>
            <w:rFonts w:asciiTheme="majorHAnsi" w:hAnsiTheme="majorHAnsi" w:cstheme="majorHAnsi"/>
            <w:rPrChange w:author="Craig Parker" w:date="2024-09-03T16:23:00Z" w16du:dateUtc="2024-09-03T14:23:00Z" w:id="3443">
              <w:rPr>
                <w:rFonts w:cstheme="minorHAnsi"/>
              </w:rPr>
            </w:rPrChange>
          </w:rPr>
          <w:t>Documentation on definitions, components, and processing of the data</w:t>
        </w:r>
      </w:ins>
    </w:p>
    <w:p w:rsidRPr="002A00F9" w:rsidR="00A5256E" w:rsidRDefault="00A5256E" w14:paraId="17EB063A" w14:textId="77777777">
      <w:pPr>
        <w:tabs>
          <w:tab w:val="left" w:pos="4140"/>
          <w:tab w:val="left" w:pos="5220"/>
          <w:tab w:val="left" w:pos="6300"/>
        </w:tabs>
        <w:spacing w:line="360" w:lineRule="auto"/>
        <w:contextualSpacing/>
        <w:rPr>
          <w:ins w:author="Craig Parker" w:date="2024-09-03T16:11:00Z" w:id="3444"/>
          <w:rFonts w:asciiTheme="majorHAnsi" w:hAnsiTheme="majorHAnsi" w:cstheme="majorHAnsi"/>
          <w:rPrChange w:author="Craig Parker" w:date="2024-09-03T16:23:00Z" w16du:dateUtc="2024-09-03T14:23:00Z" w:id="3445">
            <w:rPr>
              <w:ins w:author="Craig Parker" w:date="2024-09-03T16:11:00Z" w:id="3446"/>
              <w:rFonts w:cstheme="minorHAnsi"/>
            </w:rPr>
          </w:rPrChange>
        </w:rPr>
        <w:pPrChange w:author="Craig Parker" w:date="2024-09-03T17:03:00Z" w16du:dateUtc="2024-09-03T15:03:00Z" w:id="3447">
          <w:pPr>
            <w:tabs>
              <w:tab w:val="left" w:pos="4140"/>
              <w:tab w:val="left" w:pos="5220"/>
              <w:tab w:val="left" w:pos="6300"/>
            </w:tabs>
            <w:contextualSpacing/>
          </w:pPr>
        </w:pPrChange>
      </w:pPr>
      <w:ins w:author="Craig Parker" w:date="2024-09-03T16:11:00Z" w:id="3448">
        <w:r w:rsidRPr="002A00F9">
          <w:rPr>
            <w:rFonts w:asciiTheme="majorHAnsi" w:hAnsiTheme="majorHAnsi" w:cstheme="majorHAnsi"/>
            <w:b/>
            <w:bCs/>
            <w:rPrChange w:author="Craig Parker" w:date="2024-09-03T16:23:00Z" w16du:dateUtc="2024-09-03T14:23:00Z" w:id="3449">
              <w:rPr>
                <w:rFonts w:cstheme="minorHAnsi"/>
                <w:b/>
                <w:bCs/>
              </w:rPr>
            </w:rPrChange>
          </w:rPr>
          <w:t>Purpose of Data Transfer</w:t>
        </w:r>
        <w:r w:rsidRPr="002A00F9">
          <w:rPr>
            <w:rFonts w:asciiTheme="majorHAnsi" w:hAnsiTheme="majorHAnsi" w:cstheme="majorHAnsi"/>
            <w:rPrChange w:author="Craig Parker" w:date="2024-09-03T16:23:00Z" w16du:dateUtc="2024-09-03T14:23:00Z" w:id="3450">
              <w:rPr>
                <w:rFonts w:cstheme="minorHAnsi"/>
              </w:rPr>
            </w:rPrChange>
          </w:rPr>
          <w:t>: The data will be used to advance the understanding of heat-health interactions in large African cities and to develop an Early Warning System for urban heat-health risks.</w:t>
        </w:r>
      </w:ins>
    </w:p>
    <w:p w:rsidRPr="002A00F9" w:rsidR="00A5256E" w:rsidRDefault="00A5256E" w14:paraId="2E5A99F7" w14:textId="77777777">
      <w:pPr>
        <w:tabs>
          <w:tab w:val="left" w:pos="4140"/>
          <w:tab w:val="left" w:pos="5220"/>
          <w:tab w:val="left" w:pos="6300"/>
        </w:tabs>
        <w:spacing w:line="360" w:lineRule="auto"/>
        <w:contextualSpacing/>
        <w:rPr>
          <w:ins w:author="Craig Parker" w:date="2024-09-03T16:11:00Z" w:id="3451"/>
          <w:rFonts w:asciiTheme="majorHAnsi" w:hAnsiTheme="majorHAnsi" w:cstheme="majorHAnsi"/>
          <w:rPrChange w:author="Craig Parker" w:date="2024-09-03T16:23:00Z" w16du:dateUtc="2024-09-03T14:23:00Z" w:id="3452">
            <w:rPr>
              <w:ins w:author="Craig Parker" w:date="2024-09-03T16:11:00Z" w:id="3453"/>
              <w:rFonts w:cstheme="minorHAnsi"/>
            </w:rPr>
          </w:rPrChange>
        </w:rPr>
        <w:pPrChange w:author="Craig Parker" w:date="2024-09-03T17:03:00Z" w16du:dateUtc="2024-09-03T15:03:00Z" w:id="3454">
          <w:pPr>
            <w:tabs>
              <w:tab w:val="left" w:pos="4140"/>
              <w:tab w:val="left" w:pos="5220"/>
              <w:tab w:val="left" w:pos="6300"/>
            </w:tabs>
            <w:contextualSpacing/>
          </w:pPr>
        </w:pPrChange>
      </w:pPr>
      <w:ins w:author="Craig Parker" w:date="2024-09-03T16:11:00Z" w:id="3455">
        <w:r w:rsidRPr="002A00F9">
          <w:rPr>
            <w:rFonts w:asciiTheme="majorHAnsi" w:hAnsiTheme="majorHAnsi" w:cstheme="majorHAnsi"/>
            <w:b/>
            <w:bCs/>
            <w:rPrChange w:author="Craig Parker" w:date="2024-09-03T16:23:00Z" w16du:dateUtc="2024-09-03T14:23:00Z" w:id="3456">
              <w:rPr>
                <w:rFonts w:cstheme="minorHAnsi"/>
                <w:b/>
                <w:bCs/>
              </w:rPr>
            </w:rPrChange>
          </w:rPr>
          <w:t>Data Source 2</w:t>
        </w:r>
        <w:r w:rsidRPr="002A00F9">
          <w:rPr>
            <w:rFonts w:asciiTheme="majorHAnsi" w:hAnsiTheme="majorHAnsi" w:cstheme="majorHAnsi"/>
            <w:rPrChange w:author="Craig Parker" w:date="2024-09-03T16:23:00Z" w16du:dateUtc="2024-09-03T14:23:00Z" w:id="3457">
              <w:rPr>
                <w:rFonts w:cstheme="minorHAnsi"/>
              </w:rPr>
            </w:rPrChange>
          </w:rPr>
          <w:t>:</w:t>
        </w:r>
      </w:ins>
    </w:p>
    <w:p w:rsidRPr="002A00F9" w:rsidR="002A00F9" w:rsidRDefault="00A5256E" w14:paraId="64D169BA" w14:textId="01FADE1C">
      <w:pPr>
        <w:tabs>
          <w:tab w:val="left" w:pos="4140"/>
          <w:tab w:val="left" w:pos="5220"/>
          <w:tab w:val="left" w:pos="6300"/>
        </w:tabs>
        <w:spacing w:line="360" w:lineRule="auto"/>
        <w:contextualSpacing/>
        <w:rPr>
          <w:ins w:author="Craig Parker" w:date="2024-09-03T16:20:00Z" w16du:dateUtc="2024-09-03T14:20:00Z" w:id="3458"/>
          <w:rFonts w:asciiTheme="majorHAnsi" w:hAnsiTheme="majorHAnsi" w:cstheme="majorHAnsi"/>
          <w:rPrChange w:author="Craig Parker" w:date="2024-09-03T16:23:00Z" w16du:dateUtc="2024-09-03T14:23:00Z" w:id="3459">
            <w:rPr>
              <w:ins w:author="Craig Parker" w:date="2024-09-03T16:20:00Z" w16du:dateUtc="2024-09-03T14:20:00Z" w:id="3460"/>
              <w:rFonts w:cstheme="minorHAnsi"/>
            </w:rPr>
          </w:rPrChange>
        </w:rPr>
        <w:pPrChange w:author="Craig Parker" w:date="2024-09-03T17:03:00Z" w16du:dateUtc="2024-09-03T15:03:00Z" w:id="3461">
          <w:pPr>
            <w:tabs>
              <w:tab w:val="left" w:pos="4140"/>
              <w:tab w:val="left" w:pos="5220"/>
              <w:tab w:val="left" w:pos="6300"/>
            </w:tabs>
            <w:contextualSpacing/>
          </w:pPr>
        </w:pPrChange>
      </w:pPr>
      <w:ins w:author="Craig Parker" w:date="2024-09-03T16:11:00Z" w:id="3462">
        <w:r w:rsidRPr="002A00F9">
          <w:rPr>
            <w:rFonts w:asciiTheme="majorHAnsi" w:hAnsiTheme="majorHAnsi" w:cstheme="majorHAnsi"/>
            <w:rPrChange w:author="Craig Parker" w:date="2024-09-03T16:23:00Z" w16du:dateUtc="2024-09-03T14:23:00Z" w:id="3463">
              <w:rPr>
                <w:rFonts w:cstheme="minorHAnsi"/>
              </w:rPr>
            </w:rPrChange>
          </w:rPr>
          <w:t>[Repeat as above for each dataset to be shared]</w:t>
        </w:r>
      </w:ins>
    </w:p>
    <w:p w:rsidRPr="002A00F9" w:rsidR="002A00F9" w:rsidRDefault="002A00F9" w14:paraId="102781D6" w14:textId="77777777">
      <w:pPr>
        <w:spacing w:line="360" w:lineRule="auto"/>
        <w:rPr>
          <w:ins w:author="Craig Parker" w:date="2024-09-03T16:20:00Z" w16du:dateUtc="2024-09-03T14:20:00Z" w:id="3464"/>
          <w:rFonts w:asciiTheme="majorHAnsi" w:hAnsiTheme="majorHAnsi" w:cstheme="majorHAnsi"/>
          <w:rPrChange w:author="Craig Parker" w:date="2024-09-03T16:23:00Z" w16du:dateUtc="2024-09-03T14:23:00Z" w:id="3465">
            <w:rPr>
              <w:ins w:author="Craig Parker" w:date="2024-09-03T16:20:00Z" w16du:dateUtc="2024-09-03T14:20:00Z" w:id="3466"/>
              <w:rFonts w:cstheme="minorHAnsi"/>
            </w:rPr>
          </w:rPrChange>
        </w:rPr>
        <w:pPrChange w:author="Craig Parker" w:date="2024-09-03T17:03:00Z" w16du:dateUtc="2024-09-03T15:03:00Z" w:id="3467">
          <w:pPr/>
        </w:pPrChange>
      </w:pPr>
      <w:ins w:author="Craig Parker" w:date="2024-09-03T16:20:00Z" w16du:dateUtc="2024-09-03T14:20:00Z" w:id="3468">
        <w:r w:rsidRPr="002A00F9">
          <w:rPr>
            <w:rFonts w:asciiTheme="majorHAnsi" w:hAnsiTheme="majorHAnsi" w:cstheme="majorHAnsi"/>
            <w:rPrChange w:author="Craig Parker" w:date="2024-09-03T16:23:00Z" w16du:dateUtc="2024-09-03T14:23:00Z" w:id="3469">
              <w:rPr>
                <w:rFonts w:cstheme="minorHAnsi"/>
              </w:rPr>
            </w:rPrChange>
          </w:rPr>
          <w:br w:type="page"/>
        </w:r>
      </w:ins>
    </w:p>
    <w:p w:rsidRPr="002A00F9" w:rsidR="00A5256E" w:rsidRDefault="00A5256E" w14:paraId="41A2148B" w14:textId="77777777">
      <w:pPr>
        <w:tabs>
          <w:tab w:val="left" w:pos="4140"/>
          <w:tab w:val="left" w:pos="5220"/>
          <w:tab w:val="left" w:pos="6300"/>
        </w:tabs>
        <w:spacing w:line="360" w:lineRule="auto"/>
        <w:contextualSpacing/>
        <w:rPr>
          <w:ins w:author="Craig Parker" w:date="2024-09-03T16:11:00Z" w:id="3470"/>
          <w:rFonts w:asciiTheme="majorHAnsi" w:hAnsiTheme="majorHAnsi" w:cstheme="majorHAnsi"/>
          <w:rPrChange w:author="Craig Parker" w:date="2024-09-03T16:23:00Z" w16du:dateUtc="2024-09-03T14:23:00Z" w:id="3471">
            <w:rPr>
              <w:ins w:author="Craig Parker" w:date="2024-09-03T16:11:00Z" w:id="3472"/>
              <w:rFonts w:cstheme="minorHAnsi"/>
            </w:rPr>
          </w:rPrChange>
        </w:rPr>
        <w:pPrChange w:author="Craig Parker" w:date="2024-09-03T17:03:00Z" w16du:dateUtc="2024-09-03T15:03:00Z" w:id="3473">
          <w:pPr>
            <w:tabs>
              <w:tab w:val="left" w:pos="4140"/>
              <w:tab w:val="left" w:pos="5220"/>
              <w:tab w:val="left" w:pos="6300"/>
            </w:tabs>
            <w:contextualSpacing/>
          </w:pPr>
        </w:pPrChange>
      </w:pPr>
    </w:p>
    <w:p w:rsidRPr="002A00F9" w:rsidR="00A5256E" w:rsidRDefault="00B233E0" w14:paraId="50D1EBF8" w14:textId="77777777">
      <w:pPr>
        <w:tabs>
          <w:tab w:val="left" w:pos="4140"/>
          <w:tab w:val="left" w:pos="5220"/>
          <w:tab w:val="left" w:pos="6300"/>
        </w:tabs>
        <w:spacing w:line="360" w:lineRule="auto"/>
        <w:contextualSpacing/>
        <w:rPr>
          <w:ins w:author="Craig Parker" w:date="2024-09-03T16:11:00Z" w:id="3474"/>
          <w:rFonts w:asciiTheme="majorHAnsi" w:hAnsiTheme="majorHAnsi" w:cstheme="majorHAnsi"/>
          <w:rPrChange w:author="Craig Parker" w:date="2024-09-03T16:23:00Z" w16du:dateUtc="2024-09-03T14:23:00Z" w:id="3475">
            <w:rPr>
              <w:ins w:author="Craig Parker" w:date="2024-09-03T16:11:00Z" w:id="3476"/>
              <w:rFonts w:cstheme="minorHAnsi"/>
            </w:rPr>
          </w:rPrChange>
        </w:rPr>
        <w:pPrChange w:author="Craig Parker" w:date="2024-09-03T17:03:00Z" w16du:dateUtc="2024-09-03T15:03:00Z" w:id="3477">
          <w:pPr>
            <w:tabs>
              <w:tab w:val="left" w:pos="4140"/>
              <w:tab w:val="left" w:pos="5220"/>
              <w:tab w:val="left" w:pos="6300"/>
            </w:tabs>
            <w:contextualSpacing/>
          </w:pPr>
        </w:pPrChange>
      </w:pPr>
      <w:ins w:author="Craig Parker" w:date="2024-09-03T16:11:00Z" w:id="3478">
        <w:r>
          <w:rPr>
            <w:rFonts w:asciiTheme="majorHAnsi" w:hAnsiTheme="majorHAnsi" w:cstheme="majorHAnsi"/>
          </w:rPr>
          <w:pict w14:anchorId="5F586F70">
            <v:rect id="_x0000_i1026" style="width:0;height:1.5pt" o:hr="t" o:hrstd="t" o:hralign="center" fillcolor="#a0a0a0" stroked="f"/>
          </w:pict>
        </w:r>
      </w:ins>
    </w:p>
    <w:p w:rsidRPr="008E22B1" w:rsidR="00A5256E" w:rsidP="00426704" w:rsidRDefault="00A5256E" w14:paraId="20567C69" w14:textId="77777777">
      <w:pPr>
        <w:pStyle w:val="Heading2"/>
        <w:rPr>
          <w:ins w:author="Craig Parker" w:date="2024-09-03T16:11:00Z" w:id="3479"/>
        </w:rPr>
        <w:pPrChange w:author="Craig Parker" w:date="2024-09-03T20:45:00Z" w16du:dateUtc="2024-09-03T18:45:00Z" w:id="3480">
          <w:pPr>
            <w:numPr>
              <w:numId w:val="31"/>
            </w:numPr>
            <w:tabs>
              <w:tab w:val="num" w:pos="720"/>
              <w:tab w:val="left" w:pos="4140"/>
              <w:tab w:val="left" w:pos="5220"/>
              <w:tab w:val="left" w:pos="6300"/>
            </w:tabs>
            <w:ind w:left="720" w:hanging="360"/>
            <w:contextualSpacing/>
          </w:pPr>
        </w:pPrChange>
      </w:pPr>
      <w:ins w:author="Craig Parker" w:date="2024-09-03T16:11:00Z" w:id="3481">
        <w:r w:rsidRPr="008E22B1">
          <w:t>ANNEXURE B:</w:t>
        </w:r>
      </w:ins>
    </w:p>
    <w:p w:rsidRPr="008E22B1" w:rsidR="00A5256E" w:rsidRDefault="00A5256E" w14:paraId="30EF9087" w14:textId="77777777">
      <w:pPr>
        <w:rPr>
          <w:ins w:author="Craig Parker" w:date="2024-09-03T16:11:00Z" w:id="3482"/>
        </w:rPr>
        <w:pPrChange w:author="Craig Parker" w:date="2024-09-03T17:28:00Z" w16du:dateUtc="2024-09-03T15:28:00Z" w:id="3483">
          <w:pPr>
            <w:tabs>
              <w:tab w:val="left" w:pos="4140"/>
              <w:tab w:val="left" w:pos="5220"/>
              <w:tab w:val="left" w:pos="6300"/>
            </w:tabs>
            <w:contextualSpacing/>
          </w:pPr>
        </w:pPrChange>
      </w:pPr>
      <w:ins w:author="Craig Parker" w:date="2024-09-03T16:11:00Z" w:id="3484">
        <w:r w:rsidRPr="002A00F9">
          <w:rPr>
            <w:rPrChange w:author="Craig Parker" w:date="2024-09-03T16:23:00Z" w16du:dateUtc="2024-09-03T14:23:00Z" w:id="3485">
              <w:rPr>
                <w:rFonts w:cstheme="minorHAnsi"/>
                <w:b/>
                <w:bCs/>
              </w:rPr>
            </w:rPrChange>
          </w:rPr>
          <w:t>DESCRIPTION OF STUDY</w:t>
        </w:r>
      </w:ins>
    </w:p>
    <w:p w:rsidRPr="00E64DB9" w:rsidR="00A5256E" w:rsidP="00684C86" w:rsidRDefault="00A5256E" w14:paraId="71885059" w14:textId="3EEDF187">
      <w:pPr>
        <w:spacing w:before="240"/>
        <w:rPr>
          <w:ins w:author="Craig Parker" w:date="2024-09-03T16:11:00Z" w:id="3486"/>
        </w:rPr>
        <w:pPrChange w:author="Craig Parker" w:date="2024-09-03T21:01:00Z" w16du:dateUtc="2024-09-03T19:01:00Z" w:id="3487">
          <w:pPr>
            <w:tabs>
              <w:tab w:val="left" w:pos="4140"/>
              <w:tab w:val="left" w:pos="5220"/>
              <w:tab w:val="left" w:pos="6300"/>
            </w:tabs>
            <w:contextualSpacing/>
          </w:pPr>
        </w:pPrChange>
      </w:pPr>
      <w:ins w:author="Craig Parker" w:date="2024-09-03T16:11:00Z" w:id="3488">
        <w:r w:rsidRPr="00BC520E">
          <w:rPr>
            <w:b/>
            <w:bCs/>
            <w:rPrChange w:author="Craig Parker" w:date="2024-09-03T21:01:00Z" w16du:dateUtc="2024-09-03T19:01:00Z" w:id="3489">
              <w:rPr/>
            </w:rPrChange>
          </w:rPr>
          <w:t>Study title:</w:t>
        </w:r>
        <w:r w:rsidRPr="00E64DB9">
          <w:t xml:space="preserve"> Innovative </w:t>
        </w:r>
      </w:ins>
      <w:ins w:author="Craig Parker" w:date="2024-09-03T16:53:00Z" w16du:dateUtc="2024-09-03T14:53:00Z" w:id="3490">
        <w:r w:rsidR="00A84310">
          <w:t>Machine Learning</w:t>
        </w:r>
      </w:ins>
      <w:ins w:author="Craig Parker" w:date="2024-09-03T16:11:00Z" w:id="3491">
        <w:r w:rsidRPr="00E64DB9">
          <w:t xml:space="preserve"> and multi-source data analysis towards the development of an urban heat-health Early Warning System for African cities</w:t>
        </w:r>
      </w:ins>
      <w:ins w:author="Craig Parker" w:date="2024-09-03T21:53:00Z" w16du:dateUtc="2024-09-03T19:53:00Z" w:id="3492">
        <w:r w:rsidR="00CC2C58">
          <w:rPr>
            <w:rStyle w:val="FootnoteReference"/>
          </w:rPr>
          <w:footnoteReference w:id="2"/>
        </w:r>
      </w:ins>
    </w:p>
    <w:p w:rsidRPr="00E64DB9" w:rsidR="00A5256E" w:rsidP="00684C86" w:rsidRDefault="00A5256E" w14:paraId="157F6736" w14:textId="77777777">
      <w:pPr>
        <w:spacing w:before="240"/>
        <w:rPr>
          <w:ins w:author="Craig Parker" w:date="2024-09-03T16:11:00Z" w:id="3497"/>
        </w:rPr>
        <w:pPrChange w:author="Craig Parker" w:date="2024-09-03T21:01:00Z" w16du:dateUtc="2024-09-03T19:01:00Z" w:id="3498">
          <w:pPr>
            <w:tabs>
              <w:tab w:val="left" w:pos="4140"/>
              <w:tab w:val="left" w:pos="5220"/>
              <w:tab w:val="left" w:pos="6300"/>
            </w:tabs>
            <w:contextualSpacing/>
          </w:pPr>
        </w:pPrChange>
      </w:pPr>
      <w:ins w:author="Craig Parker" w:date="2024-09-03T16:11:00Z" w:id="3499">
        <w:r w:rsidRPr="00BC520E">
          <w:rPr>
            <w:b/>
            <w:bCs/>
            <w:rPrChange w:author="Craig Parker" w:date="2024-09-03T21:02:00Z" w16du:dateUtc="2024-09-03T19:02:00Z" w:id="3500">
              <w:rPr/>
            </w:rPrChange>
          </w:rPr>
          <w:t>Study rationale:</w:t>
        </w:r>
        <w:r w:rsidRPr="00E64DB9">
          <w:t xml:space="preserve"> African cities are experiencing rapid urbanization and significant increases in temperatures due to climate change, with dire health implications for vulnerable populations. However, data and understanding of heat-health outcomes, exposure, vulnerability, and potential solutions in these urban contexts are critically lacking. This study seeks to fill these gaps by leveraging advanced data science techniques to map and predict urban heat-health risks and inform public health interventions.</w:t>
        </w:r>
      </w:ins>
    </w:p>
    <w:p w:rsidRPr="00E64DB9" w:rsidR="00A5256E" w:rsidP="00684C86" w:rsidRDefault="00A5256E" w14:paraId="53A74647" w14:textId="2EE780EA">
      <w:pPr>
        <w:spacing w:before="240"/>
        <w:rPr>
          <w:ins w:author="Craig Parker" w:date="2024-09-03T16:11:00Z" w:id="3501"/>
        </w:rPr>
        <w:pPrChange w:author="Craig Parker" w:date="2024-09-03T21:01:00Z" w16du:dateUtc="2024-09-03T19:01:00Z" w:id="3502">
          <w:pPr>
            <w:tabs>
              <w:tab w:val="left" w:pos="4140"/>
              <w:tab w:val="left" w:pos="5220"/>
              <w:tab w:val="left" w:pos="6300"/>
            </w:tabs>
            <w:contextualSpacing/>
          </w:pPr>
        </w:pPrChange>
      </w:pPr>
      <w:ins w:author="Craig Parker" w:date="2024-09-03T16:11:00Z" w:id="3503">
        <w:r w:rsidRPr="00BC520E">
          <w:rPr>
            <w:b/>
            <w:bCs/>
            <w:rPrChange w:author="Craig Parker" w:date="2024-09-03T21:02:00Z" w16du:dateUtc="2024-09-03T19:02:00Z" w:id="3504">
              <w:rPr/>
            </w:rPrChange>
          </w:rPr>
          <w:t>Study objectives:</w:t>
        </w:r>
        <w:r w:rsidRPr="00E64DB9">
          <w:t xml:space="preserve"> The </w:t>
        </w:r>
      </w:ins>
      <w:ins w:author="Craig Parker" w:date="2024-09-03T16:53:00Z" w16du:dateUtc="2024-09-03T14:53:00Z" w:id="3505">
        <w:r w:rsidR="00A84310">
          <w:t xml:space="preserve">study's overall objective is to use innovative data science approaches to quantify the impact of heat exposure on health outcomes in urban African settings and </w:t>
        </w:r>
      </w:ins>
      <w:ins w:author="Craig Parker" w:date="2024-09-03T16:11:00Z" w:id="3506">
        <w:r w:rsidRPr="00E64DB9">
          <w:t>develop a geospatial Early Warning System for urban heat-health risks.</w:t>
        </w:r>
      </w:ins>
    </w:p>
    <w:p w:rsidRPr="00E64DB9" w:rsidR="00A5256E" w:rsidP="00684C86" w:rsidRDefault="00A5256E" w14:paraId="533FEC75" w14:textId="77777777">
      <w:pPr>
        <w:spacing w:before="240"/>
        <w:rPr>
          <w:ins w:author="Craig Parker" w:date="2024-09-03T16:11:00Z" w:id="3507"/>
        </w:rPr>
        <w:pPrChange w:author="Craig Parker" w:date="2024-09-03T21:01:00Z" w16du:dateUtc="2024-09-03T19:01:00Z" w:id="3508">
          <w:pPr>
            <w:tabs>
              <w:tab w:val="left" w:pos="4140"/>
              <w:tab w:val="left" w:pos="5220"/>
              <w:tab w:val="left" w:pos="6300"/>
            </w:tabs>
            <w:contextualSpacing/>
          </w:pPr>
        </w:pPrChange>
      </w:pPr>
      <w:ins w:author="Craig Parker" w:date="2024-09-03T16:11:00Z" w:id="3509">
        <w:r w:rsidRPr="00E64DB9">
          <w:t>The specific objectives are:</w:t>
        </w:r>
      </w:ins>
    </w:p>
    <w:p w:rsidRPr="00E64DB9" w:rsidR="00A5256E" w:rsidP="00CB0390" w:rsidRDefault="00A5256E" w14:paraId="565F161A" w14:textId="77777777">
      <w:pPr>
        <w:pStyle w:val="ListParagraph"/>
        <w:numPr>
          <w:ilvl w:val="0"/>
          <w:numId w:val="47"/>
        </w:numPr>
        <w:spacing w:before="240"/>
        <w:rPr>
          <w:ins w:author="Craig Parker" w:date="2024-09-03T16:11:00Z" w:id="3510"/>
        </w:rPr>
        <w:pPrChange w:author="Craig Parker" w:date="2024-09-03T21:01:00Z" w16du:dateUtc="2024-09-03T19:01:00Z" w:id="3511">
          <w:pPr>
            <w:numPr>
              <w:numId w:val="36"/>
            </w:numPr>
            <w:tabs>
              <w:tab w:val="num" w:pos="720"/>
              <w:tab w:val="left" w:pos="4140"/>
              <w:tab w:val="left" w:pos="5220"/>
              <w:tab w:val="left" w:pos="6300"/>
            </w:tabs>
            <w:ind w:left="720" w:hanging="360"/>
            <w:contextualSpacing/>
          </w:pPr>
        </w:pPrChange>
      </w:pPr>
      <w:ins w:author="Craig Parker" w:date="2024-09-03T16:11:00Z" w:id="3512">
        <w:r w:rsidRPr="00E64DB9">
          <w:t>To map intra-urban heat vulnerability and exposure across urban areas in large African cities.</w:t>
        </w:r>
      </w:ins>
    </w:p>
    <w:p w:rsidRPr="00E64DB9" w:rsidR="00A5256E" w:rsidP="00CB0390" w:rsidRDefault="00A5256E" w14:paraId="18DFB5DF" w14:textId="77777777">
      <w:pPr>
        <w:pStyle w:val="ListParagraph"/>
        <w:numPr>
          <w:ilvl w:val="0"/>
          <w:numId w:val="47"/>
        </w:numPr>
        <w:spacing w:before="240"/>
        <w:rPr>
          <w:ins w:author="Craig Parker" w:date="2024-09-03T16:11:00Z" w:id="3513"/>
        </w:rPr>
        <w:pPrChange w:author="Craig Parker" w:date="2024-09-03T21:01:00Z" w16du:dateUtc="2024-09-03T19:01:00Z" w:id="3514">
          <w:pPr>
            <w:numPr>
              <w:numId w:val="36"/>
            </w:numPr>
            <w:tabs>
              <w:tab w:val="num" w:pos="720"/>
              <w:tab w:val="left" w:pos="4140"/>
              <w:tab w:val="left" w:pos="5220"/>
              <w:tab w:val="left" w:pos="6300"/>
            </w:tabs>
            <w:ind w:left="720" w:hanging="360"/>
            <w:contextualSpacing/>
          </w:pPr>
        </w:pPrChange>
      </w:pPr>
      <w:ins w:author="Craig Parker" w:date="2024-09-03T16:11:00Z" w:id="3515">
        <w:r w:rsidRPr="00E64DB9">
          <w:t>To develop a collaboration between the HE</w:t>
        </w:r>
        <w:r w:rsidRPr="00CB0390">
          <w:rPr>
            <w:vertAlign w:val="superscript"/>
            <w:rPrChange w:author="Craig Parker" w:date="2024-09-03T21:01:00Z" w16du:dateUtc="2024-09-03T19:01:00Z" w:id="3516">
              <w:rPr/>
            </w:rPrChange>
          </w:rPr>
          <w:t>2</w:t>
        </w:r>
        <w:r w:rsidRPr="00E64DB9">
          <w:t xml:space="preserve">AT </w:t>
        </w:r>
        <w:proofErr w:type="spellStart"/>
        <w:r w:rsidRPr="00E64DB9">
          <w:t>Center</w:t>
        </w:r>
        <w:proofErr w:type="spellEnd"/>
        <w:r w:rsidRPr="00E64DB9">
          <w:t xml:space="preserve"> and local stakeholders, including urban planners, public health officials, and community leaders.</w:t>
        </w:r>
      </w:ins>
    </w:p>
    <w:p w:rsidRPr="00E64DB9" w:rsidR="00A5256E" w:rsidP="00CB0390" w:rsidRDefault="00A5256E" w14:paraId="5950D7FE" w14:textId="77777777">
      <w:pPr>
        <w:pStyle w:val="ListParagraph"/>
        <w:numPr>
          <w:ilvl w:val="0"/>
          <w:numId w:val="47"/>
        </w:numPr>
        <w:spacing w:before="240"/>
        <w:rPr>
          <w:ins w:author="Craig Parker" w:date="2024-09-03T16:11:00Z" w:id="3517"/>
        </w:rPr>
        <w:pPrChange w:author="Craig Parker" w:date="2024-09-03T21:01:00Z" w16du:dateUtc="2024-09-03T19:01:00Z" w:id="3518">
          <w:pPr>
            <w:numPr>
              <w:numId w:val="36"/>
            </w:numPr>
            <w:tabs>
              <w:tab w:val="num" w:pos="720"/>
              <w:tab w:val="left" w:pos="4140"/>
              <w:tab w:val="left" w:pos="5220"/>
              <w:tab w:val="left" w:pos="6300"/>
            </w:tabs>
            <w:ind w:left="720" w:hanging="360"/>
            <w:contextualSpacing/>
          </w:pPr>
        </w:pPrChange>
      </w:pPr>
      <w:ins w:author="Craig Parker" w:date="2024-09-03T16:11:00Z" w:id="3519">
        <w:r w:rsidRPr="00E64DB9">
          <w:t>To link health outcome data spatially and temporally with weather, environmental, and socio-economic data.</w:t>
        </w:r>
      </w:ins>
    </w:p>
    <w:p w:rsidRPr="00E64DB9" w:rsidR="00A5256E" w:rsidP="00CB0390" w:rsidRDefault="00A5256E" w14:paraId="0D7B1D05" w14:textId="77777777">
      <w:pPr>
        <w:pStyle w:val="ListParagraph"/>
        <w:numPr>
          <w:ilvl w:val="0"/>
          <w:numId w:val="47"/>
        </w:numPr>
        <w:spacing w:before="240"/>
        <w:rPr>
          <w:ins w:author="Craig Parker" w:date="2024-09-03T16:11:00Z" w:id="3520"/>
        </w:rPr>
        <w:pPrChange w:author="Craig Parker" w:date="2024-09-03T21:01:00Z" w16du:dateUtc="2024-09-03T19:01:00Z" w:id="3521">
          <w:pPr>
            <w:numPr>
              <w:numId w:val="36"/>
            </w:numPr>
            <w:tabs>
              <w:tab w:val="num" w:pos="720"/>
              <w:tab w:val="left" w:pos="4140"/>
              <w:tab w:val="left" w:pos="5220"/>
              <w:tab w:val="left" w:pos="6300"/>
            </w:tabs>
            <w:ind w:left="720" w:hanging="360"/>
            <w:contextualSpacing/>
          </w:pPr>
        </w:pPrChange>
      </w:pPr>
      <w:ins w:author="Craig Parker" w:date="2024-09-03T16:11:00Z" w:id="3522">
        <w:r w:rsidRPr="00E64DB9">
          <w:t>To apply machine learning and other advanced analytical methods to predict adverse health outcomes related to heat exposure.</w:t>
        </w:r>
      </w:ins>
    </w:p>
    <w:p w:rsidRPr="00E64DB9" w:rsidR="00A5256E" w:rsidP="00CB0390" w:rsidRDefault="00A5256E" w14:paraId="4714F1F4" w14:textId="07556AF5">
      <w:pPr>
        <w:pStyle w:val="ListParagraph"/>
        <w:numPr>
          <w:ilvl w:val="0"/>
          <w:numId w:val="47"/>
        </w:numPr>
        <w:spacing w:before="240"/>
        <w:rPr>
          <w:ins w:author="Craig Parker" w:date="2024-09-03T16:11:00Z" w:id="3523"/>
        </w:rPr>
        <w:pPrChange w:author="Craig Parker" w:date="2024-09-03T21:01:00Z" w16du:dateUtc="2024-09-03T19:01:00Z" w:id="3524">
          <w:pPr>
            <w:numPr>
              <w:numId w:val="36"/>
            </w:numPr>
            <w:tabs>
              <w:tab w:val="num" w:pos="720"/>
              <w:tab w:val="left" w:pos="4140"/>
              <w:tab w:val="left" w:pos="5220"/>
              <w:tab w:val="left" w:pos="6300"/>
            </w:tabs>
            <w:ind w:left="720" w:hanging="360"/>
            <w:contextualSpacing/>
          </w:pPr>
        </w:pPrChange>
      </w:pPr>
      <w:ins w:author="Craig Parker" w:date="2024-09-03T16:11:00Z" w:id="3525">
        <w:r w:rsidRPr="00E64DB9">
          <w:t xml:space="preserve">To develop and implement an Early Warning System </w:t>
        </w:r>
      </w:ins>
      <w:ins w:author="Craig Parker" w:date="2024-09-03T16:53:00Z" w16du:dateUtc="2024-09-03T14:53:00Z" w:id="3526">
        <w:r w:rsidR="00A84310">
          <w:t>to</w:t>
        </w:r>
      </w:ins>
      <w:ins w:author="Craig Parker" w:date="2024-09-03T16:11:00Z" w:id="3527">
        <w:r w:rsidRPr="00E64DB9">
          <w:t xml:space="preserve"> provide targeted alerts to vulnerable populations and guide public health responses.</w:t>
        </w:r>
      </w:ins>
    </w:p>
    <w:p w:rsidRPr="00E64DB9" w:rsidR="00A5256E" w:rsidP="00684C86" w:rsidRDefault="00A5256E" w14:paraId="0992ECC5" w14:textId="40C9C25E">
      <w:pPr>
        <w:spacing w:before="240"/>
        <w:rPr>
          <w:ins w:author="Craig Parker" w:date="2024-09-03T16:11:00Z" w:id="3528"/>
        </w:rPr>
        <w:pPrChange w:author="Craig Parker" w:date="2024-09-03T21:01:00Z" w16du:dateUtc="2024-09-03T19:01:00Z" w:id="3529">
          <w:pPr>
            <w:tabs>
              <w:tab w:val="left" w:pos="4140"/>
              <w:tab w:val="left" w:pos="5220"/>
              <w:tab w:val="left" w:pos="6300"/>
            </w:tabs>
            <w:contextualSpacing/>
          </w:pPr>
        </w:pPrChange>
      </w:pPr>
      <w:ins w:author="Craig Parker" w:date="2024-09-03T16:11:00Z" w:id="3530">
        <w:r w:rsidRPr="00BC520E">
          <w:rPr>
            <w:b/>
            <w:bCs/>
            <w:rPrChange w:author="Craig Parker" w:date="2024-09-03T21:02:00Z" w16du:dateUtc="2024-09-03T19:02:00Z" w:id="3531">
              <w:rPr/>
            </w:rPrChange>
          </w:rPr>
          <w:t>Methods</w:t>
        </w:r>
        <w:r w:rsidRPr="00E64DB9">
          <w:t xml:space="preserve">: The study will systematically collect and </w:t>
        </w:r>
        <w:proofErr w:type="spellStart"/>
        <w:r w:rsidRPr="00E64DB9">
          <w:t>analyze</w:t>
        </w:r>
        <w:proofErr w:type="spellEnd"/>
        <w:r w:rsidRPr="00E64DB9">
          <w:t xml:space="preserve"> data from various sources, including longitudinal health studies, satellite imagery, and socio-economic surveys. Machine learning models will be used to identify patterns and predict heat-related health risks. The study will also involve </w:t>
        </w:r>
      </w:ins>
      <w:ins w:author="Craig Parker" w:date="2024-09-03T16:53:00Z" w16du:dateUtc="2024-09-03T14:53:00Z" w:id="3532">
        <w:r w:rsidR="00A84310">
          <w:t>developing</w:t>
        </w:r>
      </w:ins>
      <w:ins w:author="Craig Parker" w:date="2024-09-03T16:11:00Z" w:id="3533">
        <w:r w:rsidRPr="00E64DB9">
          <w:t xml:space="preserve"> a mobile application to disseminate heat warnings and collect user feedback.</w:t>
        </w:r>
      </w:ins>
    </w:p>
    <w:p w:rsidRPr="00E64DB9" w:rsidR="00A5256E" w:rsidP="00684C86" w:rsidRDefault="00A5256E" w14:paraId="6491EDD9" w14:textId="00735466">
      <w:pPr>
        <w:spacing w:before="240"/>
        <w:rPr>
          <w:ins w:author="Craig Parker" w:date="2024-09-03T16:11:00Z" w:id="3534"/>
        </w:rPr>
        <w:pPrChange w:author="Craig Parker" w:date="2024-09-03T21:01:00Z" w16du:dateUtc="2024-09-03T19:01:00Z" w:id="3535">
          <w:pPr>
            <w:tabs>
              <w:tab w:val="left" w:pos="4140"/>
              <w:tab w:val="left" w:pos="5220"/>
              <w:tab w:val="left" w:pos="6300"/>
            </w:tabs>
            <w:contextualSpacing/>
          </w:pPr>
        </w:pPrChange>
      </w:pPr>
      <w:ins w:author="Craig Parker" w:date="2024-09-03T16:11:00Z" w:id="3536">
        <w:r w:rsidRPr="00BC520E">
          <w:rPr>
            <w:b/>
            <w:bCs/>
            <w:rPrChange w:author="Craig Parker" w:date="2024-09-03T21:02:00Z" w16du:dateUtc="2024-09-03T19:02:00Z" w:id="3537">
              <w:rPr/>
            </w:rPrChange>
          </w:rPr>
          <w:t>Ethical and legal considerations:</w:t>
        </w:r>
        <w:r w:rsidRPr="00E64DB9">
          <w:t xml:space="preserve"> The study has </w:t>
        </w:r>
      </w:ins>
      <w:ins w:author="Craig Parker" w:date="2024-09-03T16:53:00Z" w16du:dateUtc="2024-09-03T14:53:00Z" w:id="3538">
        <w:r w:rsidR="00A84310">
          <w:t>been approved by</w:t>
        </w:r>
      </w:ins>
      <w:ins w:author="Craig Parker" w:date="2024-09-03T16:11:00Z" w:id="3539">
        <w:r w:rsidRPr="00E64DB9">
          <w:t xml:space="preserve"> the Human Research Ethics Committee of the University of the Witwatersrand, South Africa. Data privacy and security will be ensured </w:t>
        </w:r>
      </w:ins>
      <w:ins w:author="Craig Parker" w:date="2024-09-03T16:53:00Z" w16du:dateUtc="2024-09-03T14:53:00Z" w:id="3540">
        <w:r w:rsidR="00A84310">
          <w:t>by removing</w:t>
        </w:r>
      </w:ins>
      <w:ins w:author="Craig Parker" w:date="2024-09-03T16:11:00Z" w:id="3541">
        <w:r w:rsidRPr="00E64DB9">
          <w:t xml:space="preserve"> participant identifiers, data encryption, and secure data storage.</w:t>
        </w:r>
      </w:ins>
    </w:p>
    <w:p w:rsidRPr="00E64DB9" w:rsidR="002A00F9" w:rsidP="00684C86" w:rsidRDefault="00A5256E" w14:paraId="4D5E8515" w14:textId="44CB257C">
      <w:pPr>
        <w:spacing w:before="240"/>
        <w:rPr>
          <w:ins w:author="Craig Parker" w:date="2024-09-03T16:20:00Z" w16du:dateUtc="2024-09-03T14:20:00Z" w:id="3542"/>
        </w:rPr>
        <w:pPrChange w:author="Craig Parker" w:date="2024-09-03T21:01:00Z" w16du:dateUtc="2024-09-03T19:01:00Z" w:id="3543">
          <w:pPr>
            <w:tabs>
              <w:tab w:val="left" w:pos="4140"/>
              <w:tab w:val="left" w:pos="5220"/>
              <w:tab w:val="left" w:pos="6300"/>
            </w:tabs>
            <w:contextualSpacing/>
          </w:pPr>
        </w:pPrChange>
      </w:pPr>
      <w:ins w:author="Craig Parker" w:date="2024-09-03T16:11:00Z" w:id="3544">
        <w:r w:rsidRPr="00BC520E">
          <w:rPr>
            <w:b/>
            <w:bCs/>
            <w:rPrChange w:author="Craig Parker" w:date="2024-09-03T21:02:00Z" w16du:dateUtc="2024-09-03T19:02:00Z" w:id="3545">
              <w:rPr/>
            </w:rPrChange>
          </w:rPr>
          <w:t>Funding acknowledgement:</w:t>
        </w:r>
        <w:r w:rsidRPr="00E64DB9">
          <w:t xml:space="preserve"> The study is funded by the Fogarty International </w:t>
        </w:r>
        <w:proofErr w:type="spellStart"/>
        <w:r w:rsidRPr="00E64DB9">
          <w:t>Center</w:t>
        </w:r>
        <w:proofErr w:type="spellEnd"/>
        <w:r w:rsidRPr="00E64DB9">
          <w:t xml:space="preserve"> and National Institute of Environmental Health Sciences (NIEHS) and OD/Office of Strategic Coordination (OSC) of the National Institutes of Health under Award Number U54 TW 012083.</w:t>
        </w:r>
      </w:ins>
    </w:p>
    <w:p w:rsidRPr="008E22B1" w:rsidR="002A00F9" w:rsidP="008E22B1" w:rsidRDefault="002A00F9" w14:paraId="4069DFF6" w14:textId="77777777">
      <w:pPr>
        <w:rPr>
          <w:ins w:author="Craig Parker" w:date="2024-09-03T16:20:00Z" w16du:dateUtc="2024-09-03T14:20:00Z" w:id="3546"/>
        </w:rPr>
      </w:pPr>
      <w:ins w:author="Craig Parker" w:date="2024-09-03T16:20:00Z" w16du:dateUtc="2024-09-03T14:20:00Z" w:id="3547">
        <w:r w:rsidRPr="008E22B1">
          <w:br w:type="page"/>
        </w:r>
      </w:ins>
    </w:p>
    <w:p w:rsidRPr="008E22B1" w:rsidR="00A5256E" w:rsidRDefault="00A5256E" w14:paraId="51765C98" w14:textId="77777777">
      <w:pPr>
        <w:rPr>
          <w:ins w:author="Craig Parker" w:date="2024-09-03T16:11:00Z" w:id="3548"/>
        </w:rPr>
        <w:pPrChange w:author="Craig Parker" w:date="2024-09-03T17:28:00Z" w16du:dateUtc="2024-09-03T15:28:00Z" w:id="3549">
          <w:pPr>
            <w:tabs>
              <w:tab w:val="left" w:pos="4140"/>
              <w:tab w:val="left" w:pos="5220"/>
              <w:tab w:val="left" w:pos="6300"/>
            </w:tabs>
            <w:contextualSpacing/>
          </w:pPr>
        </w:pPrChange>
      </w:pPr>
    </w:p>
    <w:p w:rsidRPr="008E22B1" w:rsidR="00A5256E" w:rsidRDefault="00B233E0" w14:paraId="3E245C02" w14:textId="77777777">
      <w:pPr>
        <w:rPr>
          <w:ins w:author="Craig Parker" w:date="2024-09-03T16:11:00Z" w:id="3550"/>
        </w:rPr>
        <w:pPrChange w:author="Craig Parker" w:date="2024-09-03T17:28:00Z" w16du:dateUtc="2024-09-03T15:28:00Z" w:id="3551">
          <w:pPr>
            <w:tabs>
              <w:tab w:val="left" w:pos="4140"/>
              <w:tab w:val="left" w:pos="5220"/>
              <w:tab w:val="left" w:pos="6300"/>
            </w:tabs>
            <w:contextualSpacing/>
          </w:pPr>
        </w:pPrChange>
      </w:pPr>
      <w:ins w:author="Craig Parker" w:date="2024-09-03T16:11:00Z" w:id="3552">
        <w:r>
          <w:pict w14:anchorId="5EB80D5A">
            <v:rect id="_x0000_i1027" style="width:0;height:1.5pt" o:hr="t" o:hrstd="t" o:hralign="center" fillcolor="#a0a0a0" stroked="f"/>
          </w:pict>
        </w:r>
      </w:ins>
    </w:p>
    <w:p w:rsidRPr="00E64DB9" w:rsidR="00A5256E" w:rsidP="00426704" w:rsidRDefault="00A5256E" w14:paraId="13EA895A" w14:textId="77777777">
      <w:pPr>
        <w:pStyle w:val="Heading2"/>
        <w:rPr>
          <w:ins w:author="Craig Parker" w:date="2024-09-03T16:11:00Z" w:id="3553"/>
        </w:rPr>
        <w:pPrChange w:author="Craig Parker" w:date="2024-09-03T20:45:00Z" w16du:dateUtc="2024-09-03T18:45:00Z" w:id="3554">
          <w:pPr>
            <w:numPr>
              <w:numId w:val="31"/>
            </w:numPr>
            <w:tabs>
              <w:tab w:val="num" w:pos="720"/>
              <w:tab w:val="left" w:pos="4140"/>
              <w:tab w:val="left" w:pos="5220"/>
              <w:tab w:val="left" w:pos="6300"/>
            </w:tabs>
            <w:ind w:left="720" w:hanging="360"/>
            <w:contextualSpacing/>
          </w:pPr>
        </w:pPrChange>
      </w:pPr>
      <w:ins w:author="Craig Parker" w:date="2024-09-03T16:11:00Z" w:id="3555">
        <w:r w:rsidRPr="00E64DB9">
          <w:t>ANNEXURE C:</w:t>
        </w:r>
      </w:ins>
    </w:p>
    <w:p w:rsidRPr="00E64DB9" w:rsidR="00A5256E" w:rsidRDefault="00A5256E" w14:paraId="27A40642" w14:textId="2A51A118">
      <w:pPr>
        <w:rPr>
          <w:ins w:author="Craig Parker" w:date="2024-09-03T16:11:00Z" w:id="3556"/>
        </w:rPr>
        <w:pPrChange w:author="Craig Parker" w:date="2024-09-03T17:28:00Z" w16du:dateUtc="2024-09-03T15:28:00Z" w:id="3557">
          <w:pPr>
            <w:tabs>
              <w:tab w:val="left" w:pos="4140"/>
              <w:tab w:val="left" w:pos="5220"/>
              <w:tab w:val="left" w:pos="6300"/>
            </w:tabs>
            <w:contextualSpacing/>
          </w:pPr>
        </w:pPrChange>
      </w:pPr>
      <w:ins w:author="Craig Parker" w:date="2024-09-03T16:11:00Z" w:id="3558">
        <w:r w:rsidRPr="002A00F9">
          <w:rPr>
            <w:rPrChange w:author="Craig Parker" w:date="2024-09-03T16:23:00Z" w16du:dateUtc="2024-09-03T14:23:00Z" w:id="3559">
              <w:rPr>
                <w:rFonts w:cstheme="minorHAnsi"/>
                <w:b/>
                <w:bCs/>
              </w:rPr>
            </w:rPrChange>
          </w:rPr>
          <w:t xml:space="preserve">HEAT CENTER CONSORTIUM MEMBERS AS AT </w:t>
        </w:r>
      </w:ins>
      <w:ins w:author="Craig Parker" w:date="2024-09-03T16:52:00Z" w16du:dateUtc="2024-09-03T14:52:00Z" w:id="3560">
        <w:r w:rsidR="00A84310">
          <w:t xml:space="preserve">THE </w:t>
        </w:r>
      </w:ins>
      <w:ins w:author="Craig Parker" w:date="2024-09-03T16:11:00Z" w:id="3561">
        <w:r w:rsidRPr="002A00F9">
          <w:rPr>
            <w:rPrChange w:author="Craig Parker" w:date="2024-09-03T16:23:00Z" w16du:dateUtc="2024-09-03T14:23:00Z" w:id="3562">
              <w:rPr>
                <w:rFonts w:cstheme="minorHAnsi"/>
                <w:b/>
                <w:bCs/>
              </w:rPr>
            </w:rPrChange>
          </w:rPr>
          <w:t>DATE OF SIGNING THIS DATA TRANSFER AGREEMENT:</w:t>
        </w:r>
      </w:ins>
    </w:p>
    <w:p w:rsidRPr="00E64DB9" w:rsidR="00A5256E" w:rsidP="00684C86" w:rsidRDefault="00A5256E" w14:paraId="5A90CD2B" w14:textId="77777777">
      <w:pPr>
        <w:pStyle w:val="ListParagraph"/>
        <w:numPr>
          <w:ilvl w:val="0"/>
          <w:numId w:val="46"/>
        </w:numPr>
        <w:rPr>
          <w:ins w:author="Craig Parker" w:date="2024-09-03T16:11:00Z" w:id="3563"/>
        </w:rPr>
        <w:pPrChange w:author="Craig Parker" w:date="2024-09-03T21:00:00Z" w16du:dateUtc="2024-09-03T19:00:00Z" w:id="3564">
          <w:pPr>
            <w:numPr>
              <w:numId w:val="37"/>
            </w:numPr>
            <w:tabs>
              <w:tab w:val="num" w:pos="720"/>
              <w:tab w:val="left" w:pos="4140"/>
              <w:tab w:val="left" w:pos="5220"/>
              <w:tab w:val="left" w:pos="6300"/>
            </w:tabs>
            <w:ind w:left="720" w:hanging="360"/>
            <w:contextualSpacing/>
          </w:pPr>
        </w:pPrChange>
      </w:pPr>
      <w:ins w:author="Craig Parker" w:date="2024-09-03T16:11:00Z" w:id="3565">
        <w:r w:rsidRPr="00E64DB9">
          <w:t>Wits Health Consortium (Pty) Ltd, South Africa*</w:t>
        </w:r>
      </w:ins>
    </w:p>
    <w:p w:rsidRPr="00E64DB9" w:rsidR="00A5256E" w:rsidP="00684C86" w:rsidRDefault="00A5256E" w14:paraId="001BD77F" w14:textId="77777777">
      <w:pPr>
        <w:pStyle w:val="ListParagraph"/>
        <w:numPr>
          <w:ilvl w:val="0"/>
          <w:numId w:val="46"/>
        </w:numPr>
        <w:rPr>
          <w:ins w:author="Craig Parker" w:date="2024-09-03T16:11:00Z" w:id="3566"/>
        </w:rPr>
        <w:pPrChange w:author="Craig Parker" w:date="2024-09-03T21:00:00Z" w16du:dateUtc="2024-09-03T19:00:00Z" w:id="3567">
          <w:pPr>
            <w:numPr>
              <w:numId w:val="37"/>
            </w:numPr>
            <w:tabs>
              <w:tab w:val="num" w:pos="720"/>
              <w:tab w:val="left" w:pos="4140"/>
              <w:tab w:val="left" w:pos="5220"/>
              <w:tab w:val="left" w:pos="6300"/>
            </w:tabs>
            <w:ind w:left="720" w:hanging="360"/>
            <w:contextualSpacing/>
          </w:pPr>
        </w:pPrChange>
      </w:pPr>
      <w:ins w:author="Craig Parker" w:date="2024-09-03T16:11:00Z" w:id="3568">
        <w:r w:rsidRPr="00E64DB9">
          <w:t>University of Cape Town, South Africa*</w:t>
        </w:r>
      </w:ins>
    </w:p>
    <w:p w:rsidRPr="00E64DB9" w:rsidR="00A5256E" w:rsidP="00684C86" w:rsidRDefault="00A5256E" w14:paraId="4726D3B1" w14:textId="77777777">
      <w:pPr>
        <w:pStyle w:val="ListParagraph"/>
        <w:numPr>
          <w:ilvl w:val="0"/>
          <w:numId w:val="46"/>
        </w:numPr>
        <w:rPr>
          <w:ins w:author="Craig Parker" w:date="2024-09-03T16:11:00Z" w:id="3569"/>
        </w:rPr>
        <w:pPrChange w:author="Craig Parker" w:date="2024-09-03T21:00:00Z" w16du:dateUtc="2024-09-03T19:00:00Z" w:id="3570">
          <w:pPr>
            <w:numPr>
              <w:numId w:val="37"/>
            </w:numPr>
            <w:tabs>
              <w:tab w:val="num" w:pos="720"/>
              <w:tab w:val="left" w:pos="4140"/>
              <w:tab w:val="left" w:pos="5220"/>
              <w:tab w:val="left" w:pos="6300"/>
            </w:tabs>
            <w:ind w:left="720" w:hanging="360"/>
            <w:contextualSpacing/>
          </w:pPr>
        </w:pPrChange>
      </w:pPr>
      <w:ins w:author="Craig Parker" w:date="2024-09-03T16:11:00Z" w:id="3571">
        <w:r w:rsidRPr="00E64DB9">
          <w:t xml:space="preserve">International Business Machines (IBM) Corporation through its Thomas J. Watson Research </w:t>
        </w:r>
        <w:proofErr w:type="spellStart"/>
        <w:r w:rsidRPr="00E64DB9">
          <w:t>Center</w:t>
        </w:r>
        <w:proofErr w:type="spellEnd"/>
        <w:r w:rsidRPr="00E64DB9">
          <w:t>, USA*</w:t>
        </w:r>
      </w:ins>
    </w:p>
    <w:p w:rsidRPr="00E64DB9" w:rsidR="00A5256E" w:rsidP="00684C86" w:rsidRDefault="00A5256E" w14:paraId="3793FBC1" w14:textId="77777777">
      <w:pPr>
        <w:pStyle w:val="ListParagraph"/>
        <w:numPr>
          <w:ilvl w:val="0"/>
          <w:numId w:val="46"/>
        </w:numPr>
        <w:rPr>
          <w:ins w:author="Craig Parker" w:date="2024-09-03T16:11:00Z" w:id="3572"/>
        </w:rPr>
        <w:pPrChange w:author="Craig Parker" w:date="2024-09-03T21:00:00Z" w16du:dateUtc="2024-09-03T19:00:00Z" w:id="3573">
          <w:pPr>
            <w:numPr>
              <w:numId w:val="37"/>
            </w:numPr>
            <w:tabs>
              <w:tab w:val="num" w:pos="720"/>
              <w:tab w:val="left" w:pos="4140"/>
              <w:tab w:val="left" w:pos="5220"/>
              <w:tab w:val="left" w:pos="6300"/>
            </w:tabs>
            <w:ind w:left="720" w:hanging="360"/>
            <w:contextualSpacing/>
          </w:pPr>
        </w:pPrChange>
      </w:pPr>
      <w:ins w:author="Craig Parker" w:date="2024-09-03T16:11:00Z" w:id="3574">
        <w:r w:rsidRPr="00E64DB9">
          <w:t xml:space="preserve">University of </w:t>
        </w:r>
        <w:proofErr w:type="spellStart"/>
        <w:r w:rsidRPr="00E64DB9">
          <w:t>Peleforo</w:t>
        </w:r>
        <w:proofErr w:type="spellEnd"/>
        <w:r w:rsidRPr="00E64DB9">
          <w:t xml:space="preserve"> Gon Coulibaly, Côte d’Ivoire*</w:t>
        </w:r>
      </w:ins>
    </w:p>
    <w:p w:rsidRPr="00E64DB9" w:rsidR="00A5256E" w:rsidP="00684C86" w:rsidRDefault="00A5256E" w14:paraId="432DE3CB" w14:textId="77777777">
      <w:pPr>
        <w:pStyle w:val="ListParagraph"/>
        <w:numPr>
          <w:ilvl w:val="0"/>
          <w:numId w:val="46"/>
        </w:numPr>
        <w:rPr>
          <w:ins w:author="Craig Parker" w:date="2024-09-03T16:11:00Z" w:id="3575"/>
        </w:rPr>
        <w:pPrChange w:author="Craig Parker" w:date="2024-09-03T21:00:00Z" w16du:dateUtc="2024-09-03T19:00:00Z" w:id="3576">
          <w:pPr>
            <w:numPr>
              <w:numId w:val="37"/>
            </w:numPr>
            <w:tabs>
              <w:tab w:val="num" w:pos="720"/>
              <w:tab w:val="left" w:pos="4140"/>
              <w:tab w:val="left" w:pos="5220"/>
              <w:tab w:val="left" w:pos="6300"/>
            </w:tabs>
            <w:ind w:left="720" w:hanging="360"/>
            <w:contextualSpacing/>
          </w:pPr>
        </w:pPrChange>
      </w:pPr>
      <w:ins w:author="Craig Parker" w:date="2024-09-03T16:11:00Z" w:id="3577">
        <w:r w:rsidRPr="00E64DB9">
          <w:t>Centre for Sexual Health and HIV AIDS Research (</w:t>
        </w:r>
        <w:proofErr w:type="spellStart"/>
        <w:r w:rsidRPr="00E64DB9">
          <w:t>CeSHHAR</w:t>
        </w:r>
        <w:proofErr w:type="spellEnd"/>
        <w:r w:rsidRPr="00E64DB9">
          <w:t>), Zimbabwe*</w:t>
        </w:r>
      </w:ins>
    </w:p>
    <w:p w:rsidRPr="00E64DB9" w:rsidR="00A5256E" w:rsidP="00684C86" w:rsidRDefault="00A5256E" w14:paraId="5288C3ED" w14:textId="77777777">
      <w:pPr>
        <w:pStyle w:val="ListParagraph"/>
        <w:numPr>
          <w:ilvl w:val="0"/>
          <w:numId w:val="46"/>
        </w:numPr>
        <w:rPr>
          <w:ins w:author="Craig Parker" w:date="2024-09-03T16:11:00Z" w:id="3578"/>
        </w:rPr>
        <w:pPrChange w:author="Craig Parker" w:date="2024-09-03T21:00:00Z" w16du:dateUtc="2024-09-03T19:00:00Z" w:id="3579">
          <w:pPr>
            <w:numPr>
              <w:numId w:val="37"/>
            </w:numPr>
            <w:tabs>
              <w:tab w:val="num" w:pos="720"/>
              <w:tab w:val="left" w:pos="4140"/>
              <w:tab w:val="left" w:pos="5220"/>
              <w:tab w:val="left" w:pos="6300"/>
            </w:tabs>
            <w:ind w:left="720" w:hanging="360"/>
            <w:contextualSpacing/>
          </w:pPr>
        </w:pPrChange>
      </w:pPr>
      <w:ins w:author="Craig Parker" w:date="2024-09-03T16:11:00Z" w:id="3580">
        <w:r w:rsidRPr="00E64DB9">
          <w:t>University of Michigan, United States</w:t>
        </w:r>
      </w:ins>
    </w:p>
    <w:p w:rsidR="001B7F7A" w:rsidP="00C86E7E" w:rsidRDefault="00A5256E" w14:paraId="40950B5D" w14:textId="77777777">
      <w:pPr>
        <w:pStyle w:val="ListParagraph"/>
        <w:numPr>
          <w:ilvl w:val="0"/>
          <w:numId w:val="46"/>
        </w:numPr>
        <w:rPr>
          <w:ins w:author="Craig Parker" w:date="2024-09-03T21:52:00Z" w16du:dateUtc="2024-09-03T19:52:00Z" w:id="3581"/>
        </w:rPr>
      </w:pPr>
      <w:ins w:author="Craig Parker" w:date="2024-09-03T16:11:00Z" w:id="3582">
        <w:r w:rsidRPr="00E64DB9">
          <w:t>University of Washington, United States</w:t>
        </w:r>
      </w:ins>
    </w:p>
    <w:p w:rsidR="001B7F7A" w:rsidP="001B7F7A" w:rsidRDefault="001B7F7A" w14:paraId="17FB6C10" w14:textId="77777777">
      <w:pPr>
        <w:rPr>
          <w:ins w:author="Craig Parker" w:date="2024-09-03T21:52:00Z" w16du:dateUtc="2024-09-03T19:52:00Z" w:id="3583"/>
        </w:rPr>
      </w:pPr>
    </w:p>
    <w:p w:rsidR="001B7F7A" w:rsidP="001B7F7A" w:rsidRDefault="001B7F7A" w14:paraId="3B6C42C0" w14:textId="77777777">
      <w:pPr>
        <w:rPr>
          <w:ins w:author="Craig Parker" w:date="2024-09-03T21:52:00Z" w16du:dateUtc="2024-09-03T19:52:00Z" w:id="3584"/>
        </w:rPr>
      </w:pPr>
    </w:p>
    <w:p w:rsidRPr="001B7F7A" w:rsidR="001B7F7A" w:rsidP="001B7F7A" w:rsidRDefault="001B7F7A" w14:paraId="6A7FFAE0" w14:textId="77777777">
      <w:pPr>
        <w:pStyle w:val="ListParagraph"/>
        <w:ind w:firstLine="0"/>
        <w:rPr>
          <w:ins w:author="Craig Parker" w:date="2024-09-03T21:52:00Z" w16du:dateUtc="2024-09-03T19:52:00Z" w:id="3585"/>
          <w:sz w:val="16"/>
          <w:szCs w:val="16"/>
          <w:rPrChange w:author="Craig Parker" w:date="2024-09-03T21:52:00Z" w16du:dateUtc="2024-09-03T19:52:00Z" w:id="3586">
            <w:rPr>
              <w:ins w:author="Craig Parker" w:date="2024-09-03T21:52:00Z" w16du:dateUtc="2024-09-03T19:52:00Z" w:id="3587"/>
            </w:rPr>
          </w:rPrChange>
        </w:rPr>
        <w:pPrChange w:author="Craig Parker" w:date="2024-09-03T21:52:00Z" w16du:dateUtc="2024-09-03T19:52:00Z" w:id="3588">
          <w:pPr>
            <w:pStyle w:val="ListParagraph"/>
            <w:numPr>
              <w:numId w:val="46"/>
            </w:numPr>
            <w:ind w:hanging="360"/>
          </w:pPr>
        </w:pPrChange>
      </w:pPr>
      <w:ins w:author="Craig Parker" w:date="2024-09-03T21:52:00Z" w16du:dateUtc="2024-09-03T19:52:00Z" w:id="3589">
        <w:r w:rsidRPr="001B7F7A">
          <w:rPr>
            <w:sz w:val="16"/>
            <w:szCs w:val="16"/>
            <w:rPrChange w:author="Craig Parker" w:date="2024-09-03T21:52:00Z" w16du:dateUtc="2024-09-03T19:52:00Z" w:id="3590">
              <w:rPr/>
            </w:rPrChange>
          </w:rPr>
          <w:t>*Only these HE</w:t>
        </w:r>
        <w:r w:rsidRPr="001B7F7A">
          <w:rPr>
            <w:sz w:val="16"/>
            <w:szCs w:val="16"/>
            <w:vertAlign w:val="superscript"/>
            <w:rPrChange w:author="Craig Parker" w:date="2024-09-03T21:52:00Z" w16du:dateUtc="2024-09-03T19:52:00Z" w:id="3591">
              <w:rPr>
                <w:vertAlign w:val="superscript"/>
              </w:rPr>
            </w:rPrChange>
          </w:rPr>
          <w:t>2</w:t>
        </w:r>
        <w:r w:rsidRPr="001B7F7A">
          <w:rPr>
            <w:sz w:val="16"/>
            <w:szCs w:val="16"/>
            <w:rPrChange w:author="Craig Parker" w:date="2024-09-03T21:52:00Z" w16du:dateUtc="2024-09-03T19:52:00Z" w:id="3592">
              <w:rPr/>
            </w:rPrChange>
          </w:rPr>
          <w:t xml:space="preserve">AT </w:t>
        </w:r>
        <w:proofErr w:type="spellStart"/>
        <w:r w:rsidRPr="001B7F7A">
          <w:rPr>
            <w:sz w:val="16"/>
            <w:szCs w:val="16"/>
            <w:rPrChange w:author="Craig Parker" w:date="2024-09-03T21:52:00Z" w16du:dateUtc="2024-09-03T19:52:00Z" w:id="3593">
              <w:rPr/>
            </w:rPrChange>
          </w:rPr>
          <w:t>Center</w:t>
        </w:r>
        <w:proofErr w:type="spellEnd"/>
        <w:r w:rsidRPr="001B7F7A">
          <w:rPr>
            <w:sz w:val="16"/>
            <w:szCs w:val="16"/>
            <w:rPrChange w:author="Craig Parker" w:date="2024-09-03T21:52:00Z" w16du:dateUtc="2024-09-03T19:52:00Z" w:id="3594">
              <w:rPr/>
            </w:rPrChange>
          </w:rPr>
          <w:t xml:space="preserve"> Consortium Members shall have access to the Consortium-Shared Data for the RP2 Study analysis purposes.</w:t>
        </w:r>
      </w:ins>
    </w:p>
    <w:p w:rsidRPr="00E64DB9" w:rsidR="002A00F9" w:rsidP="001B7F7A" w:rsidRDefault="002A00F9" w14:paraId="7D3DCB90" w14:textId="6621D81A">
      <w:pPr>
        <w:rPr>
          <w:ins w:author="Craig Parker" w:date="2024-09-03T16:20:00Z" w16du:dateUtc="2024-09-03T14:20:00Z" w:id="3595"/>
        </w:rPr>
      </w:pPr>
      <w:ins w:author="Craig Parker" w:date="2024-09-03T16:20:00Z" w16du:dateUtc="2024-09-03T14:20:00Z" w:id="3596">
        <w:r w:rsidRPr="00E64DB9">
          <w:br w:type="page"/>
        </w:r>
      </w:ins>
    </w:p>
    <w:p w:rsidRPr="008E22B1" w:rsidR="00A5256E" w:rsidP="00BA42AE" w:rsidRDefault="00A5256E" w14:paraId="7ADA2D87" w14:textId="77777777">
      <w:pPr>
        <w:ind w:left="0" w:firstLine="0"/>
        <w:rPr>
          <w:ins w:author="Craig Parker" w:date="2024-09-03T16:11:00Z" w:id="3597"/>
        </w:rPr>
        <w:pPrChange w:author="Craig Parker" w:date="2024-09-03T21:03:00Z" w16du:dateUtc="2024-09-03T19:03:00Z" w:id="3598">
          <w:pPr>
            <w:tabs>
              <w:tab w:val="left" w:pos="4140"/>
              <w:tab w:val="left" w:pos="5220"/>
              <w:tab w:val="left" w:pos="6300"/>
            </w:tabs>
            <w:contextualSpacing/>
          </w:pPr>
        </w:pPrChange>
      </w:pPr>
    </w:p>
    <w:p w:rsidRPr="002A00F9" w:rsidR="00A5256E" w:rsidP="00803AD7" w:rsidRDefault="004857FE" w14:paraId="14EF088B" w14:textId="723BDE9E">
      <w:pPr>
        <w:pStyle w:val="Heading2"/>
        <w:rPr>
          <w:ins w:author="Craig Parker" w:date="2024-09-03T16:13:00Z" w16du:dateUtc="2024-09-03T14:13:00Z" w:id="3599"/>
          <w:rFonts w:eastAsiaTheme="minorHAnsi"/>
          <w:rPrChange w:author="Craig Parker" w:date="2024-09-03T16:23:00Z" w16du:dateUtc="2024-09-03T14:23:00Z" w:id="3600">
            <w:rPr>
              <w:ins w:author="Craig Parker" w:date="2024-09-03T16:13:00Z" w16du:dateUtc="2024-09-03T14:13:00Z" w:id="3601"/>
              <w:rFonts w:ascii="Times New Roman" w:hAnsi="Times New Roman" w:eastAsia="Times New Roman" w:cs="Times New Roman"/>
              <w:b/>
              <w:bCs/>
              <w:sz w:val="27"/>
              <w:szCs w:val="27"/>
              <w:lang w:eastAsia="en-ZA"/>
            </w:rPr>
          </w:rPrChange>
        </w:rPr>
        <w:pPrChange w:author="Craig Parker" w:date="2024-09-03T21:05:00Z" w16du:dateUtc="2024-09-03T19:05:00Z" w:id="3602">
          <w:pPr>
            <w:numPr>
              <w:numId w:val="2"/>
            </w:numPr>
            <w:tabs>
              <w:tab w:val="num" w:pos="0"/>
            </w:tabs>
            <w:spacing w:before="100" w:beforeAutospacing="1" w:after="100" w:afterAutospacing="1" w:line="240" w:lineRule="auto"/>
            <w:ind w:left="0" w:firstLine="0"/>
            <w:jc w:val="left"/>
            <w:outlineLvl w:val="2"/>
          </w:pPr>
        </w:pPrChange>
      </w:pPr>
      <w:del w:author="Craig Parker" w:date="2024-09-03T16:11:00Z" w16du:dateUtc="2024-09-03T14:11:00Z" w:id="3603">
        <w:r w:rsidRPr="00C16A3B" w:rsidDel="00A5256E">
          <w:rPr>
            <w:rStyle w:val="normaltextrun"/>
          </w:rPr>
          <w:delText>Policy Standard Operating Procedures of the Center.</w:delText>
        </w:r>
        <w:r w:rsidRPr="00C16A3B" w:rsidDel="00A5256E">
          <w:rPr>
            <w:rStyle w:val="eop"/>
          </w:rPr>
          <w:delText> </w:delText>
        </w:r>
      </w:del>
      <w:ins w:author="Craig Parker" w:date="2024-09-03T16:13:00Z" w16du:dateUtc="2024-09-03T14:13:00Z" w:id="3604">
        <w:r w:rsidRPr="002A00F9" w:rsidR="00A5256E">
          <w:rPr>
            <w:lang w:eastAsia="en-ZA"/>
            <w:rPrChange w:author="Craig Parker" w:date="2024-09-03T16:23:00Z" w16du:dateUtc="2024-09-03T14:23:00Z" w:id="3605">
              <w:rPr>
                <w:rFonts w:ascii="Times New Roman" w:hAnsi="Times New Roman" w:cs="Times New Roman"/>
                <w:b/>
                <w:bCs/>
                <w:sz w:val="27"/>
                <w:szCs w:val="27"/>
                <w:lang w:eastAsia="en-ZA"/>
              </w:rPr>
            </w:rPrChange>
          </w:rPr>
          <w:t>ANNEXURE D:</w:t>
        </w:r>
      </w:ins>
    </w:p>
    <w:p w:rsidRPr="002A00F9" w:rsidR="002A00F9" w:rsidP="00D81BD0" w:rsidRDefault="00A5256E" w14:paraId="2C9DA584" w14:textId="589F3E0D">
      <w:pPr>
        <w:pStyle w:val="OTL-level2"/>
        <w:rPr>
          <w:ins w:author="Craig Parker" w:date="2024-09-03T16:20:00Z" w16du:dateUtc="2024-09-03T14:20:00Z" w:id="3606"/>
          <w:rPrChange w:author="Craig Parker" w:date="2024-09-03T16:23:00Z" w16du:dateUtc="2024-09-03T14:23:00Z" w:id="3607">
            <w:rPr>
              <w:ins w:author="Craig Parker" w:date="2024-09-03T16:20:00Z" w16du:dateUtc="2024-09-03T14:20:00Z" w:id="3608"/>
              <w:rFonts w:ascii="Times New Roman" w:hAnsi="Times New Roman" w:eastAsia="Times New Roman" w:cs="Times New Roman"/>
              <w:sz w:val="24"/>
              <w:szCs w:val="24"/>
              <w:lang w:eastAsia="en-ZA"/>
            </w:rPr>
          </w:rPrChange>
        </w:rPr>
        <w:pPrChange w:author="Craig Parker" w:date="2024-09-03T20:58:00Z" w16du:dateUtc="2024-09-03T18:58:00Z" w:id="3609">
          <w:pPr>
            <w:spacing w:before="100" w:beforeAutospacing="1" w:after="100" w:afterAutospacing="1" w:line="240" w:lineRule="auto"/>
            <w:ind w:left="0" w:firstLine="0"/>
            <w:jc w:val="left"/>
          </w:pPr>
        </w:pPrChange>
      </w:pPr>
      <w:ins w:author="Craig Parker" w:date="2024-09-03T16:13:00Z" w16du:dateUtc="2024-09-03T14:13:00Z" w:id="3610">
        <w:r w:rsidRPr="002A00F9">
          <w:rPr>
            <w:rPrChange w:author="Craig Parker" w:date="2024-09-03T16:23:00Z" w16du:dateUtc="2024-09-03T14:23:00Z" w:id="3611">
              <w:rPr>
                <w:rFonts w:ascii="Times New Roman" w:hAnsi="Times New Roman" w:eastAsia="Times New Roman" w:cs="Times New Roman"/>
                <w:b/>
                <w:bCs/>
                <w:sz w:val="24"/>
                <w:szCs w:val="24"/>
                <w:lang w:eastAsia="en-ZA"/>
              </w:rPr>
            </w:rPrChange>
          </w:rPr>
          <w:t>AUTHORSHIP GUIDELINES FOR STUDIES THAT CONTRIBUTE DATA</w:t>
        </w:r>
      </w:ins>
    </w:p>
    <w:p w:rsidRPr="002A00F9" w:rsidR="00A5256E" w:rsidP="00C524E0" w:rsidRDefault="00A5256E" w14:paraId="54B40A73" w14:textId="06864338">
      <w:pPr>
        <w:spacing w:before="240"/>
        <w:rPr>
          <w:ins w:author="Craig Parker" w:date="2024-09-03T16:13:00Z" w16du:dateUtc="2024-09-03T14:13:00Z" w:id="3612"/>
          <w:rPrChange w:author="Craig Parker" w:date="2024-09-03T16:23:00Z" w16du:dateUtc="2024-09-03T14:23:00Z" w:id="3613">
            <w:rPr>
              <w:ins w:author="Craig Parker" w:date="2024-09-03T16:13:00Z" w16du:dateUtc="2024-09-03T14:13:00Z" w:id="3614"/>
              <w:rFonts w:ascii="Times New Roman" w:hAnsi="Times New Roman" w:eastAsia="Times New Roman" w:cs="Times New Roman"/>
              <w:sz w:val="24"/>
              <w:szCs w:val="24"/>
              <w:lang w:eastAsia="en-ZA"/>
            </w:rPr>
          </w:rPrChange>
        </w:rPr>
        <w:pPrChange w:author="Craig Parker" w:date="2024-09-03T20:59:00Z" w16du:dateUtc="2024-09-03T18:59:00Z" w:id="3615">
          <w:pPr>
            <w:spacing w:before="100" w:beforeAutospacing="1" w:after="100" w:afterAutospacing="1" w:line="240" w:lineRule="auto"/>
            <w:ind w:left="0" w:firstLine="0"/>
            <w:jc w:val="left"/>
          </w:pPr>
        </w:pPrChange>
      </w:pPr>
      <w:ins w:author="Craig Parker" w:date="2024-09-03T16:13:00Z" w16du:dateUtc="2024-09-03T14:13:00Z" w:id="3616">
        <w:r w:rsidRPr="002A00F9">
          <w:rPr>
            <w:rPrChange w:author="Craig Parker" w:date="2024-09-03T16:23:00Z" w16du:dateUtc="2024-09-03T14:23:00Z" w:id="3617">
              <w:rPr>
                <w:rFonts w:ascii="Times New Roman" w:hAnsi="Times New Roman" w:eastAsia="Times New Roman"/>
                <w:szCs w:val="24"/>
                <w:lang w:eastAsia="en-ZA"/>
              </w:rPr>
            </w:rPrChange>
          </w:rPr>
          <w:t xml:space="preserve">Study Principal Investigators, Site Principal Investigators, and additional contributing study members will be invited to </w:t>
        </w:r>
      </w:ins>
      <w:ins w:author="Craig Parker" w:date="2024-09-03T16:52:00Z" w16du:dateUtc="2024-09-03T14:52:00Z" w:id="3618">
        <w:r w:rsidR="00A84310">
          <w:t>join the authorship group for any publications that use</w:t>
        </w:r>
      </w:ins>
      <w:ins w:author="Craig Parker" w:date="2024-09-03T16:13:00Z" w16du:dateUtc="2024-09-03T14:13:00Z" w:id="3619">
        <w:r w:rsidRPr="002A00F9">
          <w:rPr>
            <w:rPrChange w:author="Craig Parker" w:date="2024-09-03T16:23:00Z" w16du:dateUtc="2024-09-03T14:23:00Z" w:id="3620">
              <w:rPr>
                <w:rFonts w:ascii="Times New Roman" w:hAnsi="Times New Roman" w:eastAsia="Times New Roman"/>
                <w:szCs w:val="24"/>
                <w:lang w:eastAsia="en-ZA"/>
              </w:rPr>
            </w:rPrChange>
          </w:rPr>
          <w:t xml:space="preserve"> data from their study.</w:t>
        </w:r>
      </w:ins>
    </w:p>
    <w:p w:rsidRPr="002A00F9" w:rsidR="00A5256E" w:rsidP="00382FD7" w:rsidRDefault="00A5256E" w14:paraId="1A01CC4D" w14:textId="77777777">
      <w:pPr>
        <w:pStyle w:val="ListParagraph"/>
        <w:numPr>
          <w:ilvl w:val="0"/>
          <w:numId w:val="45"/>
        </w:numPr>
        <w:spacing w:before="240"/>
        <w:rPr>
          <w:ins w:author="Craig Parker" w:date="2024-09-03T16:13:00Z" w16du:dateUtc="2024-09-03T14:13:00Z" w:id="3621"/>
          <w:rPrChange w:author="Craig Parker" w:date="2024-09-03T16:23:00Z" w16du:dateUtc="2024-09-03T14:23:00Z" w:id="3622">
            <w:rPr>
              <w:ins w:author="Craig Parker" w:date="2024-09-03T16:13:00Z" w16du:dateUtc="2024-09-03T14:13:00Z" w:id="3623"/>
              <w:rFonts w:ascii="Times New Roman" w:hAnsi="Times New Roman" w:eastAsia="Times New Roman" w:cs="Times New Roman"/>
              <w:sz w:val="24"/>
              <w:szCs w:val="24"/>
              <w:lang w:eastAsia="en-ZA"/>
            </w:rPr>
          </w:rPrChange>
        </w:rPr>
        <w:pPrChange w:author="Craig Parker" w:date="2024-09-03T21:00:00Z" w16du:dateUtc="2024-09-03T19:00:00Z" w:id="3624">
          <w:pPr>
            <w:spacing w:before="100" w:beforeAutospacing="1" w:after="100" w:afterAutospacing="1" w:line="240" w:lineRule="auto"/>
            <w:ind w:left="0" w:firstLine="0"/>
            <w:jc w:val="left"/>
          </w:pPr>
        </w:pPrChange>
      </w:pPr>
      <w:ins w:author="Craig Parker" w:date="2024-09-03T16:13:00Z" w16du:dateUtc="2024-09-03T14:13:00Z" w:id="3625">
        <w:r w:rsidRPr="002A00F9">
          <w:rPr>
            <w:rPrChange w:author="Craig Parker" w:date="2024-09-03T16:23:00Z" w16du:dateUtc="2024-09-03T14:23:00Z" w:id="3626">
              <w:rPr>
                <w:rFonts w:ascii="Times New Roman" w:hAnsi="Times New Roman" w:eastAsia="Times New Roman"/>
                <w:szCs w:val="24"/>
                <w:lang w:eastAsia="en-ZA"/>
              </w:rPr>
            </w:rPrChange>
          </w:rPr>
          <w:t>The authorship guidelines adhere to the ICMJE criteria for authorship, which include:</w:t>
        </w:r>
      </w:ins>
    </w:p>
    <w:p w:rsidRPr="002A00F9" w:rsidR="00A5256E" w:rsidP="00382FD7" w:rsidRDefault="00A5256E" w14:paraId="52075660" w14:textId="6D4D84F0">
      <w:pPr>
        <w:pStyle w:val="ListParagraph"/>
        <w:numPr>
          <w:ilvl w:val="0"/>
          <w:numId w:val="45"/>
        </w:numPr>
        <w:spacing w:before="240"/>
        <w:rPr>
          <w:ins w:author="Craig Parker" w:date="2024-09-03T16:13:00Z" w16du:dateUtc="2024-09-03T14:13:00Z" w:id="3627"/>
          <w:rPrChange w:author="Craig Parker" w:date="2024-09-03T16:23:00Z" w16du:dateUtc="2024-09-03T14:23:00Z" w:id="3628">
            <w:rPr>
              <w:ins w:author="Craig Parker" w:date="2024-09-03T16:13:00Z" w16du:dateUtc="2024-09-03T14:13:00Z" w:id="3629"/>
              <w:rFonts w:ascii="Times New Roman" w:hAnsi="Times New Roman" w:eastAsia="Times New Roman" w:cs="Times New Roman"/>
              <w:sz w:val="24"/>
              <w:szCs w:val="24"/>
              <w:lang w:eastAsia="en-ZA"/>
            </w:rPr>
          </w:rPrChange>
        </w:rPr>
        <w:pPrChange w:author="Craig Parker" w:date="2024-09-03T21:00:00Z" w16du:dateUtc="2024-09-03T19:00:00Z" w:id="3630">
          <w:pPr>
            <w:numPr>
              <w:numId w:val="38"/>
            </w:numPr>
            <w:tabs>
              <w:tab w:val="num" w:pos="720"/>
            </w:tabs>
            <w:spacing w:before="100" w:beforeAutospacing="1" w:after="100" w:afterAutospacing="1" w:line="240" w:lineRule="auto"/>
            <w:ind w:left="720" w:hanging="360"/>
            <w:jc w:val="left"/>
          </w:pPr>
        </w:pPrChange>
      </w:pPr>
      <w:ins w:author="Craig Parker" w:date="2024-09-03T16:13:00Z" w16du:dateUtc="2024-09-03T14:13:00Z" w:id="3631">
        <w:r w:rsidRPr="002A00F9">
          <w:rPr>
            <w:rPrChange w:author="Craig Parker" w:date="2024-09-03T16:23:00Z" w16du:dateUtc="2024-09-03T14:23:00Z" w:id="3632">
              <w:rPr>
                <w:rFonts w:ascii="Times New Roman" w:hAnsi="Times New Roman" w:eastAsia="Times New Roman"/>
                <w:szCs w:val="24"/>
                <w:lang w:eastAsia="en-ZA"/>
              </w:rPr>
            </w:rPrChange>
          </w:rPr>
          <w:t>Substantial contributions to the conception or design of the work or the acquisition, analysis, or interpretation of data for the work; AND</w:t>
        </w:r>
      </w:ins>
    </w:p>
    <w:p w:rsidRPr="002A00F9" w:rsidR="00A5256E" w:rsidP="00382FD7" w:rsidRDefault="00A5256E" w14:paraId="7E8987C0" w14:textId="77777777">
      <w:pPr>
        <w:pStyle w:val="ListParagraph"/>
        <w:numPr>
          <w:ilvl w:val="0"/>
          <w:numId w:val="45"/>
        </w:numPr>
        <w:spacing w:before="240"/>
        <w:rPr>
          <w:ins w:author="Craig Parker" w:date="2024-09-03T16:13:00Z" w16du:dateUtc="2024-09-03T14:13:00Z" w:id="3633"/>
          <w:rPrChange w:author="Craig Parker" w:date="2024-09-03T16:23:00Z" w16du:dateUtc="2024-09-03T14:23:00Z" w:id="3634">
            <w:rPr>
              <w:ins w:author="Craig Parker" w:date="2024-09-03T16:13:00Z" w16du:dateUtc="2024-09-03T14:13:00Z" w:id="3635"/>
              <w:rFonts w:ascii="Times New Roman" w:hAnsi="Times New Roman" w:eastAsia="Times New Roman" w:cs="Times New Roman"/>
              <w:sz w:val="24"/>
              <w:szCs w:val="24"/>
              <w:lang w:eastAsia="en-ZA"/>
            </w:rPr>
          </w:rPrChange>
        </w:rPr>
        <w:pPrChange w:author="Craig Parker" w:date="2024-09-03T21:00:00Z" w16du:dateUtc="2024-09-03T19:00:00Z" w:id="3636">
          <w:pPr>
            <w:numPr>
              <w:numId w:val="38"/>
            </w:numPr>
            <w:tabs>
              <w:tab w:val="num" w:pos="720"/>
            </w:tabs>
            <w:spacing w:before="100" w:beforeAutospacing="1" w:after="100" w:afterAutospacing="1" w:line="240" w:lineRule="auto"/>
            <w:ind w:left="720" w:hanging="360"/>
            <w:jc w:val="left"/>
          </w:pPr>
        </w:pPrChange>
      </w:pPr>
      <w:ins w:author="Craig Parker" w:date="2024-09-03T16:13:00Z" w16du:dateUtc="2024-09-03T14:13:00Z" w:id="3637">
        <w:r w:rsidRPr="002A00F9">
          <w:rPr>
            <w:rPrChange w:author="Craig Parker" w:date="2024-09-03T16:23:00Z" w16du:dateUtc="2024-09-03T14:23:00Z" w:id="3638">
              <w:rPr>
                <w:rFonts w:ascii="Times New Roman" w:hAnsi="Times New Roman" w:eastAsia="Times New Roman"/>
                <w:szCs w:val="24"/>
                <w:lang w:eastAsia="en-ZA"/>
              </w:rPr>
            </w:rPrChange>
          </w:rPr>
          <w:t>Drafting the work or revising it critically for important intellectual content; AND</w:t>
        </w:r>
      </w:ins>
    </w:p>
    <w:p w:rsidRPr="002A00F9" w:rsidR="00A5256E" w:rsidP="00382FD7" w:rsidRDefault="00A5256E" w14:paraId="7D29B9A5" w14:textId="77777777">
      <w:pPr>
        <w:pStyle w:val="ListParagraph"/>
        <w:numPr>
          <w:ilvl w:val="0"/>
          <w:numId w:val="45"/>
        </w:numPr>
        <w:spacing w:before="240"/>
        <w:rPr>
          <w:ins w:author="Craig Parker" w:date="2024-09-03T16:13:00Z" w16du:dateUtc="2024-09-03T14:13:00Z" w:id="3639"/>
          <w:rPrChange w:author="Craig Parker" w:date="2024-09-03T16:23:00Z" w16du:dateUtc="2024-09-03T14:23:00Z" w:id="3640">
            <w:rPr>
              <w:ins w:author="Craig Parker" w:date="2024-09-03T16:13:00Z" w16du:dateUtc="2024-09-03T14:13:00Z" w:id="3641"/>
              <w:rFonts w:ascii="Times New Roman" w:hAnsi="Times New Roman" w:eastAsia="Times New Roman" w:cs="Times New Roman"/>
              <w:sz w:val="24"/>
              <w:szCs w:val="24"/>
              <w:lang w:eastAsia="en-ZA"/>
            </w:rPr>
          </w:rPrChange>
        </w:rPr>
        <w:pPrChange w:author="Craig Parker" w:date="2024-09-03T21:00:00Z" w16du:dateUtc="2024-09-03T19:00:00Z" w:id="3642">
          <w:pPr>
            <w:numPr>
              <w:numId w:val="38"/>
            </w:numPr>
            <w:tabs>
              <w:tab w:val="num" w:pos="720"/>
            </w:tabs>
            <w:spacing w:before="100" w:beforeAutospacing="1" w:after="100" w:afterAutospacing="1" w:line="240" w:lineRule="auto"/>
            <w:ind w:left="720" w:hanging="360"/>
            <w:jc w:val="left"/>
          </w:pPr>
        </w:pPrChange>
      </w:pPr>
      <w:ins w:author="Craig Parker" w:date="2024-09-03T16:13:00Z" w16du:dateUtc="2024-09-03T14:13:00Z" w:id="3643">
        <w:r w:rsidRPr="002A00F9">
          <w:rPr>
            <w:rPrChange w:author="Craig Parker" w:date="2024-09-03T16:23:00Z" w16du:dateUtc="2024-09-03T14:23:00Z" w:id="3644">
              <w:rPr>
                <w:rFonts w:ascii="Times New Roman" w:hAnsi="Times New Roman" w:eastAsia="Times New Roman"/>
                <w:szCs w:val="24"/>
                <w:lang w:eastAsia="en-ZA"/>
              </w:rPr>
            </w:rPrChange>
          </w:rPr>
          <w:t>Final approval of the version to be published; AND</w:t>
        </w:r>
      </w:ins>
    </w:p>
    <w:p w:rsidRPr="002A00F9" w:rsidR="00A5256E" w:rsidP="00382FD7" w:rsidRDefault="00A5256E" w14:paraId="44C3FA88" w14:textId="77777777">
      <w:pPr>
        <w:pStyle w:val="ListParagraph"/>
        <w:numPr>
          <w:ilvl w:val="0"/>
          <w:numId w:val="45"/>
        </w:numPr>
        <w:spacing w:before="240"/>
        <w:rPr>
          <w:ins w:author="Craig Parker" w:date="2024-09-03T16:13:00Z" w16du:dateUtc="2024-09-03T14:13:00Z" w:id="3645"/>
          <w:rPrChange w:author="Craig Parker" w:date="2024-09-03T16:23:00Z" w16du:dateUtc="2024-09-03T14:23:00Z" w:id="3646">
            <w:rPr>
              <w:ins w:author="Craig Parker" w:date="2024-09-03T16:13:00Z" w16du:dateUtc="2024-09-03T14:13:00Z" w:id="3647"/>
              <w:rFonts w:ascii="Times New Roman" w:hAnsi="Times New Roman" w:eastAsia="Times New Roman" w:cs="Times New Roman"/>
              <w:sz w:val="24"/>
              <w:szCs w:val="24"/>
              <w:lang w:eastAsia="en-ZA"/>
            </w:rPr>
          </w:rPrChange>
        </w:rPr>
        <w:pPrChange w:author="Craig Parker" w:date="2024-09-03T21:00:00Z" w16du:dateUtc="2024-09-03T19:00:00Z" w:id="3648">
          <w:pPr>
            <w:numPr>
              <w:numId w:val="38"/>
            </w:numPr>
            <w:tabs>
              <w:tab w:val="num" w:pos="720"/>
            </w:tabs>
            <w:spacing w:before="100" w:beforeAutospacing="1" w:after="100" w:afterAutospacing="1" w:line="240" w:lineRule="auto"/>
            <w:ind w:left="720" w:hanging="360"/>
            <w:jc w:val="left"/>
          </w:pPr>
        </w:pPrChange>
      </w:pPr>
      <w:ins w:author="Craig Parker" w:date="2024-09-03T16:13:00Z" w16du:dateUtc="2024-09-03T14:13:00Z" w:id="3649">
        <w:r w:rsidRPr="002A00F9">
          <w:rPr>
            <w:rPrChange w:author="Craig Parker" w:date="2024-09-03T16:23:00Z" w16du:dateUtc="2024-09-03T14:23:00Z" w:id="3650">
              <w:rPr>
                <w:rFonts w:ascii="Times New Roman" w:hAnsi="Times New Roman" w:eastAsia="Times New Roman"/>
                <w:szCs w:val="24"/>
                <w:lang w:eastAsia="en-ZA"/>
              </w:rPr>
            </w:rPrChange>
          </w:rPr>
          <w:t>Agreement to be accountable for all aspects of the work in ensuring that questions related to the accuracy or integrity of any part of the work are appropriately investigated and resolved.</w:t>
        </w:r>
      </w:ins>
    </w:p>
    <w:p w:rsidRPr="002A00F9" w:rsidR="00A5256E" w:rsidP="00C524E0" w:rsidRDefault="00A5256E" w14:paraId="2D6F1C88" w14:textId="77777777">
      <w:pPr>
        <w:spacing w:before="240"/>
        <w:rPr>
          <w:ins w:author="Craig Parker" w:date="2024-09-03T16:13:00Z" w16du:dateUtc="2024-09-03T14:13:00Z" w:id="3651"/>
          <w:rPrChange w:author="Craig Parker" w:date="2024-09-03T16:23:00Z" w16du:dateUtc="2024-09-03T14:23:00Z" w:id="3652">
            <w:rPr>
              <w:ins w:author="Craig Parker" w:date="2024-09-03T16:13:00Z" w16du:dateUtc="2024-09-03T14:13:00Z" w:id="3653"/>
              <w:rFonts w:ascii="Times New Roman" w:hAnsi="Times New Roman" w:eastAsia="Times New Roman" w:cs="Times New Roman"/>
              <w:sz w:val="24"/>
              <w:szCs w:val="24"/>
              <w:lang w:eastAsia="en-ZA"/>
            </w:rPr>
          </w:rPrChange>
        </w:rPr>
        <w:pPrChange w:author="Craig Parker" w:date="2024-09-03T20:59:00Z" w16du:dateUtc="2024-09-03T18:59:00Z" w:id="3654">
          <w:pPr>
            <w:spacing w:before="100" w:beforeAutospacing="1" w:after="100" w:afterAutospacing="1" w:line="240" w:lineRule="auto"/>
            <w:ind w:left="0" w:firstLine="0"/>
            <w:jc w:val="left"/>
          </w:pPr>
        </w:pPrChange>
      </w:pPr>
      <w:ins w:author="Craig Parker" w:date="2024-09-03T16:13:00Z" w16du:dateUtc="2024-09-03T14:13:00Z" w:id="3655">
        <w:r w:rsidRPr="002A00F9">
          <w:rPr>
            <w:rPrChange w:author="Craig Parker" w:date="2024-09-03T16:23:00Z" w16du:dateUtc="2024-09-03T14:23:00Z" w:id="3656">
              <w:rPr>
                <w:rFonts w:ascii="Times New Roman" w:hAnsi="Times New Roman" w:eastAsia="Times New Roman"/>
                <w:szCs w:val="24"/>
                <w:lang w:eastAsia="en-ZA"/>
              </w:rPr>
            </w:rPrChange>
          </w:rPr>
          <w:t>The authorship guidelines and study acknowledgements are based on an appreciation of the substantial contribution made by Principal Investigators in providing data from their study, and in recognition of the work involved in conducting the study.</w:t>
        </w:r>
      </w:ins>
    </w:p>
    <w:p w:rsidRPr="002A00F9" w:rsidR="00A5256E" w:rsidP="00C524E0" w:rsidRDefault="00A5256E" w14:paraId="1AA6612E" w14:textId="77777777">
      <w:pPr>
        <w:spacing w:before="240"/>
        <w:rPr>
          <w:ins w:author="Craig Parker" w:date="2024-09-03T16:13:00Z" w16du:dateUtc="2024-09-03T14:13:00Z" w:id="3657"/>
          <w:rPrChange w:author="Craig Parker" w:date="2024-09-03T16:23:00Z" w16du:dateUtc="2024-09-03T14:23:00Z" w:id="3658">
            <w:rPr>
              <w:ins w:author="Craig Parker" w:date="2024-09-03T16:13:00Z" w16du:dateUtc="2024-09-03T14:13:00Z" w:id="3659"/>
              <w:rFonts w:ascii="Times New Roman" w:hAnsi="Times New Roman" w:eastAsia="Times New Roman" w:cs="Times New Roman"/>
              <w:sz w:val="24"/>
              <w:szCs w:val="24"/>
              <w:lang w:eastAsia="en-ZA"/>
            </w:rPr>
          </w:rPrChange>
        </w:rPr>
        <w:pPrChange w:author="Craig Parker" w:date="2024-09-03T20:59:00Z" w16du:dateUtc="2024-09-03T18:59:00Z" w:id="3660">
          <w:pPr>
            <w:spacing w:before="100" w:beforeAutospacing="1" w:after="100" w:afterAutospacing="1" w:line="240" w:lineRule="auto"/>
            <w:ind w:left="0" w:firstLine="0"/>
            <w:jc w:val="left"/>
          </w:pPr>
        </w:pPrChange>
      </w:pPr>
      <w:ins w:author="Craig Parker" w:date="2024-09-03T16:13:00Z" w16du:dateUtc="2024-09-03T14:13:00Z" w:id="3661">
        <w:r w:rsidRPr="002A00F9">
          <w:rPr>
            <w:rPrChange w:author="Craig Parker" w:date="2024-09-03T16:23:00Z" w16du:dateUtc="2024-09-03T14:23:00Z" w:id="3662">
              <w:rPr>
                <w:rFonts w:ascii="Times New Roman" w:hAnsi="Times New Roman" w:eastAsia="Times New Roman"/>
                <w:szCs w:val="24"/>
                <w:lang w:eastAsia="en-ZA"/>
              </w:rPr>
            </w:rPrChange>
          </w:rPr>
          <w:t>We will include one author per included study (usually the study PI), but additional country-PI will be included for multi-country studies. The listed authors of the studies contributing data will be named in alphabetical order by surname, from positions 4th author to second-last author. As such, authorships 1-3 and last authorship will be reserved for those who contributed most to the work, in line with ICMJE guidelines.</w:t>
        </w:r>
      </w:ins>
    </w:p>
    <w:p w:rsidRPr="002A00F9" w:rsidR="00A5256E" w:rsidP="00C524E0" w:rsidRDefault="00A5256E" w14:paraId="7BEAD808" w14:textId="09D471DD">
      <w:pPr>
        <w:spacing w:before="240"/>
        <w:rPr>
          <w:ins w:author="Craig Parker" w:date="2024-09-03T16:13:00Z" w16du:dateUtc="2024-09-03T14:13:00Z" w:id="3663"/>
          <w:rPrChange w:author="Craig Parker" w:date="2024-09-03T16:23:00Z" w16du:dateUtc="2024-09-03T14:23:00Z" w:id="3664">
            <w:rPr>
              <w:ins w:author="Craig Parker" w:date="2024-09-03T16:13:00Z" w16du:dateUtc="2024-09-03T14:13:00Z" w:id="3665"/>
              <w:rFonts w:ascii="Times New Roman" w:hAnsi="Times New Roman" w:eastAsia="Times New Roman" w:cs="Times New Roman"/>
              <w:sz w:val="24"/>
              <w:szCs w:val="24"/>
              <w:lang w:eastAsia="en-ZA"/>
            </w:rPr>
          </w:rPrChange>
        </w:rPr>
        <w:pPrChange w:author="Craig Parker" w:date="2024-09-03T20:59:00Z" w16du:dateUtc="2024-09-03T18:59:00Z" w:id="3666">
          <w:pPr>
            <w:spacing w:before="100" w:beforeAutospacing="1" w:after="100" w:afterAutospacing="1" w:line="240" w:lineRule="auto"/>
            <w:ind w:left="0" w:firstLine="0"/>
            <w:jc w:val="left"/>
          </w:pPr>
        </w:pPrChange>
      </w:pPr>
      <w:ins w:author="Craig Parker" w:date="2024-09-03T16:13:00Z" w16du:dateUtc="2024-09-03T14:13:00Z" w:id="3667">
        <w:r w:rsidRPr="002A00F9">
          <w:rPr>
            <w:rPrChange w:author="Craig Parker" w:date="2024-09-03T16:23:00Z" w16du:dateUtc="2024-09-03T14:23:00Z" w:id="3668">
              <w:rPr>
                <w:rFonts w:ascii="Times New Roman" w:hAnsi="Times New Roman" w:eastAsia="Times New Roman"/>
                <w:szCs w:val="24"/>
                <w:lang w:eastAsia="en-ZA"/>
              </w:rPr>
            </w:rPrChange>
          </w:rPr>
          <w:t xml:space="preserve">Some journals may </w:t>
        </w:r>
      </w:ins>
      <w:ins w:author="Craig Parker" w:date="2024-09-03T16:51:00Z" w16du:dateUtc="2024-09-03T14:51:00Z" w:id="3669">
        <w:r w:rsidR="00B83D94">
          <w:t>restrict the number of authors listed and require that additional authors be included as part of the ‘HE</w:t>
        </w:r>
        <w:r w:rsidRPr="00A84310" w:rsidR="00B83D94">
          <w:rPr>
            <w:vertAlign w:val="superscript"/>
            <w:rPrChange w:author="Craig Parker" w:date="2024-09-03T16:52:00Z" w16du:dateUtc="2024-09-03T14:52:00Z" w:id="3670">
              <w:rPr/>
            </w:rPrChange>
          </w:rPr>
          <w:t>2</w:t>
        </w:r>
        <w:r w:rsidR="00B83D94">
          <w:t xml:space="preserve">AT </w:t>
        </w:r>
        <w:proofErr w:type="spellStart"/>
        <w:r w:rsidR="00B83D94">
          <w:t>Center</w:t>
        </w:r>
        <w:proofErr w:type="spellEnd"/>
        <w:r w:rsidR="00B83D94">
          <w:t xml:space="preserve"> Study Group’. In this situation, the HE2AT </w:t>
        </w:r>
        <w:proofErr w:type="spellStart"/>
        <w:r w:rsidR="00B83D94">
          <w:t>Center</w:t>
        </w:r>
        <w:proofErr w:type="spellEnd"/>
        <w:r w:rsidR="00B83D94">
          <w:t xml:space="preserve"> Steering Committee will have the right to decide</w:t>
        </w:r>
      </w:ins>
      <w:ins w:author="Craig Parker" w:date="2024-09-03T16:13:00Z" w16du:dateUtc="2024-09-03T14:13:00Z" w:id="3671">
        <w:r w:rsidRPr="002A00F9">
          <w:rPr>
            <w:rPrChange w:author="Craig Parker" w:date="2024-09-03T16:23:00Z" w16du:dateUtc="2024-09-03T14:23:00Z" w:id="3672">
              <w:rPr>
                <w:rFonts w:ascii="Times New Roman" w:hAnsi="Times New Roman" w:eastAsia="Times New Roman"/>
                <w:szCs w:val="24"/>
                <w:lang w:eastAsia="en-ZA"/>
              </w:rPr>
            </w:rPrChange>
          </w:rPr>
          <w:t xml:space="preserve"> on final authorship, taking into consideration the studies that contributed the most participants to the RP2 dataset.</w:t>
        </w:r>
      </w:ins>
    </w:p>
    <w:p w:rsidRPr="002A00F9" w:rsidR="00A5256E" w:rsidP="00C524E0" w:rsidRDefault="00A5256E" w14:paraId="7B6E9F31" w14:textId="2F019AC2">
      <w:pPr>
        <w:spacing w:before="240"/>
        <w:rPr>
          <w:ins w:author="Craig Parker" w:date="2024-09-03T16:13:00Z" w16du:dateUtc="2024-09-03T14:13:00Z" w:id="3673"/>
          <w:rPrChange w:author="Craig Parker" w:date="2024-09-03T16:23:00Z" w16du:dateUtc="2024-09-03T14:23:00Z" w:id="3674">
            <w:rPr>
              <w:ins w:author="Craig Parker" w:date="2024-09-03T16:13:00Z" w16du:dateUtc="2024-09-03T14:13:00Z" w:id="3675"/>
              <w:rFonts w:ascii="Times New Roman" w:hAnsi="Times New Roman" w:eastAsia="Times New Roman" w:cs="Times New Roman"/>
              <w:sz w:val="24"/>
              <w:szCs w:val="24"/>
              <w:lang w:eastAsia="en-ZA"/>
            </w:rPr>
          </w:rPrChange>
        </w:rPr>
        <w:pPrChange w:author="Craig Parker" w:date="2024-09-03T20:59:00Z" w16du:dateUtc="2024-09-03T18:59:00Z" w:id="3676">
          <w:pPr>
            <w:spacing w:before="100" w:beforeAutospacing="1" w:after="100" w:afterAutospacing="1" w:line="240" w:lineRule="auto"/>
            <w:ind w:left="0" w:firstLine="0"/>
            <w:jc w:val="left"/>
          </w:pPr>
        </w:pPrChange>
      </w:pPr>
      <w:ins w:author="Craig Parker" w:date="2024-09-03T16:13:00Z" w16du:dateUtc="2024-09-03T14:13:00Z" w:id="3677">
        <w:r w:rsidRPr="002A00F9">
          <w:rPr>
            <w:rPrChange w:author="Craig Parker" w:date="2024-09-03T16:23:00Z" w16du:dateUtc="2024-09-03T14:23:00Z" w:id="3678">
              <w:rPr>
                <w:rFonts w:ascii="Times New Roman" w:hAnsi="Times New Roman" w:eastAsia="Times New Roman"/>
                <w:szCs w:val="24"/>
                <w:lang w:eastAsia="en-ZA"/>
              </w:rPr>
            </w:rPrChange>
          </w:rPr>
          <w:t>The study group will be published in an Appendix</w:t>
        </w:r>
      </w:ins>
      <w:ins w:author="Craig Parker" w:date="2024-09-03T16:51:00Z" w16du:dateUtc="2024-09-03T14:51:00Z" w:id="3679">
        <w:r w:rsidR="00B83D94">
          <w:t>, where journals allow this or otherwise list it</w:t>
        </w:r>
      </w:ins>
      <w:ins w:author="Craig Parker" w:date="2024-09-03T16:13:00Z" w16du:dateUtc="2024-09-03T14:13:00Z" w:id="3680">
        <w:r w:rsidRPr="002A00F9">
          <w:rPr>
            <w:rPrChange w:author="Craig Parker" w:date="2024-09-03T16:23:00Z" w16du:dateUtc="2024-09-03T14:23:00Z" w:id="3681">
              <w:rPr>
                <w:rFonts w:ascii="Times New Roman" w:hAnsi="Times New Roman" w:eastAsia="Times New Roman"/>
                <w:szCs w:val="24"/>
                <w:lang w:eastAsia="en-ZA"/>
              </w:rPr>
            </w:rPrChange>
          </w:rPr>
          <w:t xml:space="preserve"> in the acknowledgement section. Here, listing will be done by role in the study and/or by Study/site. Any additional contributors from a study</w:t>
        </w:r>
      </w:ins>
      <w:ins w:author="Craig Parker" w:date="2024-09-03T16:51:00Z" w16du:dateUtc="2024-09-03T14:51:00Z" w:id="3682">
        <w:r w:rsidR="00B83D94">
          <w:t xml:space="preserve"> who adhere to ICMJE criteria</w:t>
        </w:r>
      </w:ins>
      <w:ins w:author="Craig Parker" w:date="2024-09-03T16:13:00Z" w16du:dateUtc="2024-09-03T14:13:00Z" w:id="3683">
        <w:r w:rsidRPr="002A00F9">
          <w:rPr>
            <w:rPrChange w:author="Craig Parker" w:date="2024-09-03T16:23:00Z" w16du:dateUtc="2024-09-03T14:23:00Z" w:id="3684">
              <w:rPr>
                <w:rFonts w:ascii="Times New Roman" w:hAnsi="Times New Roman" w:eastAsia="Times New Roman"/>
                <w:szCs w:val="24"/>
                <w:lang w:eastAsia="en-ZA"/>
              </w:rPr>
            </w:rPrChange>
          </w:rPr>
          <w:t xml:space="preserve"> will be listed as part of the ‘HE</w:t>
        </w:r>
        <w:r w:rsidRPr="00B83D94">
          <w:rPr>
            <w:vertAlign w:val="superscript"/>
            <w:rPrChange w:author="Craig Parker" w:date="2024-09-03T16:51:00Z" w16du:dateUtc="2024-09-03T14:51:00Z" w:id="3685">
              <w:rPr>
                <w:rFonts w:ascii="Times New Roman" w:hAnsi="Times New Roman" w:eastAsia="Times New Roman"/>
                <w:szCs w:val="24"/>
                <w:lang w:eastAsia="en-ZA"/>
              </w:rPr>
            </w:rPrChange>
          </w:rPr>
          <w:t>2</w:t>
        </w:r>
        <w:r w:rsidRPr="002A00F9">
          <w:rPr>
            <w:rPrChange w:author="Craig Parker" w:date="2024-09-03T16:23:00Z" w16du:dateUtc="2024-09-03T14:23:00Z" w:id="3686">
              <w:rPr>
                <w:rFonts w:ascii="Times New Roman" w:hAnsi="Times New Roman" w:eastAsia="Times New Roman"/>
                <w:szCs w:val="24"/>
                <w:lang w:eastAsia="en-ZA"/>
              </w:rPr>
            </w:rPrChange>
          </w:rPr>
          <w:t xml:space="preserve">AT </w:t>
        </w:r>
        <w:proofErr w:type="spellStart"/>
        <w:r w:rsidRPr="002A00F9">
          <w:rPr>
            <w:rPrChange w:author="Craig Parker" w:date="2024-09-03T16:23:00Z" w16du:dateUtc="2024-09-03T14:23:00Z" w:id="3687">
              <w:rPr>
                <w:rFonts w:ascii="Times New Roman" w:hAnsi="Times New Roman" w:eastAsia="Times New Roman"/>
                <w:szCs w:val="24"/>
                <w:lang w:eastAsia="en-ZA"/>
              </w:rPr>
            </w:rPrChange>
          </w:rPr>
          <w:t>Center</w:t>
        </w:r>
        <w:proofErr w:type="spellEnd"/>
        <w:r w:rsidRPr="002A00F9">
          <w:rPr>
            <w:rPrChange w:author="Craig Parker" w:date="2024-09-03T16:23:00Z" w16du:dateUtc="2024-09-03T14:23:00Z" w:id="3688">
              <w:rPr>
                <w:rFonts w:ascii="Times New Roman" w:hAnsi="Times New Roman" w:eastAsia="Times New Roman"/>
                <w:szCs w:val="24"/>
                <w:lang w:eastAsia="en-ZA"/>
              </w:rPr>
            </w:rPrChange>
          </w:rPr>
          <w:t xml:space="preserve"> Study Group’ in an Appendix where journals allow this or otherwise be listed in the acknowledgement section.</w:t>
        </w:r>
      </w:ins>
    </w:p>
    <w:p w:rsidRPr="002A00F9" w:rsidR="00A5256E" w:rsidP="00C524E0" w:rsidRDefault="00A5256E" w14:paraId="5DDE1768" w14:textId="64FD9A92">
      <w:pPr>
        <w:spacing w:before="240"/>
        <w:rPr>
          <w:ins w:author="Craig Parker" w:date="2024-09-03T16:13:00Z" w16du:dateUtc="2024-09-03T14:13:00Z" w:id="3689"/>
          <w:rPrChange w:author="Craig Parker" w:date="2024-09-03T16:23:00Z" w16du:dateUtc="2024-09-03T14:23:00Z" w:id="3690">
            <w:rPr>
              <w:ins w:author="Craig Parker" w:date="2024-09-03T16:13:00Z" w16du:dateUtc="2024-09-03T14:13:00Z" w:id="3691"/>
              <w:rFonts w:ascii="Times New Roman" w:hAnsi="Times New Roman" w:eastAsia="Times New Roman" w:cs="Times New Roman"/>
              <w:sz w:val="24"/>
              <w:szCs w:val="24"/>
              <w:lang w:eastAsia="en-ZA"/>
            </w:rPr>
          </w:rPrChange>
        </w:rPr>
        <w:pPrChange w:author="Craig Parker" w:date="2024-09-03T20:59:00Z" w16du:dateUtc="2024-09-03T18:59:00Z" w:id="3692">
          <w:pPr>
            <w:spacing w:before="100" w:beforeAutospacing="1" w:after="100" w:afterAutospacing="1" w:line="240" w:lineRule="auto"/>
            <w:ind w:left="0" w:firstLine="0"/>
            <w:jc w:val="left"/>
          </w:pPr>
        </w:pPrChange>
      </w:pPr>
      <w:ins w:author="Craig Parker" w:date="2024-09-03T16:13:00Z" w16du:dateUtc="2024-09-03T14:13:00Z" w:id="3693">
        <w:r w:rsidRPr="002A00F9">
          <w:rPr>
            <w:rPrChange w:author="Craig Parker" w:date="2024-09-03T16:23:00Z" w16du:dateUtc="2024-09-03T14:23:00Z" w:id="3694">
              <w:rPr>
                <w:rFonts w:ascii="Times New Roman" w:hAnsi="Times New Roman" w:eastAsia="Times New Roman"/>
                <w:szCs w:val="24"/>
                <w:lang w:eastAsia="en-ZA"/>
              </w:rPr>
            </w:rPrChange>
          </w:rPr>
          <w:t>The name of the funder of the contributing study and of other Principal Investigators will be included in the acknowledgements as relevant.</w:t>
        </w:r>
      </w:ins>
    </w:p>
    <w:p w:rsidRPr="002A00F9" w:rsidR="00A5256E" w:rsidP="00C524E0" w:rsidRDefault="00A5256E" w14:paraId="2C34CD52" w14:textId="77777777">
      <w:pPr>
        <w:spacing w:before="240"/>
        <w:rPr>
          <w:ins w:author="Craig Parker" w:date="2024-09-03T16:13:00Z" w16du:dateUtc="2024-09-03T14:13:00Z" w:id="3695"/>
          <w:rPrChange w:author="Craig Parker" w:date="2024-09-03T16:23:00Z" w16du:dateUtc="2024-09-03T14:23:00Z" w:id="3696">
            <w:rPr>
              <w:ins w:author="Craig Parker" w:date="2024-09-03T16:13:00Z" w16du:dateUtc="2024-09-03T14:13:00Z" w:id="3697"/>
              <w:rFonts w:ascii="Times New Roman" w:hAnsi="Times New Roman" w:eastAsia="Times New Roman" w:cs="Times New Roman"/>
              <w:sz w:val="24"/>
              <w:szCs w:val="24"/>
              <w:lang w:eastAsia="en-ZA"/>
            </w:rPr>
          </w:rPrChange>
        </w:rPr>
        <w:pPrChange w:author="Craig Parker" w:date="2024-09-03T20:59:00Z" w16du:dateUtc="2024-09-03T18:59:00Z" w:id="3698">
          <w:pPr>
            <w:spacing w:before="100" w:beforeAutospacing="1" w:after="100" w:afterAutospacing="1" w:line="240" w:lineRule="auto"/>
            <w:ind w:left="0" w:firstLine="0"/>
            <w:jc w:val="left"/>
          </w:pPr>
        </w:pPrChange>
      </w:pPr>
      <w:ins w:author="Craig Parker" w:date="2024-09-03T16:13:00Z" w16du:dateUtc="2024-09-03T14:13:00Z" w:id="3699">
        <w:r w:rsidRPr="002A00F9">
          <w:rPr>
            <w:rPrChange w:author="Craig Parker" w:date="2024-09-03T16:23:00Z" w16du:dateUtc="2024-09-03T14:23:00Z" w:id="3700">
              <w:rPr>
                <w:rFonts w:ascii="Times New Roman" w:hAnsi="Times New Roman" w:eastAsia="Times New Roman"/>
                <w:szCs w:val="24"/>
                <w:lang w:eastAsia="en-ZA"/>
              </w:rPr>
            </w:rPrChange>
          </w:rPr>
          <w:t>Study Principal Investigators may be granted access to the RP2 De-Identified Data for secondary analyses, provided they complete the Data Request Forms, which will then be reviewed by the Data Access Committee (DAC). Decisions around data access are governed by the HE</w:t>
        </w:r>
        <w:r w:rsidRPr="00B83D94">
          <w:rPr>
            <w:vertAlign w:val="superscript"/>
            <w:rPrChange w:author="Craig Parker" w:date="2024-09-03T16:51:00Z" w16du:dateUtc="2024-09-03T14:51:00Z" w:id="3701">
              <w:rPr>
                <w:rFonts w:ascii="Times New Roman" w:hAnsi="Times New Roman" w:eastAsia="Times New Roman"/>
                <w:szCs w:val="24"/>
                <w:lang w:eastAsia="en-ZA"/>
              </w:rPr>
            </w:rPrChange>
          </w:rPr>
          <w:t>2</w:t>
        </w:r>
        <w:r w:rsidRPr="002A00F9">
          <w:rPr>
            <w:rPrChange w:author="Craig Parker" w:date="2024-09-03T16:23:00Z" w16du:dateUtc="2024-09-03T14:23:00Z" w:id="3702">
              <w:rPr>
                <w:rFonts w:ascii="Times New Roman" w:hAnsi="Times New Roman" w:eastAsia="Times New Roman"/>
                <w:szCs w:val="24"/>
                <w:lang w:eastAsia="en-ZA"/>
              </w:rPr>
            </w:rPrChange>
          </w:rPr>
          <w:t xml:space="preserve">AT </w:t>
        </w:r>
        <w:proofErr w:type="spellStart"/>
        <w:r w:rsidRPr="002A00F9">
          <w:rPr>
            <w:rPrChange w:author="Craig Parker" w:date="2024-09-03T16:23:00Z" w16du:dateUtc="2024-09-03T14:23:00Z" w:id="3703">
              <w:rPr>
                <w:rFonts w:ascii="Times New Roman" w:hAnsi="Times New Roman" w:eastAsia="Times New Roman"/>
                <w:szCs w:val="24"/>
                <w:lang w:eastAsia="en-ZA"/>
              </w:rPr>
            </w:rPrChange>
          </w:rPr>
          <w:t>Center’s</w:t>
        </w:r>
        <w:proofErr w:type="spellEnd"/>
        <w:r w:rsidRPr="002A00F9">
          <w:rPr>
            <w:rPrChange w:author="Craig Parker" w:date="2024-09-03T16:23:00Z" w16du:dateUtc="2024-09-03T14:23:00Z" w:id="3704">
              <w:rPr>
                <w:rFonts w:ascii="Times New Roman" w:hAnsi="Times New Roman" w:eastAsia="Times New Roman"/>
                <w:szCs w:val="24"/>
                <w:lang w:eastAsia="en-ZA"/>
              </w:rPr>
            </w:rPrChange>
          </w:rPr>
          <w:t xml:space="preserve"> Data Management Plan and the Publication Policy Standard Operating Procedures.</w:t>
        </w:r>
      </w:ins>
    </w:p>
    <w:p w:rsidRPr="002A00F9" w:rsidR="00A5256E" w:rsidRDefault="00A5256E" w14:paraId="632EF90F" w14:textId="77777777">
      <w:pPr>
        <w:tabs>
          <w:tab w:val="left" w:pos="4140"/>
          <w:tab w:val="left" w:pos="5220"/>
          <w:tab w:val="left" w:pos="6300"/>
        </w:tabs>
        <w:spacing w:line="360" w:lineRule="auto"/>
        <w:contextualSpacing/>
        <w:rPr>
          <w:rFonts w:asciiTheme="majorHAnsi" w:hAnsiTheme="majorHAnsi" w:cstheme="majorHAnsi"/>
          <w:rPrChange w:author="Craig Parker" w:date="2024-09-03T16:23:00Z" w16du:dateUtc="2024-09-03T14:23:00Z" w:id="3705">
            <w:rPr>
              <w:rFonts w:asciiTheme="minorHAnsi" w:hAnsiTheme="minorHAnsi" w:cstheme="minorHAnsi"/>
              <w:sz w:val="18"/>
              <w:szCs w:val="18"/>
            </w:rPr>
          </w:rPrChange>
        </w:rPr>
        <w:pPrChange w:author="Craig Parker" w:date="2024-09-03T17:03:00Z" w16du:dateUtc="2024-09-03T15:03:00Z" w:id="3706">
          <w:pPr>
            <w:pStyle w:val="paragraph"/>
            <w:spacing w:before="280" w:beforeAutospacing="0" w:afterAutospacing="0" w:line="276" w:lineRule="auto"/>
            <w:textAlignment w:val="baseline"/>
          </w:pPr>
        </w:pPrChange>
      </w:pPr>
    </w:p>
    <w:sectPr w:rsidRPr="002A00F9" w:rsidR="00A5256E" w:rsidSect="00A6272C">
      <w:footerReference w:type="default" r:id="rId11"/>
      <w:pgSz w:w="11906" w:h="16838" w:orient="portrait"/>
      <w:pgMar w:top="1440" w:right="1440" w:bottom="1440" w:left="1440" w:header="0" w:footer="708" w:gutter="0"/>
      <w:lnNumType w:countBy="1" w:restart="continuous"/>
      <w:cols w:space="720"/>
      <w:formProt w:val="0"/>
      <w:docGrid w:linePitch="360" w:charSpace="16384"/>
      <w:sectPrChange w:author="Craig Parker" w:date="2024-09-03T15:39:00Z" w16du:dateUtc="2024-09-03T13:39:00Z" w:id="3707">
        <w:sectPr w:rsidRPr="002A00F9" w:rsidR="00A5256E" w:rsidSect="00A6272C">
          <w:pgMar w:top="1440" w:right="1440" w:bottom="1440" w:left="1440" w:header="0" w:footer="708" w:gutter="0"/>
          <w:lnNumType w:countBy="0" w:restart="newPage"/>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0063B" w:rsidRDefault="00A0063B" w14:paraId="2E988A50" w14:textId="77777777">
      <w:pPr>
        <w:spacing w:line="240" w:lineRule="auto"/>
      </w:pPr>
      <w:r>
        <w:separator/>
      </w:r>
    </w:p>
  </w:endnote>
  <w:endnote w:type="continuationSeparator" w:id="0">
    <w:p w:rsidR="00A0063B" w:rsidRDefault="00A0063B" w14:paraId="4CB9666D" w14:textId="77777777">
      <w:pPr>
        <w:spacing w:line="240" w:lineRule="auto"/>
      </w:pPr>
      <w:r>
        <w:continuationSeparator/>
      </w:r>
    </w:p>
  </w:endnote>
  <w:endnote w:type="continuationNotice" w:id="1">
    <w:p w:rsidR="00A0063B" w:rsidRDefault="00A0063B" w14:paraId="01B061F1"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2"/>
    <w:family w:val="auto"/>
    <w:pitch w:val="variable"/>
    <w:sig w:usb0="800000AF" w:usb1="1001E0EA"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14424457"/>
      <w:docPartObj>
        <w:docPartGallery w:val="Page Numbers (Bottom of Page)"/>
        <w:docPartUnique/>
      </w:docPartObj>
    </w:sdtPr>
    <w:sdtEndPr/>
    <w:sdtContent>
      <w:sdt>
        <w:sdtPr>
          <w:id w:val="-1769616900"/>
          <w:docPartObj>
            <w:docPartGallery w:val="Page Numbers (Top of Page)"/>
            <w:docPartUnique/>
          </w:docPartObj>
        </w:sdtPr>
        <w:sdtEndPr/>
        <w:sdtContent>
          <w:p w:rsidR="00592250" w:rsidRDefault="00592250" w14:paraId="565E550E" w14:textId="7ABAC8C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9457A7" w:rsidRDefault="009457A7" w14:paraId="203F74C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0063B" w:rsidRDefault="00A0063B" w14:paraId="2D4ED6A0" w14:textId="77777777">
      <w:pPr>
        <w:spacing w:line="240" w:lineRule="auto"/>
      </w:pPr>
      <w:r>
        <w:separator/>
      </w:r>
    </w:p>
  </w:footnote>
  <w:footnote w:type="continuationSeparator" w:id="0">
    <w:p w:rsidR="00A0063B" w:rsidRDefault="00A0063B" w14:paraId="5B2557D0" w14:textId="77777777">
      <w:pPr>
        <w:spacing w:line="240" w:lineRule="auto"/>
      </w:pPr>
      <w:r>
        <w:continuationSeparator/>
      </w:r>
    </w:p>
  </w:footnote>
  <w:footnote w:type="continuationNotice" w:id="1">
    <w:p w:rsidR="00A0063B" w:rsidRDefault="00A0063B" w14:paraId="0F6CA9AF" w14:textId="77777777">
      <w:pPr>
        <w:spacing w:line="240" w:lineRule="auto"/>
      </w:pPr>
    </w:p>
  </w:footnote>
  <w:footnote w:id="2">
    <w:p w:rsidRPr="00CC2C58" w:rsidR="00CC2C58" w:rsidRDefault="00CC2C58" w14:paraId="4957A34E" w14:textId="530DD080">
      <w:pPr>
        <w:pStyle w:val="FootnoteText"/>
        <w:rPr>
          <w:lang w:val="en-US"/>
          <w:rPrChange w:author="Craig Parker" w:date="2024-09-03T21:53:00Z" w16du:dateUtc="2024-09-03T19:53:00Z" w:id="3493">
            <w:rPr/>
          </w:rPrChange>
        </w:rPr>
      </w:pPr>
      <w:ins w:author="Craig Parker" w:date="2024-09-03T21:53:00Z" w16du:dateUtc="2024-09-03T19:53:00Z" w:id="3494">
        <w:r>
          <w:rPr>
            <w:rStyle w:val="FootnoteReference"/>
          </w:rPr>
          <w:footnoteRef/>
        </w:r>
        <w:r>
          <w:t xml:space="preserve"> </w:t>
        </w:r>
      </w:ins>
      <w:ins w:author="Craig Parker" w:date="2024-09-03T21:55:00Z" w:id="3495">
        <w:r w:rsidRPr="007902F2" w:rsidR="007902F2">
          <w:t xml:space="preserve">Jack C, Parker C, Kouakou YE, Joubert B, McAllister KA, Ilias M, Maimela G, Chersich M, Makhanya S, Luchters S, Makanga PT, Vos E, </w:t>
        </w:r>
        <w:proofErr w:type="spellStart"/>
        <w:r w:rsidRPr="007902F2" w:rsidR="007902F2">
          <w:t>Ebi</w:t>
        </w:r>
        <w:proofErr w:type="spellEnd"/>
        <w:r w:rsidRPr="007902F2" w:rsidR="007902F2">
          <w:t xml:space="preserve"> KL, </w:t>
        </w:r>
        <w:proofErr w:type="spellStart"/>
        <w:r w:rsidRPr="007902F2" w:rsidR="007902F2">
          <w:t>Koné</w:t>
        </w:r>
        <w:proofErr w:type="spellEnd"/>
        <w:r w:rsidRPr="007902F2" w:rsidR="007902F2">
          <w:t xml:space="preserve"> B, </w:t>
        </w:r>
        <w:proofErr w:type="spellStart"/>
        <w:r w:rsidRPr="007902F2" w:rsidR="007902F2">
          <w:t>Waljee</w:t>
        </w:r>
        <w:proofErr w:type="spellEnd"/>
        <w:r w:rsidRPr="007902F2" w:rsidR="007902F2">
          <w:t xml:space="preserve"> AK, Cissé G; HE</w:t>
        </w:r>
        <w:r w:rsidRPr="009F2EDD" w:rsidR="007902F2">
          <w:rPr>
            <w:vertAlign w:val="superscript"/>
            <w:rPrChange w:author="Craig Parker" w:date="2024-09-03T21:55:00Z" w16du:dateUtc="2024-09-03T19:55:00Z" w:id="3496">
              <w:rPr/>
            </w:rPrChange>
          </w:rPr>
          <w:t>2</w:t>
        </w:r>
        <w:r w:rsidRPr="007902F2" w:rsidR="007902F2">
          <w:t xml:space="preserve">AT </w:t>
        </w:r>
        <w:proofErr w:type="spellStart"/>
        <w:r w:rsidRPr="007902F2" w:rsidR="007902F2">
          <w:t>Center</w:t>
        </w:r>
        <w:proofErr w:type="spellEnd"/>
        <w:r w:rsidRPr="007902F2" w:rsidR="007902F2">
          <w:t xml:space="preserve"> Group. Leveraging data science and machine learning for urban climate adaptation in two major African cities: a HE</w:t>
        </w:r>
        <w:r w:rsidRPr="007902F2" w:rsidR="007902F2">
          <w:rPr>
            <w:vertAlign w:val="superscript"/>
          </w:rPr>
          <w:t>2</w:t>
        </w:r>
        <w:r w:rsidRPr="007902F2" w:rsidR="007902F2">
          <w:t xml:space="preserve">AT </w:t>
        </w:r>
        <w:proofErr w:type="spellStart"/>
        <w:r w:rsidRPr="007902F2" w:rsidR="007902F2">
          <w:t>Center</w:t>
        </w:r>
        <w:proofErr w:type="spellEnd"/>
        <w:r w:rsidRPr="007902F2" w:rsidR="007902F2">
          <w:t xml:space="preserve"> study protocol. BMJ Open. 2024 Jun 18;14(6</w:t>
        </w:r>
        <w:proofErr w:type="gramStart"/>
        <w:r w:rsidRPr="007902F2" w:rsidR="007902F2">
          <w:t>):e</w:t>
        </w:r>
        <w:proofErr w:type="gramEnd"/>
        <w:r w:rsidRPr="007902F2" w:rsidR="007902F2">
          <w:t xml:space="preserve">077529. </w:t>
        </w:r>
        <w:proofErr w:type="spellStart"/>
        <w:r w:rsidRPr="007902F2" w:rsidR="007902F2">
          <w:t>doi</w:t>
        </w:r>
        <w:proofErr w:type="spellEnd"/>
        <w:r w:rsidRPr="007902F2" w:rsidR="007902F2">
          <w:t>: 10.1136/bmjopen-2023-077529. PMID: 38890141; PMCID: PMC11191804.</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36DC4"/>
    <w:multiLevelType w:val="multilevel"/>
    <w:tmpl w:val="8BE0AB7C"/>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1" w15:restartNumberingAfterBreak="0">
    <w:nsid w:val="01F839C3"/>
    <w:multiLevelType w:val="multilevel"/>
    <w:tmpl w:val="52FE2F4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02594724"/>
    <w:multiLevelType w:val="multilevel"/>
    <w:tmpl w:val="00262F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4F255E8"/>
    <w:multiLevelType w:val="multilevel"/>
    <w:tmpl w:val="BAF258E8"/>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4" w15:restartNumberingAfterBreak="0">
    <w:nsid w:val="06825AB8"/>
    <w:multiLevelType w:val="multilevel"/>
    <w:tmpl w:val="8E921C9E"/>
    <w:lvl w:ilvl="0">
      <w:start w:val="1"/>
      <w:numFmt w:val="upperRoman"/>
      <w:lvlText w:val="%1."/>
      <w:lvlJc w:val="righ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0E061D22"/>
    <w:multiLevelType w:val="hybridMultilevel"/>
    <w:tmpl w:val="BF8610FA"/>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6" w15:restartNumberingAfterBreak="0">
    <w:nsid w:val="13B3735E"/>
    <w:multiLevelType w:val="multilevel"/>
    <w:tmpl w:val="7EDAD0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5BE5323"/>
    <w:multiLevelType w:val="multilevel"/>
    <w:tmpl w:val="5620A5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7AB3C56"/>
    <w:multiLevelType w:val="multilevel"/>
    <w:tmpl w:val="E910BCAA"/>
    <w:lvl w:ilvl="0">
      <w:start w:val="1"/>
      <w:numFmt w:val="decimal"/>
      <w:lvlText w:val="%1"/>
      <w:lvlJc w:val="left"/>
      <w:pPr>
        <w:tabs>
          <w:tab w:val="num" w:pos="0"/>
        </w:tabs>
        <w:ind w:left="360" w:hanging="360"/>
      </w:pPr>
    </w:lvl>
    <w:lvl w:ilvl="1">
      <w:start w:val="4"/>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9" w15:restartNumberingAfterBreak="0">
    <w:nsid w:val="181635EC"/>
    <w:multiLevelType w:val="multilevel"/>
    <w:tmpl w:val="B36A8A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310524C"/>
    <w:multiLevelType w:val="multilevel"/>
    <w:tmpl w:val="C7FE1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734966"/>
    <w:multiLevelType w:val="multilevel"/>
    <w:tmpl w:val="2DD0C994"/>
    <w:lvl w:ilvl="0">
      <w:start w:val="2"/>
      <w:numFmt w:val="decimal"/>
      <w:lvlText w:val="%1."/>
      <w:lvlJc w:val="left"/>
      <w:pPr>
        <w:ind w:left="360" w:hanging="360"/>
      </w:pPr>
      <w:rPr>
        <w:rFonts w:hint="default" w:eastAsia="Calibri"/>
      </w:rPr>
    </w:lvl>
    <w:lvl w:ilvl="1">
      <w:start w:val="1"/>
      <w:numFmt w:val="decimal"/>
      <w:lvlText w:val="%1.%2."/>
      <w:lvlJc w:val="left"/>
      <w:pPr>
        <w:ind w:left="360" w:hanging="360"/>
      </w:pPr>
      <w:rPr>
        <w:rFonts w:hint="default" w:eastAsia="Calibri"/>
      </w:rPr>
    </w:lvl>
    <w:lvl w:ilvl="2">
      <w:start w:val="1"/>
      <w:numFmt w:val="decimal"/>
      <w:lvlText w:val="%1.%2.%3."/>
      <w:lvlJc w:val="left"/>
      <w:pPr>
        <w:ind w:left="720" w:hanging="720"/>
      </w:pPr>
      <w:rPr>
        <w:rFonts w:hint="default" w:eastAsia="Calibri"/>
      </w:rPr>
    </w:lvl>
    <w:lvl w:ilvl="3">
      <w:start w:val="1"/>
      <w:numFmt w:val="decimal"/>
      <w:lvlText w:val="%1.%2.%3.%4."/>
      <w:lvlJc w:val="left"/>
      <w:pPr>
        <w:ind w:left="720" w:hanging="720"/>
      </w:pPr>
      <w:rPr>
        <w:rFonts w:hint="default" w:eastAsia="Calibri"/>
      </w:rPr>
    </w:lvl>
    <w:lvl w:ilvl="4">
      <w:start w:val="1"/>
      <w:numFmt w:val="decimal"/>
      <w:lvlText w:val="%1.%2.%3.%4.%5."/>
      <w:lvlJc w:val="left"/>
      <w:pPr>
        <w:ind w:left="1080" w:hanging="1080"/>
      </w:pPr>
      <w:rPr>
        <w:rFonts w:hint="default" w:eastAsia="Calibri"/>
      </w:rPr>
    </w:lvl>
    <w:lvl w:ilvl="5">
      <w:start w:val="1"/>
      <w:numFmt w:val="decimal"/>
      <w:lvlText w:val="%1.%2.%3.%4.%5.%6."/>
      <w:lvlJc w:val="left"/>
      <w:pPr>
        <w:ind w:left="1080" w:hanging="1080"/>
      </w:pPr>
      <w:rPr>
        <w:rFonts w:hint="default" w:eastAsia="Calibri"/>
      </w:rPr>
    </w:lvl>
    <w:lvl w:ilvl="6">
      <w:start w:val="1"/>
      <w:numFmt w:val="decimal"/>
      <w:lvlText w:val="%1.%2.%3.%4.%5.%6.%7."/>
      <w:lvlJc w:val="left"/>
      <w:pPr>
        <w:ind w:left="1440" w:hanging="1440"/>
      </w:pPr>
      <w:rPr>
        <w:rFonts w:hint="default" w:eastAsia="Calibri"/>
      </w:rPr>
    </w:lvl>
    <w:lvl w:ilvl="7">
      <w:start w:val="1"/>
      <w:numFmt w:val="decimal"/>
      <w:lvlText w:val="%1.%2.%3.%4.%5.%6.%7.%8."/>
      <w:lvlJc w:val="left"/>
      <w:pPr>
        <w:ind w:left="1440" w:hanging="1440"/>
      </w:pPr>
      <w:rPr>
        <w:rFonts w:hint="default" w:eastAsia="Calibri"/>
      </w:rPr>
    </w:lvl>
    <w:lvl w:ilvl="8">
      <w:start w:val="1"/>
      <w:numFmt w:val="decimal"/>
      <w:lvlText w:val="%1.%2.%3.%4.%5.%6.%7.%8.%9."/>
      <w:lvlJc w:val="left"/>
      <w:pPr>
        <w:ind w:left="1800" w:hanging="1800"/>
      </w:pPr>
      <w:rPr>
        <w:rFonts w:hint="default" w:eastAsia="Calibri"/>
      </w:rPr>
    </w:lvl>
  </w:abstractNum>
  <w:abstractNum w:abstractNumId="12" w15:restartNumberingAfterBreak="0">
    <w:nsid w:val="2A217DA4"/>
    <w:multiLevelType w:val="hybridMultilevel"/>
    <w:tmpl w:val="A4F6DE6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3" w15:restartNumberingAfterBreak="0">
    <w:nsid w:val="2F940DEE"/>
    <w:multiLevelType w:val="hybridMultilevel"/>
    <w:tmpl w:val="3612D222"/>
    <w:lvl w:ilvl="0" w:tplc="DF3A644C">
      <w:start w:val="10"/>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4" w15:restartNumberingAfterBreak="0">
    <w:nsid w:val="302E1C3C"/>
    <w:multiLevelType w:val="multilevel"/>
    <w:tmpl w:val="A37C4B1A"/>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15:restartNumberingAfterBreak="0">
    <w:nsid w:val="30E4592C"/>
    <w:multiLevelType w:val="hybridMultilevel"/>
    <w:tmpl w:val="FA78591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327C7F81"/>
    <w:multiLevelType w:val="hybridMultilevel"/>
    <w:tmpl w:val="9BFC87D6"/>
    <w:lvl w:ilvl="0" w:tplc="1C090013">
      <w:start w:val="1"/>
      <w:numFmt w:val="upperRoman"/>
      <w:lvlText w:val="%1."/>
      <w:lvlJc w:val="righ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33E630F2"/>
    <w:multiLevelType w:val="hybridMultilevel"/>
    <w:tmpl w:val="E0907472"/>
    <w:lvl w:ilvl="0" w:tplc="FFFFFFFF">
      <w:start w:val="1"/>
      <w:numFmt w:val="lowerRoman"/>
      <w:lvlText w:val="(%1)"/>
      <w:lvlJc w:val="left"/>
      <w:pPr>
        <w:ind w:left="1287" w:hanging="720"/>
      </w:pPr>
    </w:lvl>
    <w:lvl w:ilvl="1" w:tplc="1C090019">
      <w:start w:val="1"/>
      <w:numFmt w:val="lowerLetter"/>
      <w:lvlText w:val="%2."/>
      <w:lvlJc w:val="left"/>
      <w:pPr>
        <w:ind w:left="1647" w:hanging="360"/>
      </w:pPr>
    </w:lvl>
    <w:lvl w:ilvl="2" w:tplc="1C09001B">
      <w:start w:val="1"/>
      <w:numFmt w:val="lowerRoman"/>
      <w:lvlText w:val="%3."/>
      <w:lvlJc w:val="right"/>
      <w:pPr>
        <w:ind w:left="2367" w:hanging="180"/>
      </w:pPr>
    </w:lvl>
    <w:lvl w:ilvl="3" w:tplc="1C09000F" w:tentative="1">
      <w:start w:val="1"/>
      <w:numFmt w:val="decimal"/>
      <w:lvlText w:val="%4."/>
      <w:lvlJc w:val="left"/>
      <w:pPr>
        <w:ind w:left="3087" w:hanging="360"/>
      </w:pPr>
    </w:lvl>
    <w:lvl w:ilvl="4" w:tplc="1C090019" w:tentative="1">
      <w:start w:val="1"/>
      <w:numFmt w:val="lowerLetter"/>
      <w:lvlText w:val="%5."/>
      <w:lvlJc w:val="left"/>
      <w:pPr>
        <w:ind w:left="3807" w:hanging="360"/>
      </w:pPr>
    </w:lvl>
    <w:lvl w:ilvl="5" w:tplc="1C09001B" w:tentative="1">
      <w:start w:val="1"/>
      <w:numFmt w:val="lowerRoman"/>
      <w:lvlText w:val="%6."/>
      <w:lvlJc w:val="right"/>
      <w:pPr>
        <w:ind w:left="4527" w:hanging="180"/>
      </w:pPr>
    </w:lvl>
    <w:lvl w:ilvl="6" w:tplc="1C09000F" w:tentative="1">
      <w:start w:val="1"/>
      <w:numFmt w:val="decimal"/>
      <w:lvlText w:val="%7."/>
      <w:lvlJc w:val="left"/>
      <w:pPr>
        <w:ind w:left="5247" w:hanging="360"/>
      </w:pPr>
    </w:lvl>
    <w:lvl w:ilvl="7" w:tplc="1C090019" w:tentative="1">
      <w:start w:val="1"/>
      <w:numFmt w:val="lowerLetter"/>
      <w:lvlText w:val="%8."/>
      <w:lvlJc w:val="left"/>
      <w:pPr>
        <w:ind w:left="5967" w:hanging="360"/>
      </w:pPr>
    </w:lvl>
    <w:lvl w:ilvl="8" w:tplc="1C09001B" w:tentative="1">
      <w:start w:val="1"/>
      <w:numFmt w:val="lowerRoman"/>
      <w:lvlText w:val="%9."/>
      <w:lvlJc w:val="right"/>
      <w:pPr>
        <w:ind w:left="6687" w:hanging="180"/>
      </w:pPr>
    </w:lvl>
  </w:abstractNum>
  <w:abstractNum w:abstractNumId="18" w15:restartNumberingAfterBreak="0">
    <w:nsid w:val="35C92E06"/>
    <w:multiLevelType w:val="multilevel"/>
    <w:tmpl w:val="C68C61F6"/>
    <w:lvl w:ilvl="0">
      <w:start w:val="1"/>
      <w:numFmt w:val="decimal"/>
      <w:lvlText w:val="%1"/>
      <w:lvlJc w:val="left"/>
      <w:pPr>
        <w:tabs>
          <w:tab w:val="num" w:pos="0"/>
        </w:tabs>
        <w:ind w:left="360" w:hanging="360"/>
      </w:pPr>
      <w:rPr>
        <w:rFonts w:cs="Times New Roman"/>
      </w:rPr>
    </w:lvl>
    <w:lvl w:ilvl="1">
      <w:start w:val="1"/>
      <w:numFmt w:val="decimal"/>
      <w:lvlText w:val="%1.%2"/>
      <w:lvlJc w:val="left"/>
      <w:pPr>
        <w:tabs>
          <w:tab w:val="num" w:pos="0"/>
        </w:tabs>
        <w:ind w:left="360" w:hanging="360"/>
      </w:pPr>
      <w:rPr>
        <w:rFonts w:cs="Times New Roman"/>
        <w:b/>
      </w:rPr>
    </w:lvl>
    <w:lvl w:ilvl="2">
      <w:start w:val="1"/>
      <w:numFmt w:val="decimal"/>
      <w:lvlText w:val="%1.%2.%3"/>
      <w:lvlJc w:val="left"/>
      <w:pPr>
        <w:tabs>
          <w:tab w:val="num" w:pos="0"/>
        </w:tabs>
        <w:ind w:left="720" w:hanging="720"/>
      </w:pPr>
      <w:rPr>
        <w:rFonts w:cs="Times New Roman"/>
      </w:rPr>
    </w:lvl>
    <w:lvl w:ilvl="3">
      <w:start w:val="1"/>
      <w:numFmt w:val="decimal"/>
      <w:lvlText w:val="%1.%2.%3.%4"/>
      <w:lvlJc w:val="left"/>
      <w:pPr>
        <w:tabs>
          <w:tab w:val="num" w:pos="0"/>
        </w:tabs>
        <w:ind w:left="720" w:hanging="720"/>
      </w:pPr>
      <w:rPr>
        <w:rFonts w:cs="Times New Roman"/>
      </w:rPr>
    </w:lvl>
    <w:lvl w:ilvl="4">
      <w:start w:val="1"/>
      <w:numFmt w:val="decimal"/>
      <w:lvlText w:val="%1.%2.%3.%4.%5"/>
      <w:lvlJc w:val="left"/>
      <w:pPr>
        <w:tabs>
          <w:tab w:val="num" w:pos="0"/>
        </w:tabs>
        <w:ind w:left="1080" w:hanging="1080"/>
      </w:pPr>
      <w:rPr>
        <w:rFonts w:cs="Times New Roman"/>
      </w:rPr>
    </w:lvl>
    <w:lvl w:ilvl="5">
      <w:start w:val="1"/>
      <w:numFmt w:val="decimal"/>
      <w:lvlText w:val="%1.%2.%3.%4.%5.%6"/>
      <w:lvlJc w:val="left"/>
      <w:pPr>
        <w:tabs>
          <w:tab w:val="num" w:pos="0"/>
        </w:tabs>
        <w:ind w:left="1080" w:hanging="1080"/>
      </w:pPr>
      <w:rPr>
        <w:rFonts w:cs="Times New Roman"/>
      </w:rPr>
    </w:lvl>
    <w:lvl w:ilvl="6">
      <w:start w:val="1"/>
      <w:numFmt w:val="decimal"/>
      <w:lvlText w:val="%1.%2.%3.%4.%5.%6.%7"/>
      <w:lvlJc w:val="left"/>
      <w:pPr>
        <w:tabs>
          <w:tab w:val="num" w:pos="0"/>
        </w:tabs>
        <w:ind w:left="1440" w:hanging="1440"/>
      </w:pPr>
      <w:rPr>
        <w:rFonts w:cs="Times New Roman"/>
      </w:rPr>
    </w:lvl>
    <w:lvl w:ilvl="7">
      <w:start w:val="1"/>
      <w:numFmt w:val="decimal"/>
      <w:lvlText w:val="%1.%2.%3.%4.%5.%6.%7.%8"/>
      <w:lvlJc w:val="left"/>
      <w:pPr>
        <w:tabs>
          <w:tab w:val="num" w:pos="0"/>
        </w:tabs>
        <w:ind w:left="1440" w:hanging="1440"/>
      </w:pPr>
      <w:rPr>
        <w:rFonts w:cs="Times New Roman"/>
      </w:rPr>
    </w:lvl>
    <w:lvl w:ilvl="8">
      <w:start w:val="1"/>
      <w:numFmt w:val="decimal"/>
      <w:lvlText w:val="%1.%2.%3.%4.%5.%6.%7.%8.%9"/>
      <w:lvlJc w:val="left"/>
      <w:pPr>
        <w:tabs>
          <w:tab w:val="num" w:pos="0"/>
        </w:tabs>
        <w:ind w:left="1440" w:hanging="1440"/>
      </w:pPr>
      <w:rPr>
        <w:rFonts w:cs="Times New Roman"/>
      </w:rPr>
    </w:lvl>
  </w:abstractNum>
  <w:abstractNum w:abstractNumId="19" w15:restartNumberingAfterBreak="0">
    <w:nsid w:val="38223827"/>
    <w:multiLevelType w:val="multilevel"/>
    <w:tmpl w:val="C1BA9374"/>
    <w:lvl w:ilvl="0">
      <w:start w:val="4"/>
      <w:numFmt w:val="decimal"/>
      <w:lvlText w:val="%1."/>
      <w:lvlJc w:val="left"/>
      <w:pPr>
        <w:tabs>
          <w:tab w:val="num" w:pos="0"/>
        </w:tabs>
        <w:ind w:left="2520" w:hanging="360"/>
      </w:pPr>
      <w:rPr>
        <w:b/>
        <w:u w:val="none"/>
      </w:rPr>
    </w:lvl>
    <w:lvl w:ilvl="1">
      <w:start w:val="2"/>
      <w:numFmt w:val="decimal"/>
      <w:lvlText w:val="%1.%2"/>
      <w:lvlJc w:val="left"/>
      <w:pPr>
        <w:tabs>
          <w:tab w:val="num" w:pos="0"/>
        </w:tabs>
        <w:ind w:left="2520" w:hanging="36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24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600" w:hanging="1440"/>
      </w:pPr>
    </w:lvl>
    <w:lvl w:ilvl="8">
      <w:start w:val="1"/>
      <w:numFmt w:val="decimal"/>
      <w:lvlText w:val="%1.%2.%3.%4.%5.%6.%7.%8.%9"/>
      <w:lvlJc w:val="left"/>
      <w:pPr>
        <w:tabs>
          <w:tab w:val="num" w:pos="0"/>
        </w:tabs>
        <w:ind w:left="3600" w:hanging="1440"/>
      </w:pPr>
    </w:lvl>
  </w:abstractNum>
  <w:abstractNum w:abstractNumId="20" w15:restartNumberingAfterBreak="0">
    <w:nsid w:val="387B7773"/>
    <w:multiLevelType w:val="hybridMultilevel"/>
    <w:tmpl w:val="6C0435E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39C44ECE"/>
    <w:multiLevelType w:val="multilevel"/>
    <w:tmpl w:val="DE5E45EA"/>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22" w15:restartNumberingAfterBreak="0">
    <w:nsid w:val="3B0914D0"/>
    <w:multiLevelType w:val="multilevel"/>
    <w:tmpl w:val="421EF188"/>
    <w:lvl w:ilvl="0">
      <w:start w:val="1"/>
      <w:numFmt w:val="decimal"/>
      <w:lvlText w:val="%1"/>
      <w:lvlJc w:val="left"/>
      <w:pPr>
        <w:ind w:left="420" w:hanging="420"/>
      </w:pPr>
      <w:rPr>
        <w:rFonts w:hint="default"/>
        <w:b w:val="0"/>
      </w:rPr>
    </w:lvl>
    <w:lvl w:ilvl="1">
      <w:start w:val="16"/>
      <w:numFmt w:val="decimal"/>
      <w:lvlText w:val="%1.%2"/>
      <w:lvlJc w:val="left"/>
      <w:pPr>
        <w:ind w:left="420" w:hanging="4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3" w15:restartNumberingAfterBreak="0">
    <w:nsid w:val="3D4127B5"/>
    <w:multiLevelType w:val="multilevel"/>
    <w:tmpl w:val="00784172"/>
    <w:lvl w:ilvl="0">
      <w:start w:val="1"/>
      <w:numFmt w:val="upperRoman"/>
      <w:pStyle w:val="Heading1"/>
      <w:suff w:val="nothing"/>
      <w:lvlText w:val="ARTICLE %1"/>
      <w:lvlJc w:val="left"/>
      <w:pPr>
        <w:tabs>
          <w:tab w:val="num" w:pos="0"/>
        </w:tabs>
        <w:ind w:left="5760" w:firstLine="0"/>
      </w:pPr>
      <w:rPr>
        <w:rFonts w:cs="Symbol"/>
        <w:b/>
        <w:bCs w:val="0"/>
        <w:i w:val="0"/>
        <w:iCs w:val="0"/>
        <w:caps w:val="0"/>
        <w:smallCaps w:val="0"/>
        <w:strike w:val="0"/>
        <w:dstrike w:val="0"/>
        <w:vanish w:val="0"/>
        <w:color w:val="auto"/>
        <w:spacing w:val="0"/>
        <w:w w:val="100"/>
        <w:kern w:val="0"/>
        <w:position w:val="0"/>
        <w:sz w:val="24"/>
        <w:szCs w:val="24"/>
        <w:u w:val="none"/>
        <w:effect w:val="none"/>
        <w:vertAlign w:val="baseline"/>
      </w:rPr>
    </w:lvl>
    <w:lvl w:ilvl="1">
      <w:start w:val="1"/>
      <w:numFmt w:val="decimal"/>
      <w:lvlText w:val="Section %1.%2."/>
      <w:lvlJc w:val="left"/>
      <w:pPr>
        <w:tabs>
          <w:tab w:val="num" w:pos="1440"/>
        </w:tabs>
        <w:ind w:left="1440" w:firstLine="1440"/>
      </w:pPr>
      <w:rPr>
        <w:b/>
        <w:bCs w:val="0"/>
        <w:i w:val="0"/>
        <w:iCs w:val="0"/>
        <w:caps w:val="0"/>
        <w:smallCaps w:val="0"/>
        <w:strike w:val="0"/>
        <w:dstrike w:val="0"/>
        <w:vanish w:val="0"/>
        <w:color w:val="auto"/>
        <w:spacing w:val="0"/>
        <w:w w:val="100"/>
        <w:kern w:val="0"/>
        <w:position w:val="0"/>
        <w:sz w:val="22"/>
        <w:szCs w:val="24"/>
        <w:u w:val="none"/>
        <w:effect w:val="none"/>
        <w:vertAlign w:val="baseline"/>
      </w:rPr>
    </w:lvl>
    <w:lvl w:ilvl="2">
      <w:start w:val="1"/>
      <w:numFmt w:val="decimal"/>
      <w:pStyle w:val="Heading3"/>
      <w:lvlText w:val="(%3)"/>
      <w:lvlJc w:val="left"/>
      <w:pPr>
        <w:tabs>
          <w:tab w:val="num" w:pos="0"/>
        </w:tabs>
        <w:ind w:left="0" w:firstLine="1440"/>
      </w:pPr>
    </w:lvl>
    <w:lvl w:ilvl="3">
      <w:start w:val="1"/>
      <w:numFmt w:val="lowerLetter"/>
      <w:pStyle w:val="Heading4"/>
      <w:lvlText w:val="(%4)"/>
      <w:lvlJc w:val="left"/>
      <w:pPr>
        <w:tabs>
          <w:tab w:val="num" w:pos="0"/>
        </w:tabs>
        <w:ind w:left="2880" w:hanging="720"/>
      </w:pPr>
      <w:rPr>
        <w:rFonts w:cs="Times New Roman"/>
        <w:b w:val="0"/>
        <w:bCs w:val="0"/>
        <w:i w:val="0"/>
        <w:iCs w:val="0"/>
        <w:caps w:val="0"/>
        <w:smallCaps w:val="0"/>
        <w:strike w:val="0"/>
        <w:dstrike w:val="0"/>
        <w:vanish w:val="0"/>
        <w:color w:val="auto"/>
        <w:spacing w:val="0"/>
        <w:w w:val="100"/>
        <w:kern w:val="0"/>
        <w:position w:val="0"/>
        <w:sz w:val="24"/>
        <w:szCs w:val="24"/>
        <w:u w:val="none"/>
        <w:effect w:val="none"/>
        <w:vertAlign w:val="baseline"/>
      </w:rPr>
    </w:lvl>
    <w:lvl w:ilvl="4">
      <w:start w:val="1"/>
      <w:numFmt w:val="upperLetter"/>
      <w:pStyle w:val="Heading5"/>
      <w:lvlText w:val="%5"/>
      <w:lvlJc w:val="left"/>
      <w:pPr>
        <w:tabs>
          <w:tab w:val="num" w:pos="0"/>
        </w:tabs>
        <w:ind w:left="3600" w:hanging="720"/>
      </w:pPr>
      <w:rPr>
        <w:rFonts w:cs="Times New Roman"/>
        <w:b w:val="0"/>
        <w:bCs w:val="0"/>
        <w:i w:val="0"/>
        <w:iCs w:val="0"/>
        <w:caps w:val="0"/>
        <w:smallCaps w:val="0"/>
        <w:strike w:val="0"/>
        <w:dstrike w:val="0"/>
        <w:vanish w:val="0"/>
        <w:color w:val="auto"/>
        <w:spacing w:val="0"/>
        <w:w w:val="100"/>
        <w:kern w:val="0"/>
        <w:position w:val="0"/>
        <w:sz w:val="24"/>
        <w:szCs w:val="24"/>
        <w:u w:val="none"/>
        <w:effect w:val="none"/>
        <w:vertAlign w:val="baseline"/>
      </w:rPr>
    </w:lvl>
    <w:lvl w:ilvl="5">
      <w:start w:val="1"/>
      <w:numFmt w:val="lowerLetter"/>
      <w:pStyle w:val="Heading6"/>
      <w:lvlText w:val="(%6)"/>
      <w:lvlJc w:val="left"/>
      <w:pPr>
        <w:tabs>
          <w:tab w:val="num" w:pos="3960"/>
        </w:tabs>
        <w:ind w:left="3600" w:firstLine="0"/>
      </w:pPr>
      <w:rPr>
        <w:rFonts w:cs="Times New Roman"/>
        <w:b w:val="0"/>
        <w:i w:val="0"/>
        <w:caps w:val="0"/>
        <w:smallCaps w:val="0"/>
        <w:strike w:val="0"/>
        <w:dstrike w:val="0"/>
        <w:vanish w:val="0"/>
        <w:color w:val="auto"/>
        <w:spacing w:val="0"/>
        <w:w w:val="100"/>
        <w:kern w:val="0"/>
        <w:position w:val="0"/>
        <w:sz w:val="24"/>
        <w:szCs w:val="24"/>
        <w:u w:val="none"/>
        <w:effect w:val="none"/>
        <w:vertAlign w:val="baseline"/>
      </w:rPr>
    </w:lvl>
    <w:lvl w:ilvl="6">
      <w:start w:val="1"/>
      <w:numFmt w:val="lowerRoman"/>
      <w:pStyle w:val="Heading7"/>
      <w:lvlText w:val="(%7)"/>
      <w:lvlJc w:val="left"/>
      <w:pPr>
        <w:tabs>
          <w:tab w:val="num" w:pos="4680"/>
        </w:tabs>
        <w:ind w:left="4320" w:firstLine="0"/>
      </w:pPr>
      <w:rPr>
        <w:rFonts w:cs="Times New Roman"/>
        <w:b w:val="0"/>
        <w:i w:val="0"/>
        <w:caps w:val="0"/>
        <w:smallCaps w:val="0"/>
        <w:strike w:val="0"/>
        <w:dstrike w:val="0"/>
        <w:vanish w:val="0"/>
        <w:color w:val="auto"/>
        <w:spacing w:val="0"/>
        <w:w w:val="100"/>
        <w:kern w:val="0"/>
        <w:position w:val="0"/>
        <w:sz w:val="24"/>
        <w:szCs w:val="24"/>
        <w:u w:val="none"/>
        <w:effect w:val="none"/>
        <w:vertAlign w:val="baseline"/>
      </w:rPr>
    </w:lvl>
    <w:lvl w:ilvl="7">
      <w:start w:val="1"/>
      <w:numFmt w:val="lowerLetter"/>
      <w:pStyle w:val="Heading8"/>
      <w:lvlText w:val="(%8)"/>
      <w:lvlJc w:val="left"/>
      <w:pPr>
        <w:tabs>
          <w:tab w:val="num" w:pos="5400"/>
        </w:tabs>
        <w:ind w:left="5040" w:firstLine="0"/>
      </w:pPr>
      <w:rPr>
        <w:rFonts w:cs="Times New Roman"/>
        <w:b w:val="0"/>
        <w:i w:val="0"/>
        <w:caps w:val="0"/>
        <w:smallCaps w:val="0"/>
        <w:strike w:val="0"/>
        <w:dstrike w:val="0"/>
        <w:vanish w:val="0"/>
        <w:color w:val="auto"/>
        <w:spacing w:val="0"/>
        <w:w w:val="100"/>
        <w:kern w:val="0"/>
        <w:position w:val="0"/>
        <w:sz w:val="20"/>
        <w:u w:val="none"/>
        <w:effect w:val="none"/>
        <w:vertAlign w:val="baseline"/>
      </w:rPr>
    </w:lvl>
    <w:lvl w:ilvl="8">
      <w:start w:val="1"/>
      <w:numFmt w:val="lowerRoman"/>
      <w:pStyle w:val="Heading9"/>
      <w:lvlText w:val="(%9)"/>
      <w:lvlJc w:val="left"/>
      <w:pPr>
        <w:tabs>
          <w:tab w:val="num" w:pos="6120"/>
        </w:tabs>
        <w:ind w:left="5760" w:firstLine="0"/>
      </w:pPr>
      <w:rPr>
        <w:rFonts w:cs="Times New Roman"/>
        <w:b w:val="0"/>
        <w:i w:val="0"/>
        <w:caps w:val="0"/>
        <w:smallCaps w:val="0"/>
        <w:strike w:val="0"/>
        <w:dstrike w:val="0"/>
        <w:vanish w:val="0"/>
        <w:color w:val="auto"/>
        <w:spacing w:val="0"/>
        <w:w w:val="100"/>
        <w:kern w:val="0"/>
        <w:position w:val="0"/>
        <w:sz w:val="20"/>
        <w:u w:val="none"/>
        <w:effect w:val="none"/>
        <w:vertAlign w:val="baseline"/>
      </w:rPr>
    </w:lvl>
  </w:abstractNum>
  <w:abstractNum w:abstractNumId="24" w15:restartNumberingAfterBreak="0">
    <w:nsid w:val="3F4E17B7"/>
    <w:multiLevelType w:val="multilevel"/>
    <w:tmpl w:val="ADA89260"/>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Section %1.%2."/>
      <w:lvlJc w:val="left"/>
      <w:pPr>
        <w:ind w:left="1440" w:firstLine="144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FE025AF"/>
    <w:multiLevelType w:val="multilevel"/>
    <w:tmpl w:val="C91CB064"/>
    <w:lvl w:ilvl="0">
      <w:start w:val="1"/>
      <w:numFmt w:val="decimal"/>
      <w:lvlText w:val="%1"/>
      <w:lvlJc w:val="left"/>
      <w:pPr>
        <w:tabs>
          <w:tab w:val="num" w:pos="0"/>
        </w:tabs>
        <w:ind w:left="855" w:hanging="855"/>
      </w:pPr>
    </w:lvl>
    <w:lvl w:ilvl="1">
      <w:start w:val="1"/>
      <w:numFmt w:val="decimal"/>
      <w:lvlText w:val="%1.%2"/>
      <w:lvlJc w:val="left"/>
      <w:pPr>
        <w:tabs>
          <w:tab w:val="num" w:pos="0"/>
        </w:tabs>
        <w:ind w:left="1422" w:hanging="855"/>
      </w:pPr>
    </w:lvl>
    <w:lvl w:ilvl="2">
      <w:start w:val="1"/>
      <w:numFmt w:val="decimal"/>
      <w:lvlText w:val="%1.%2.%3"/>
      <w:lvlJc w:val="left"/>
      <w:pPr>
        <w:tabs>
          <w:tab w:val="num" w:pos="0"/>
        </w:tabs>
        <w:ind w:left="1989" w:hanging="855"/>
      </w:pPr>
    </w:lvl>
    <w:lvl w:ilvl="3">
      <w:start w:val="1"/>
      <w:numFmt w:val="decimal"/>
      <w:lvlText w:val="%1.%2.%3.%4"/>
      <w:lvlJc w:val="left"/>
      <w:pPr>
        <w:tabs>
          <w:tab w:val="num" w:pos="0"/>
        </w:tabs>
        <w:ind w:left="2556" w:hanging="855"/>
      </w:pPr>
    </w:lvl>
    <w:lvl w:ilvl="4">
      <w:start w:val="1"/>
      <w:numFmt w:val="decimal"/>
      <w:lvlText w:val="%1.%2.%3.%4.%5"/>
      <w:lvlJc w:val="left"/>
      <w:pPr>
        <w:tabs>
          <w:tab w:val="num" w:pos="0"/>
        </w:tabs>
        <w:ind w:left="3348" w:hanging="1080"/>
      </w:pPr>
    </w:lvl>
    <w:lvl w:ilvl="5">
      <w:start w:val="1"/>
      <w:numFmt w:val="decimal"/>
      <w:lvlText w:val="%1.%2.%3.%4.%5.%6"/>
      <w:lvlJc w:val="left"/>
      <w:pPr>
        <w:tabs>
          <w:tab w:val="num" w:pos="0"/>
        </w:tabs>
        <w:ind w:left="3915" w:hanging="1080"/>
      </w:pPr>
    </w:lvl>
    <w:lvl w:ilvl="6">
      <w:start w:val="1"/>
      <w:numFmt w:val="decimal"/>
      <w:lvlText w:val="%1.%2.%3.%4.%5.%6.%7"/>
      <w:lvlJc w:val="left"/>
      <w:pPr>
        <w:tabs>
          <w:tab w:val="num" w:pos="0"/>
        </w:tabs>
        <w:ind w:left="4842" w:hanging="1440"/>
      </w:pPr>
    </w:lvl>
    <w:lvl w:ilvl="7">
      <w:start w:val="1"/>
      <w:numFmt w:val="decimal"/>
      <w:lvlText w:val="%1.%2.%3.%4.%5.%6.%7.%8"/>
      <w:lvlJc w:val="left"/>
      <w:pPr>
        <w:tabs>
          <w:tab w:val="num" w:pos="0"/>
        </w:tabs>
        <w:ind w:left="5409" w:hanging="1440"/>
      </w:pPr>
    </w:lvl>
    <w:lvl w:ilvl="8">
      <w:start w:val="1"/>
      <w:numFmt w:val="decimal"/>
      <w:lvlText w:val="%1.%2.%3.%4.%5.%6.%7.%8.%9"/>
      <w:lvlJc w:val="left"/>
      <w:pPr>
        <w:tabs>
          <w:tab w:val="num" w:pos="0"/>
        </w:tabs>
        <w:ind w:left="5976" w:hanging="1440"/>
      </w:pPr>
    </w:lvl>
  </w:abstractNum>
  <w:abstractNum w:abstractNumId="26" w15:restartNumberingAfterBreak="0">
    <w:nsid w:val="401A65E4"/>
    <w:multiLevelType w:val="multilevel"/>
    <w:tmpl w:val="74F436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0DE4C50"/>
    <w:multiLevelType w:val="hybridMultilevel"/>
    <w:tmpl w:val="C8E0C390"/>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28" w15:restartNumberingAfterBreak="0">
    <w:nsid w:val="48535F85"/>
    <w:multiLevelType w:val="multilevel"/>
    <w:tmpl w:val="8C5AD9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4F60640B"/>
    <w:multiLevelType w:val="multilevel"/>
    <w:tmpl w:val="6722222C"/>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 w15:restartNumberingAfterBreak="0">
    <w:nsid w:val="513B1A7E"/>
    <w:multiLevelType w:val="multilevel"/>
    <w:tmpl w:val="FB1889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1" w15:restartNumberingAfterBreak="0">
    <w:nsid w:val="5BF1080A"/>
    <w:multiLevelType w:val="multilevel"/>
    <w:tmpl w:val="33B2BA76"/>
    <w:lvl w:ilvl="0">
      <w:start w:val="1"/>
      <w:numFmt w:val="decimal"/>
      <w:lvlText w:val="%1."/>
      <w:lvlJc w:val="left"/>
      <w:pPr>
        <w:tabs>
          <w:tab w:val="num" w:pos="0"/>
        </w:tabs>
        <w:ind w:left="2520" w:hanging="360"/>
      </w:pPr>
      <w:rPr>
        <w:b/>
      </w:rPr>
    </w:lvl>
    <w:lvl w:ilvl="1">
      <w:start w:val="2"/>
      <w:numFmt w:val="decimal"/>
      <w:lvlText w:val="%1.%2"/>
      <w:lvlJc w:val="left"/>
      <w:pPr>
        <w:tabs>
          <w:tab w:val="num" w:pos="0"/>
        </w:tabs>
        <w:ind w:left="862" w:hanging="72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24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600" w:hanging="1440"/>
      </w:pPr>
    </w:lvl>
    <w:lvl w:ilvl="8">
      <w:start w:val="1"/>
      <w:numFmt w:val="decimal"/>
      <w:lvlText w:val="%1.%2.%3.%4.%5.%6.%7.%8.%9"/>
      <w:lvlJc w:val="left"/>
      <w:pPr>
        <w:tabs>
          <w:tab w:val="num" w:pos="0"/>
        </w:tabs>
        <w:ind w:left="3600" w:hanging="1440"/>
      </w:pPr>
    </w:lvl>
  </w:abstractNum>
  <w:abstractNum w:abstractNumId="32" w15:restartNumberingAfterBreak="0">
    <w:nsid w:val="5EB45E3F"/>
    <w:multiLevelType w:val="multilevel"/>
    <w:tmpl w:val="B374E06A"/>
    <w:lvl w:ilvl="0">
      <w:start w:val="1"/>
      <w:numFmt w:val="decimal"/>
      <w:lvlText w:val="%1"/>
      <w:lvlJc w:val="left"/>
      <w:pPr>
        <w:tabs>
          <w:tab w:val="num" w:pos="0"/>
        </w:tabs>
        <w:ind w:left="360" w:hanging="360"/>
      </w:pPr>
    </w:lvl>
    <w:lvl w:ilvl="1">
      <w:start w:val="4"/>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33" w15:restartNumberingAfterBreak="0">
    <w:nsid w:val="5FC13CEB"/>
    <w:multiLevelType w:val="multilevel"/>
    <w:tmpl w:val="A8E854D4"/>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4" w15:restartNumberingAfterBreak="0">
    <w:nsid w:val="62202388"/>
    <w:multiLevelType w:val="multilevel"/>
    <w:tmpl w:val="B9184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705171"/>
    <w:multiLevelType w:val="multilevel"/>
    <w:tmpl w:val="2966AC30"/>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6" w15:restartNumberingAfterBreak="0">
    <w:nsid w:val="67951E45"/>
    <w:multiLevelType w:val="multilevel"/>
    <w:tmpl w:val="F52A07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7" w15:restartNumberingAfterBreak="0">
    <w:nsid w:val="6DA06F9E"/>
    <w:multiLevelType w:val="hybridMultilevel"/>
    <w:tmpl w:val="97AE8138"/>
    <w:lvl w:ilvl="0" w:tplc="1C090013">
      <w:start w:val="1"/>
      <w:numFmt w:val="upperRoman"/>
      <w:lvlText w:val="%1."/>
      <w:lvlJc w:val="righ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8" w15:restartNumberingAfterBreak="0">
    <w:nsid w:val="701E1011"/>
    <w:multiLevelType w:val="multilevel"/>
    <w:tmpl w:val="F97493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71691F82"/>
    <w:multiLevelType w:val="multilevel"/>
    <w:tmpl w:val="E7346BCA"/>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40" w15:restartNumberingAfterBreak="0">
    <w:nsid w:val="75923FF1"/>
    <w:multiLevelType w:val="multilevel"/>
    <w:tmpl w:val="6E228CD6"/>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41" w15:restartNumberingAfterBreak="0">
    <w:nsid w:val="793E06A8"/>
    <w:multiLevelType w:val="hybridMultilevel"/>
    <w:tmpl w:val="04742F80"/>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42" w15:restartNumberingAfterBreak="0">
    <w:nsid w:val="7CC97EC6"/>
    <w:multiLevelType w:val="multilevel"/>
    <w:tmpl w:val="813C53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3" w15:restartNumberingAfterBreak="0">
    <w:nsid w:val="7D0B743C"/>
    <w:multiLevelType w:val="multilevel"/>
    <w:tmpl w:val="5AD4FF38"/>
    <w:lvl w:ilvl="0">
      <w:start w:val="1"/>
      <w:numFmt w:val="decimal"/>
      <w:pStyle w:val="Heading2"/>
      <w:lvlText w:val="%1."/>
      <w:lvlJc w:val="left"/>
      <w:pPr>
        <w:ind w:left="567" w:hanging="283"/>
      </w:pPr>
      <w:rPr>
        <w:rFonts w:hint="default" w:ascii="Calibri" w:hAnsi="Calibri"/>
        <w:b w:val="0"/>
        <w:i w:val="0"/>
        <w:sz w:val="24"/>
        <w:u w:val="none"/>
      </w:rPr>
    </w:lvl>
    <w:lvl w:ilvl="1">
      <w:start w:val="1"/>
      <w:numFmt w:val="decimal"/>
      <w:pStyle w:val="OTL-level2"/>
      <w:isLgl/>
      <w:lvlText w:val="%1.%2."/>
      <w:lvlJc w:val="left"/>
      <w:pPr>
        <w:ind w:left="1134" w:hanging="567"/>
      </w:pPr>
      <w:rPr>
        <w:rFonts w:hint="default" w:ascii="Calibri" w:hAnsi="Calibri"/>
        <w:b w:val="0"/>
        <w:i w:val="0"/>
        <w:sz w:val="22"/>
        <w:u w:val="none" w:color="000000" w:themeColor="text1"/>
      </w:rPr>
    </w:lvl>
    <w:lvl w:ilvl="2">
      <w:start w:val="1"/>
      <w:numFmt w:val="decimal"/>
      <w:isLgl/>
      <w:lvlText w:val="%1.%2.%3."/>
      <w:lvlJc w:val="left"/>
      <w:pPr>
        <w:ind w:left="567" w:firstLine="0"/>
      </w:pPr>
      <w:rPr>
        <w:rFonts w:hint="default" w:ascii="Calibri" w:hAnsi="Calibri"/>
        <w:b/>
        <w:i w:val="0"/>
        <w:caps w:val="0"/>
        <w:sz w:val="24"/>
        <w:u w:val="none"/>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26314818">
    <w:abstractNumId w:val="24"/>
  </w:num>
  <w:num w:numId="2" w16cid:durableId="1753232425">
    <w:abstractNumId w:val="23"/>
  </w:num>
  <w:num w:numId="3" w16cid:durableId="692194298">
    <w:abstractNumId w:val="31"/>
  </w:num>
  <w:num w:numId="4" w16cid:durableId="333186892">
    <w:abstractNumId w:val="30"/>
  </w:num>
  <w:num w:numId="5" w16cid:durableId="1310861335">
    <w:abstractNumId w:val="18"/>
  </w:num>
  <w:num w:numId="6" w16cid:durableId="200635354">
    <w:abstractNumId w:val="25"/>
  </w:num>
  <w:num w:numId="7" w16cid:durableId="1079792678">
    <w:abstractNumId w:val="19"/>
  </w:num>
  <w:num w:numId="8" w16cid:durableId="1702054669">
    <w:abstractNumId w:val="8"/>
  </w:num>
  <w:num w:numId="9" w16cid:durableId="100691436">
    <w:abstractNumId w:val="21"/>
  </w:num>
  <w:num w:numId="10" w16cid:durableId="429548929">
    <w:abstractNumId w:val="40"/>
  </w:num>
  <w:num w:numId="11" w16cid:durableId="483934176">
    <w:abstractNumId w:val="0"/>
  </w:num>
  <w:num w:numId="12" w16cid:durableId="500580402">
    <w:abstractNumId w:val="39"/>
  </w:num>
  <w:num w:numId="13" w16cid:durableId="1508908636">
    <w:abstractNumId w:val="3"/>
  </w:num>
  <w:num w:numId="14" w16cid:durableId="1827942044">
    <w:abstractNumId w:val="1"/>
  </w:num>
  <w:num w:numId="15" w16cid:durableId="993295145">
    <w:abstractNumId w:val="29"/>
  </w:num>
  <w:num w:numId="16" w16cid:durableId="1138108720">
    <w:abstractNumId w:val="33"/>
  </w:num>
  <w:num w:numId="17" w16cid:durableId="1390374494">
    <w:abstractNumId w:val="14"/>
  </w:num>
  <w:num w:numId="18" w16cid:durableId="463471448">
    <w:abstractNumId w:val="35"/>
  </w:num>
  <w:num w:numId="19" w16cid:durableId="933562065">
    <w:abstractNumId w:val="20"/>
  </w:num>
  <w:num w:numId="20" w16cid:durableId="1849102481">
    <w:abstractNumId w:val="15"/>
  </w:num>
  <w:num w:numId="21" w16cid:durableId="1643269597">
    <w:abstractNumId w:val="37"/>
  </w:num>
  <w:num w:numId="22" w16cid:durableId="1780221984">
    <w:abstractNumId w:val="17"/>
  </w:num>
  <w:num w:numId="23" w16cid:durableId="151604504">
    <w:abstractNumId w:val="32"/>
  </w:num>
  <w:num w:numId="24" w16cid:durableId="674111262">
    <w:abstractNumId w:val="7"/>
  </w:num>
  <w:num w:numId="25" w16cid:durableId="1140925036">
    <w:abstractNumId w:val="22"/>
  </w:num>
  <w:num w:numId="26" w16cid:durableId="589581254">
    <w:abstractNumId w:val="16"/>
  </w:num>
  <w:num w:numId="27" w16cid:durableId="1968851135">
    <w:abstractNumId w:val="4"/>
  </w:num>
  <w:num w:numId="28" w16cid:durableId="1753113922">
    <w:abstractNumId w:val="11"/>
  </w:num>
  <w:num w:numId="29" w16cid:durableId="876964840">
    <w:abstractNumId w:val="26"/>
  </w:num>
  <w:num w:numId="30" w16cid:durableId="1854873731">
    <w:abstractNumId w:val="38"/>
  </w:num>
  <w:num w:numId="31" w16cid:durableId="1939481789">
    <w:abstractNumId w:val="42"/>
  </w:num>
  <w:num w:numId="32" w16cid:durableId="1236163326">
    <w:abstractNumId w:val="9"/>
  </w:num>
  <w:num w:numId="33" w16cid:durableId="167795961">
    <w:abstractNumId w:val="2"/>
  </w:num>
  <w:num w:numId="34" w16cid:durableId="960921354">
    <w:abstractNumId w:val="6"/>
  </w:num>
  <w:num w:numId="35" w16cid:durableId="1962491925">
    <w:abstractNumId w:val="36"/>
  </w:num>
  <w:num w:numId="36" w16cid:durableId="1323972789">
    <w:abstractNumId w:val="10"/>
  </w:num>
  <w:num w:numId="37" w16cid:durableId="1214121370">
    <w:abstractNumId w:val="28"/>
  </w:num>
  <w:num w:numId="38" w16cid:durableId="428282423">
    <w:abstractNumId w:val="34"/>
  </w:num>
  <w:num w:numId="39" w16cid:durableId="1893466188">
    <w:abstractNumId w:val="43"/>
  </w:num>
  <w:num w:numId="40" w16cid:durableId="1445152838">
    <w:abstractNumId w:val="41"/>
  </w:num>
  <w:num w:numId="41" w16cid:durableId="7144533">
    <w:abstractNumId w:val="13"/>
  </w:num>
  <w:num w:numId="42" w16cid:durableId="913707847">
    <w:abstractNumId w:val="43"/>
    <w:lvlOverride w:ilvl="0">
      <w:startOverride w:val="8"/>
    </w:lvlOverride>
    <w:lvlOverride w:ilvl="1">
      <w:startOverride w:val="1"/>
    </w:lvlOverride>
  </w:num>
  <w:num w:numId="43" w16cid:durableId="1314681742">
    <w:abstractNumId w:val="43"/>
    <w:lvlOverride w:ilvl="0">
      <w:startOverride w:val="12"/>
    </w:lvlOverride>
    <w:lvlOverride w:ilvl="1">
      <w:startOverride w:val="1"/>
    </w:lvlOverride>
  </w:num>
  <w:num w:numId="44" w16cid:durableId="576398711">
    <w:abstractNumId w:val="43"/>
    <w:lvlOverride w:ilvl="0">
      <w:startOverride w:val="12"/>
    </w:lvlOverride>
  </w:num>
  <w:num w:numId="45" w16cid:durableId="1441493403">
    <w:abstractNumId w:val="5"/>
  </w:num>
  <w:num w:numId="46" w16cid:durableId="749427302">
    <w:abstractNumId w:val="27"/>
  </w:num>
  <w:num w:numId="47" w16cid:durableId="449008159">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raig Parker">
    <w15:presenceInfo w15:providerId="AD" w15:userId="S::Craig.Parker@witsphr.org::1f24533f-9e9d-4773-9f22-1071246bfe86"/>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revisionView w:markup="0"/>
  <w:trackRevisions w:val="true"/>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exMDc2NbM0sbA0NTVU0lEKTi0uzszPAykwrAUAwhTPQSwAAAA="/>
  </w:docVars>
  <w:rsids>
    <w:rsidRoot w:val="009457A7"/>
    <w:rsid w:val="0001395F"/>
    <w:rsid w:val="00023FF9"/>
    <w:rsid w:val="0007466B"/>
    <w:rsid w:val="00087E01"/>
    <w:rsid w:val="000A629E"/>
    <w:rsid w:val="000B15C3"/>
    <w:rsid w:val="000B559E"/>
    <w:rsid w:val="000C797D"/>
    <w:rsid w:val="00140907"/>
    <w:rsid w:val="00151129"/>
    <w:rsid w:val="00171772"/>
    <w:rsid w:val="001957E6"/>
    <w:rsid w:val="001B5DE8"/>
    <w:rsid w:val="001B7F7A"/>
    <w:rsid w:val="001E44DB"/>
    <w:rsid w:val="00201B67"/>
    <w:rsid w:val="00201B7B"/>
    <w:rsid w:val="00210F51"/>
    <w:rsid w:val="0026561E"/>
    <w:rsid w:val="002A00F9"/>
    <w:rsid w:val="002A5A21"/>
    <w:rsid w:val="002A5C79"/>
    <w:rsid w:val="002C4A97"/>
    <w:rsid w:val="002C4D62"/>
    <w:rsid w:val="002C6F1E"/>
    <w:rsid w:val="003026F0"/>
    <w:rsid w:val="003151DE"/>
    <w:rsid w:val="00337A57"/>
    <w:rsid w:val="00341C50"/>
    <w:rsid w:val="00367B1A"/>
    <w:rsid w:val="00382FD7"/>
    <w:rsid w:val="0039165F"/>
    <w:rsid w:val="003971C1"/>
    <w:rsid w:val="00397357"/>
    <w:rsid w:val="003A123D"/>
    <w:rsid w:val="003A6484"/>
    <w:rsid w:val="003D4D12"/>
    <w:rsid w:val="003F3EB2"/>
    <w:rsid w:val="00405658"/>
    <w:rsid w:val="00426704"/>
    <w:rsid w:val="00457F16"/>
    <w:rsid w:val="004857FE"/>
    <w:rsid w:val="004A7569"/>
    <w:rsid w:val="004B1223"/>
    <w:rsid w:val="004B7728"/>
    <w:rsid w:val="004D5242"/>
    <w:rsid w:val="005113F6"/>
    <w:rsid w:val="00525817"/>
    <w:rsid w:val="00535D19"/>
    <w:rsid w:val="00546B07"/>
    <w:rsid w:val="00561654"/>
    <w:rsid w:val="0056279C"/>
    <w:rsid w:val="00592250"/>
    <w:rsid w:val="00597DC4"/>
    <w:rsid w:val="005A3C8F"/>
    <w:rsid w:val="005B77C3"/>
    <w:rsid w:val="005E0FB3"/>
    <w:rsid w:val="0061651C"/>
    <w:rsid w:val="00621DC5"/>
    <w:rsid w:val="00627A8A"/>
    <w:rsid w:val="00666B1D"/>
    <w:rsid w:val="00677F62"/>
    <w:rsid w:val="00680E33"/>
    <w:rsid w:val="00684C86"/>
    <w:rsid w:val="00684F3D"/>
    <w:rsid w:val="0068758E"/>
    <w:rsid w:val="006B2B7D"/>
    <w:rsid w:val="006E2D27"/>
    <w:rsid w:val="006F1158"/>
    <w:rsid w:val="006F2AC6"/>
    <w:rsid w:val="00701EF4"/>
    <w:rsid w:val="007063ED"/>
    <w:rsid w:val="007143A1"/>
    <w:rsid w:val="007239FF"/>
    <w:rsid w:val="00763451"/>
    <w:rsid w:val="007902F2"/>
    <w:rsid w:val="0079332C"/>
    <w:rsid w:val="007B2FF6"/>
    <w:rsid w:val="007B57D8"/>
    <w:rsid w:val="007C3070"/>
    <w:rsid w:val="007E6354"/>
    <w:rsid w:val="00803AD7"/>
    <w:rsid w:val="00865769"/>
    <w:rsid w:val="008871FF"/>
    <w:rsid w:val="008A1AAD"/>
    <w:rsid w:val="008A4780"/>
    <w:rsid w:val="008B3ED2"/>
    <w:rsid w:val="008C0737"/>
    <w:rsid w:val="008C2E7C"/>
    <w:rsid w:val="008D06FC"/>
    <w:rsid w:val="008D4B57"/>
    <w:rsid w:val="008E22B1"/>
    <w:rsid w:val="008E4759"/>
    <w:rsid w:val="00930523"/>
    <w:rsid w:val="009376D1"/>
    <w:rsid w:val="009457A7"/>
    <w:rsid w:val="009A2AD2"/>
    <w:rsid w:val="009A2E92"/>
    <w:rsid w:val="009A3CF5"/>
    <w:rsid w:val="009A40AD"/>
    <w:rsid w:val="009B0459"/>
    <w:rsid w:val="009C11A0"/>
    <w:rsid w:val="009E156E"/>
    <w:rsid w:val="009E31A4"/>
    <w:rsid w:val="009F2C6E"/>
    <w:rsid w:val="009F2EDD"/>
    <w:rsid w:val="00A0063B"/>
    <w:rsid w:val="00A06F7A"/>
    <w:rsid w:val="00A434F9"/>
    <w:rsid w:val="00A5256E"/>
    <w:rsid w:val="00A537E8"/>
    <w:rsid w:val="00A6272C"/>
    <w:rsid w:val="00A6349D"/>
    <w:rsid w:val="00A723EE"/>
    <w:rsid w:val="00A84310"/>
    <w:rsid w:val="00A86745"/>
    <w:rsid w:val="00A915DA"/>
    <w:rsid w:val="00AA1BD7"/>
    <w:rsid w:val="00AA2222"/>
    <w:rsid w:val="00AA22DB"/>
    <w:rsid w:val="00AA4A1F"/>
    <w:rsid w:val="00AB7C5E"/>
    <w:rsid w:val="00AE07DA"/>
    <w:rsid w:val="00B17FA2"/>
    <w:rsid w:val="00B233E0"/>
    <w:rsid w:val="00B44C61"/>
    <w:rsid w:val="00B53322"/>
    <w:rsid w:val="00B66E5C"/>
    <w:rsid w:val="00B83D94"/>
    <w:rsid w:val="00BA0030"/>
    <w:rsid w:val="00BA2C79"/>
    <w:rsid w:val="00BA42AE"/>
    <w:rsid w:val="00BC520E"/>
    <w:rsid w:val="00BE5D4B"/>
    <w:rsid w:val="00BF7ADE"/>
    <w:rsid w:val="00C0205A"/>
    <w:rsid w:val="00C0577E"/>
    <w:rsid w:val="00C16A3B"/>
    <w:rsid w:val="00C33DBF"/>
    <w:rsid w:val="00C3728D"/>
    <w:rsid w:val="00C524E0"/>
    <w:rsid w:val="00C73778"/>
    <w:rsid w:val="00C86E7E"/>
    <w:rsid w:val="00CA6936"/>
    <w:rsid w:val="00CB0390"/>
    <w:rsid w:val="00CB32AB"/>
    <w:rsid w:val="00CC2C58"/>
    <w:rsid w:val="00CC6CA1"/>
    <w:rsid w:val="00CC713E"/>
    <w:rsid w:val="00CD07A2"/>
    <w:rsid w:val="00CD17F1"/>
    <w:rsid w:val="00CD1BE2"/>
    <w:rsid w:val="00D3719A"/>
    <w:rsid w:val="00D451B4"/>
    <w:rsid w:val="00D74FA0"/>
    <w:rsid w:val="00D81BD0"/>
    <w:rsid w:val="00D91AF1"/>
    <w:rsid w:val="00DA7764"/>
    <w:rsid w:val="00DB61DE"/>
    <w:rsid w:val="00DC16E2"/>
    <w:rsid w:val="00DF54F2"/>
    <w:rsid w:val="00E64DB9"/>
    <w:rsid w:val="00E90A65"/>
    <w:rsid w:val="00E92091"/>
    <w:rsid w:val="00E9502E"/>
    <w:rsid w:val="00EA6282"/>
    <w:rsid w:val="00EB45B6"/>
    <w:rsid w:val="00EB5D24"/>
    <w:rsid w:val="00EE6358"/>
    <w:rsid w:val="00F0247A"/>
    <w:rsid w:val="00F0418E"/>
    <w:rsid w:val="00F068BB"/>
    <w:rsid w:val="00F47BCB"/>
    <w:rsid w:val="00F47F09"/>
    <w:rsid w:val="00F6314F"/>
    <w:rsid w:val="00F711F0"/>
    <w:rsid w:val="00F7393D"/>
    <w:rsid w:val="00F85B42"/>
    <w:rsid w:val="00F92BEC"/>
    <w:rsid w:val="00FA4453"/>
    <w:rsid w:val="00FB1594"/>
    <w:rsid w:val="00FC2E7B"/>
    <w:rsid w:val="00FF343F"/>
    <w:rsid w:val="01365542"/>
    <w:rsid w:val="0DDC4A47"/>
    <w:rsid w:val="17C31161"/>
    <w:rsid w:val="2173FFA3"/>
    <w:rsid w:val="42E44CE0"/>
    <w:rsid w:val="4FF3BAC4"/>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203F7396"/>
  <w15:docId w15:val="{711D0878-9C7C-46FF-9CF3-023905DE7B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ZA" w:eastAsia="en-US" w:bidi="ar-SA"/>
      </w:rPr>
    </w:rPrDefault>
    <w:pPrDefault>
      <w:pPr>
        <w:spacing w:line="276" w:lineRule="auto"/>
        <w:ind w:left="357" w:hanging="357"/>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uiPriority="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qFormat/>
    <w:rsid w:val="00ED10FE"/>
    <w:pPr>
      <w:keepNext/>
      <w:numPr>
        <w:numId w:val="2"/>
      </w:numPr>
      <w:spacing w:before="120" w:after="240" w:line="240" w:lineRule="auto"/>
      <w:jc w:val="center"/>
      <w:outlineLvl w:val="0"/>
    </w:pPr>
    <w:rPr>
      <w:rFonts w:ascii="Times New Roman" w:hAnsi="Times New Roman" w:eastAsia="Times New Roman" w:cs="Times New Roman"/>
      <w:b/>
      <w:kern w:val="2"/>
      <w:sz w:val="24"/>
      <w:szCs w:val="20"/>
      <w:lang w:val="en-US"/>
    </w:rPr>
  </w:style>
  <w:style w:type="paragraph" w:styleId="Heading2">
    <w:name w:val="heading 2"/>
    <w:basedOn w:val="Heading1"/>
    <w:link w:val="Heading2Char"/>
    <w:qFormat/>
    <w:rsid w:val="00426704"/>
    <w:pPr>
      <w:numPr>
        <w:numId w:val="39"/>
      </w:numPr>
      <w:spacing w:line="360" w:lineRule="auto"/>
      <w:jc w:val="both"/>
      <w:outlineLvl w:val="1"/>
      <w:pPrChange w:author="Craig Parker" w:date="2024-09-03T20:45:00Z" w:id="0">
        <w:pPr>
          <w:keepNext/>
          <w:numPr>
            <w:ilvl w:val="1"/>
            <w:numId w:val="2"/>
          </w:numPr>
          <w:tabs>
            <w:tab w:val="num" w:pos="1440"/>
          </w:tabs>
          <w:spacing w:before="120" w:after="240"/>
          <w:ind w:left="1440" w:firstLine="1440"/>
          <w:jc w:val="both"/>
          <w:outlineLvl w:val="1"/>
        </w:pPr>
      </w:pPrChange>
    </w:pPr>
    <w:rPr>
      <w:rFonts w:asciiTheme="majorHAnsi" w:hAnsiTheme="majorHAnsi" w:cstheme="majorHAnsi"/>
      <w:szCs w:val="22"/>
      <w:u w:val="single"/>
      <w:rPrChange w:author="Craig Parker" w:date="2024-09-03T20:45:00Z" w:id="0">
        <w:rPr>
          <w:b/>
          <w:kern w:val="2"/>
          <w:sz w:val="24"/>
          <w:lang w:val="en-US" w:eastAsia="en-US" w:bidi="ar-SA"/>
        </w:rPr>
      </w:rPrChange>
    </w:rPr>
  </w:style>
  <w:style w:type="paragraph" w:styleId="Heading3">
    <w:name w:val="heading 3"/>
    <w:basedOn w:val="Normal"/>
    <w:link w:val="Heading3Char"/>
    <w:qFormat/>
    <w:rsid w:val="00ED10FE"/>
    <w:pPr>
      <w:numPr>
        <w:ilvl w:val="2"/>
        <w:numId w:val="2"/>
      </w:numPr>
      <w:spacing w:after="240" w:line="240" w:lineRule="auto"/>
      <w:outlineLvl w:val="2"/>
    </w:pPr>
    <w:rPr>
      <w:rFonts w:ascii="Times New Roman" w:hAnsi="Times New Roman" w:eastAsia="Times New Roman" w:cs="Times New Roman"/>
      <w:sz w:val="24"/>
      <w:szCs w:val="20"/>
      <w:lang w:val="en-US"/>
    </w:rPr>
  </w:style>
  <w:style w:type="paragraph" w:styleId="Heading4">
    <w:name w:val="heading 4"/>
    <w:basedOn w:val="Normal"/>
    <w:link w:val="Heading4Char"/>
    <w:qFormat/>
    <w:rsid w:val="00ED10FE"/>
    <w:pPr>
      <w:numPr>
        <w:ilvl w:val="3"/>
        <w:numId w:val="2"/>
      </w:numPr>
      <w:spacing w:after="240" w:line="240" w:lineRule="auto"/>
      <w:outlineLvl w:val="3"/>
    </w:pPr>
    <w:rPr>
      <w:rFonts w:ascii="Times New Roman" w:hAnsi="Times New Roman" w:eastAsia="Times New Roman" w:cs="Times New Roman"/>
      <w:sz w:val="24"/>
      <w:szCs w:val="20"/>
      <w:lang w:val="en-US"/>
    </w:rPr>
  </w:style>
  <w:style w:type="paragraph" w:styleId="Heading5">
    <w:name w:val="heading 5"/>
    <w:basedOn w:val="Normal"/>
    <w:link w:val="Heading5Char"/>
    <w:qFormat/>
    <w:rsid w:val="00ED10FE"/>
    <w:pPr>
      <w:numPr>
        <w:ilvl w:val="4"/>
        <w:numId w:val="2"/>
      </w:numPr>
      <w:spacing w:after="240" w:line="240" w:lineRule="auto"/>
      <w:outlineLvl w:val="4"/>
    </w:pPr>
    <w:rPr>
      <w:rFonts w:ascii="Times New Roman" w:hAnsi="Times New Roman" w:eastAsia="Times New Roman" w:cs="Times New Roman"/>
      <w:sz w:val="24"/>
      <w:szCs w:val="20"/>
      <w:lang w:val="en-US"/>
    </w:rPr>
  </w:style>
  <w:style w:type="paragraph" w:styleId="Heading6">
    <w:name w:val="heading 6"/>
    <w:basedOn w:val="Normal"/>
    <w:next w:val="Normal"/>
    <w:link w:val="Heading6Char"/>
    <w:qFormat/>
    <w:rsid w:val="00ED10FE"/>
    <w:pPr>
      <w:numPr>
        <w:ilvl w:val="5"/>
        <w:numId w:val="2"/>
      </w:numPr>
      <w:spacing w:before="240" w:after="60" w:line="240" w:lineRule="auto"/>
      <w:outlineLvl w:val="5"/>
    </w:pPr>
    <w:rPr>
      <w:rFonts w:ascii="Times New Roman" w:hAnsi="Times New Roman" w:eastAsia="Times New Roman" w:cs="Times New Roman"/>
      <w:i/>
      <w:sz w:val="24"/>
      <w:szCs w:val="20"/>
      <w:lang w:val="en-US"/>
    </w:rPr>
  </w:style>
  <w:style w:type="paragraph" w:styleId="Heading7">
    <w:name w:val="heading 7"/>
    <w:basedOn w:val="Normal"/>
    <w:next w:val="Normal"/>
    <w:link w:val="Heading7Char"/>
    <w:qFormat/>
    <w:rsid w:val="00ED10FE"/>
    <w:pPr>
      <w:numPr>
        <w:ilvl w:val="6"/>
        <w:numId w:val="2"/>
      </w:numPr>
      <w:spacing w:before="240" w:after="60" w:line="240" w:lineRule="auto"/>
      <w:outlineLvl w:val="6"/>
    </w:pPr>
    <w:rPr>
      <w:rFonts w:ascii="Times New Roman" w:hAnsi="Times New Roman" w:eastAsia="Times New Roman" w:cs="Times New Roman"/>
      <w:sz w:val="24"/>
      <w:szCs w:val="20"/>
      <w:lang w:val="en-US"/>
    </w:rPr>
  </w:style>
  <w:style w:type="paragraph" w:styleId="Heading8">
    <w:name w:val="heading 8"/>
    <w:basedOn w:val="Normal"/>
    <w:next w:val="Normal"/>
    <w:link w:val="Heading8Char"/>
    <w:qFormat/>
    <w:rsid w:val="00ED10FE"/>
    <w:pPr>
      <w:numPr>
        <w:ilvl w:val="7"/>
        <w:numId w:val="2"/>
      </w:numPr>
      <w:spacing w:before="240" w:after="60" w:line="240" w:lineRule="auto"/>
      <w:outlineLvl w:val="7"/>
    </w:pPr>
    <w:rPr>
      <w:rFonts w:ascii="Times New Roman" w:hAnsi="Times New Roman" w:eastAsia="Times New Roman" w:cs="Times New Roman"/>
      <w:i/>
      <w:sz w:val="24"/>
      <w:szCs w:val="20"/>
      <w:lang w:val="en-US"/>
    </w:rPr>
  </w:style>
  <w:style w:type="paragraph" w:styleId="Heading9">
    <w:name w:val="heading 9"/>
    <w:basedOn w:val="Normal"/>
    <w:next w:val="Normal"/>
    <w:link w:val="Heading9Char"/>
    <w:qFormat/>
    <w:rsid w:val="00ED10FE"/>
    <w:pPr>
      <w:numPr>
        <w:ilvl w:val="8"/>
        <w:numId w:val="2"/>
      </w:numPr>
      <w:spacing w:before="240" w:after="60" w:line="240" w:lineRule="auto"/>
      <w:outlineLvl w:val="8"/>
    </w:pPr>
    <w:rPr>
      <w:rFonts w:ascii="Times New Roman" w:hAnsi="Times New Roman" w:eastAsia="Times New Roman" w:cs="Times New Roman"/>
      <w:b/>
      <w:i/>
      <w:sz w:val="24"/>
      <w:szCs w:val="20"/>
      <w:lang w:val="en-US"/>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qFormat/>
    <w:rsid w:val="00ED10FE"/>
    <w:rPr>
      <w:rFonts w:ascii="Times New Roman" w:hAnsi="Times New Roman" w:eastAsia="Times New Roman" w:cs="Times New Roman"/>
      <w:b/>
      <w:kern w:val="2"/>
      <w:sz w:val="24"/>
      <w:szCs w:val="20"/>
      <w:lang w:val="en-US"/>
    </w:rPr>
  </w:style>
  <w:style w:type="character" w:styleId="Heading2Char" w:customStyle="1">
    <w:name w:val="Heading 2 Char"/>
    <w:basedOn w:val="DefaultParagraphFont"/>
    <w:link w:val="Heading2"/>
    <w:qFormat/>
    <w:rsid w:val="00426704"/>
    <w:rPr>
      <w:rFonts w:eastAsia="Times New Roman" w:asciiTheme="majorHAnsi" w:hAnsiTheme="majorHAnsi" w:cstheme="majorHAnsi"/>
      <w:b/>
      <w:kern w:val="2"/>
      <w:sz w:val="24"/>
      <w:u w:val="single"/>
      <w:lang w:val="en-US"/>
    </w:rPr>
  </w:style>
  <w:style w:type="character" w:styleId="Heading3Char" w:customStyle="1">
    <w:name w:val="Heading 3 Char"/>
    <w:basedOn w:val="DefaultParagraphFont"/>
    <w:link w:val="Heading3"/>
    <w:qFormat/>
    <w:rsid w:val="00ED10FE"/>
    <w:rPr>
      <w:rFonts w:ascii="Times New Roman" w:hAnsi="Times New Roman" w:eastAsia="Times New Roman" w:cs="Times New Roman"/>
      <w:sz w:val="24"/>
      <w:szCs w:val="20"/>
      <w:lang w:val="en-US"/>
    </w:rPr>
  </w:style>
  <w:style w:type="character" w:styleId="Heading4Char" w:customStyle="1">
    <w:name w:val="Heading 4 Char"/>
    <w:basedOn w:val="DefaultParagraphFont"/>
    <w:link w:val="Heading4"/>
    <w:qFormat/>
    <w:rsid w:val="00ED10FE"/>
    <w:rPr>
      <w:rFonts w:ascii="Times New Roman" w:hAnsi="Times New Roman" w:eastAsia="Times New Roman" w:cs="Times New Roman"/>
      <w:sz w:val="24"/>
      <w:szCs w:val="20"/>
      <w:lang w:val="en-US"/>
    </w:rPr>
  </w:style>
  <w:style w:type="character" w:styleId="Heading5Char" w:customStyle="1">
    <w:name w:val="Heading 5 Char"/>
    <w:basedOn w:val="DefaultParagraphFont"/>
    <w:link w:val="Heading5"/>
    <w:qFormat/>
    <w:rsid w:val="00ED10FE"/>
    <w:rPr>
      <w:rFonts w:ascii="Times New Roman" w:hAnsi="Times New Roman" w:eastAsia="Times New Roman" w:cs="Times New Roman"/>
      <w:sz w:val="24"/>
      <w:szCs w:val="20"/>
      <w:lang w:val="en-US"/>
    </w:rPr>
  </w:style>
  <w:style w:type="character" w:styleId="Heading6Char" w:customStyle="1">
    <w:name w:val="Heading 6 Char"/>
    <w:basedOn w:val="DefaultParagraphFont"/>
    <w:link w:val="Heading6"/>
    <w:qFormat/>
    <w:rsid w:val="00ED10FE"/>
    <w:rPr>
      <w:rFonts w:ascii="Times New Roman" w:hAnsi="Times New Roman" w:eastAsia="Times New Roman" w:cs="Times New Roman"/>
      <w:i/>
      <w:sz w:val="24"/>
      <w:szCs w:val="20"/>
      <w:lang w:val="en-US"/>
    </w:rPr>
  </w:style>
  <w:style w:type="character" w:styleId="Heading7Char" w:customStyle="1">
    <w:name w:val="Heading 7 Char"/>
    <w:basedOn w:val="DefaultParagraphFont"/>
    <w:link w:val="Heading7"/>
    <w:qFormat/>
    <w:rsid w:val="00ED10FE"/>
    <w:rPr>
      <w:rFonts w:ascii="Times New Roman" w:hAnsi="Times New Roman" w:eastAsia="Times New Roman" w:cs="Times New Roman"/>
      <w:sz w:val="24"/>
      <w:szCs w:val="20"/>
      <w:lang w:val="en-US"/>
    </w:rPr>
  </w:style>
  <w:style w:type="character" w:styleId="Heading8Char" w:customStyle="1">
    <w:name w:val="Heading 8 Char"/>
    <w:basedOn w:val="DefaultParagraphFont"/>
    <w:link w:val="Heading8"/>
    <w:qFormat/>
    <w:rsid w:val="00ED10FE"/>
    <w:rPr>
      <w:rFonts w:ascii="Times New Roman" w:hAnsi="Times New Roman" w:eastAsia="Times New Roman" w:cs="Times New Roman"/>
      <w:i/>
      <w:sz w:val="24"/>
      <w:szCs w:val="20"/>
      <w:lang w:val="en-US"/>
    </w:rPr>
  </w:style>
  <w:style w:type="character" w:styleId="Heading9Char" w:customStyle="1">
    <w:name w:val="Heading 9 Char"/>
    <w:basedOn w:val="DefaultParagraphFont"/>
    <w:link w:val="Heading9"/>
    <w:qFormat/>
    <w:rsid w:val="00ED10FE"/>
    <w:rPr>
      <w:rFonts w:ascii="Times New Roman" w:hAnsi="Times New Roman" w:eastAsia="Times New Roman" w:cs="Times New Roman"/>
      <w:b/>
      <w:i/>
      <w:sz w:val="24"/>
      <w:szCs w:val="20"/>
      <w:lang w:val="en-US"/>
    </w:rPr>
  </w:style>
  <w:style w:type="character" w:styleId="HeaderChar" w:customStyle="1">
    <w:name w:val="Header Char"/>
    <w:basedOn w:val="DefaultParagraphFont"/>
    <w:link w:val="Header"/>
    <w:uiPriority w:val="99"/>
    <w:qFormat/>
    <w:rsid w:val="0004221C"/>
  </w:style>
  <w:style w:type="character" w:styleId="FooterChar" w:customStyle="1">
    <w:name w:val="Footer Char"/>
    <w:basedOn w:val="DefaultParagraphFont"/>
    <w:link w:val="Footer"/>
    <w:uiPriority w:val="99"/>
    <w:qFormat/>
    <w:rsid w:val="0004221C"/>
  </w:style>
  <w:style w:type="character" w:styleId="OTL-level2Char" w:customStyle="1">
    <w:name w:val="OTL-level2 Char"/>
    <w:uiPriority w:val="3"/>
    <w:qFormat/>
    <w:rsid w:val="00A7715E"/>
    <w:rPr>
      <w:rFonts w:ascii="Times New Roman" w:hAnsi="Times New Roman" w:eastAsia="Calibri" w:cs="Times New Roman"/>
      <w:sz w:val="24"/>
      <w:szCs w:val="20"/>
      <w:lang w:val="x-none" w:eastAsia="x-none"/>
    </w:rPr>
  </w:style>
  <w:style w:type="character" w:styleId="BalloonTextChar" w:customStyle="1">
    <w:name w:val="Balloon Text Char"/>
    <w:basedOn w:val="DefaultParagraphFont"/>
    <w:link w:val="BalloonText"/>
    <w:uiPriority w:val="99"/>
    <w:semiHidden/>
    <w:qFormat/>
    <w:rsid w:val="005D5F50"/>
    <w:rPr>
      <w:rFonts w:ascii="Segoe UI" w:hAnsi="Segoe UI" w:cs="Segoe UI"/>
      <w:sz w:val="18"/>
      <w:szCs w:val="18"/>
    </w:rPr>
  </w:style>
  <w:style w:type="character" w:styleId="CommentReference">
    <w:name w:val="annotation reference"/>
    <w:basedOn w:val="DefaultParagraphFont"/>
    <w:uiPriority w:val="99"/>
    <w:semiHidden/>
    <w:unhideWhenUsed/>
    <w:qFormat/>
    <w:rsid w:val="00CE5543"/>
    <w:rPr>
      <w:sz w:val="16"/>
      <w:szCs w:val="16"/>
    </w:rPr>
  </w:style>
  <w:style w:type="character" w:styleId="CommentTextChar" w:customStyle="1">
    <w:name w:val="Comment Text Char"/>
    <w:basedOn w:val="DefaultParagraphFont"/>
    <w:link w:val="CommentText"/>
    <w:uiPriority w:val="99"/>
    <w:qFormat/>
    <w:rsid w:val="00CE5543"/>
    <w:rPr>
      <w:sz w:val="20"/>
      <w:szCs w:val="20"/>
    </w:rPr>
  </w:style>
  <w:style w:type="character" w:styleId="CommentSubjectChar" w:customStyle="1">
    <w:name w:val="Comment Subject Char"/>
    <w:basedOn w:val="CommentTextChar"/>
    <w:link w:val="CommentSubject"/>
    <w:uiPriority w:val="99"/>
    <w:semiHidden/>
    <w:qFormat/>
    <w:rsid w:val="00CE5543"/>
    <w:rPr>
      <w:b/>
      <w:bCs/>
      <w:sz w:val="20"/>
      <w:szCs w:val="20"/>
    </w:rPr>
  </w:style>
  <w:style w:type="character" w:styleId="Hyperlink">
    <w:name w:val="Hyperlink"/>
    <w:basedOn w:val="DefaultParagraphFont"/>
    <w:uiPriority w:val="99"/>
    <w:unhideWhenUsed/>
    <w:rsid w:val="005609B7"/>
    <w:rPr>
      <w:color w:val="0563C1" w:themeColor="hyperlink"/>
      <w:u w:val="single"/>
    </w:rPr>
  </w:style>
  <w:style w:type="character" w:styleId="UnresolvedMention">
    <w:name w:val="Unresolved Mention"/>
    <w:basedOn w:val="DefaultParagraphFont"/>
    <w:uiPriority w:val="99"/>
    <w:semiHidden/>
    <w:unhideWhenUsed/>
    <w:qFormat/>
    <w:rsid w:val="005609B7"/>
    <w:rPr>
      <w:color w:val="605E5C"/>
      <w:shd w:val="clear" w:color="auto" w:fill="E1DFDD"/>
    </w:rPr>
  </w:style>
  <w:style w:type="character" w:styleId="BodyTextChar" w:customStyle="1">
    <w:name w:val="Body Text Char"/>
    <w:basedOn w:val="DefaultParagraphFont"/>
    <w:link w:val="BodyText"/>
    <w:qFormat/>
    <w:rsid w:val="00B1583B"/>
    <w:rPr>
      <w:rFonts w:ascii="Arial" w:hAnsi="Arial" w:eastAsia="Times New Roman" w:cs="Arial"/>
      <w:szCs w:val="24"/>
    </w:rPr>
  </w:style>
  <w:style w:type="character" w:styleId="NumberingSymbols" w:customStyle="1">
    <w:name w:val="Numbering Symbols"/>
    <w:qFormat/>
  </w:style>
  <w:style w:type="character" w:styleId="normaltextrun" w:customStyle="1">
    <w:name w:val="normaltextrun"/>
    <w:basedOn w:val="DefaultParagraphFont"/>
    <w:qFormat/>
  </w:style>
  <w:style w:type="character" w:styleId="eop" w:customStyle="1">
    <w:name w:val="eop"/>
    <w:basedOn w:val="DefaultParagraphFont"/>
    <w:qFormat/>
  </w:style>
  <w:style w:type="character" w:styleId="FootnoteCharacters" w:customStyle="1">
    <w:name w:val="Footnote Characters"/>
    <w:qFormat/>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BodyText"/>
    <w:qFormat/>
    <w:pPr>
      <w:keepNext/>
      <w:spacing w:before="240" w:after="120"/>
    </w:pPr>
    <w:rPr>
      <w:rFonts w:ascii="Liberation Sans" w:hAnsi="Liberation Sans" w:eastAsia="Noto Sans CJK SC" w:cs="Lohit Devanagari"/>
      <w:sz w:val="28"/>
      <w:szCs w:val="28"/>
    </w:rPr>
  </w:style>
  <w:style w:type="paragraph" w:styleId="BodyText">
    <w:name w:val="Body Text"/>
    <w:basedOn w:val="Normal"/>
    <w:link w:val="BodyTextChar"/>
    <w:rsid w:val="00B1583B"/>
    <w:pPr>
      <w:spacing w:line="240" w:lineRule="exact"/>
    </w:pPr>
    <w:rPr>
      <w:rFonts w:ascii="Arial" w:hAnsi="Arial" w:eastAsia="Times New Roman" w:cs="Arial"/>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ListParagraph">
    <w:name w:val="List Paragraph"/>
    <w:basedOn w:val="Normal"/>
    <w:uiPriority w:val="34"/>
    <w:qFormat/>
    <w:rsid w:val="00140E07"/>
    <w:pPr>
      <w:ind w:left="720"/>
      <w:contextualSpacing/>
    </w:pPr>
  </w:style>
  <w:style w:type="paragraph" w:styleId="GW33" w:customStyle="1">
    <w:name w:val="GW3.3"/>
    <w:basedOn w:val="Normal"/>
    <w:uiPriority w:val="99"/>
    <w:qFormat/>
    <w:rsid w:val="00752923"/>
    <w:pPr>
      <w:tabs>
        <w:tab w:val="left" w:pos="144"/>
        <w:tab w:val="left" w:pos="1008"/>
        <w:tab w:val="left" w:pos="2160"/>
        <w:tab w:val="left" w:pos="3168"/>
        <w:tab w:val="center" w:pos="4752"/>
        <w:tab w:val="left" w:pos="5760"/>
      </w:tabs>
      <w:snapToGrid w:val="0"/>
      <w:spacing w:line="360" w:lineRule="auto"/>
      <w:ind w:right="425"/>
    </w:pPr>
    <w:rPr>
      <w:rFonts w:ascii="Arial" w:hAnsi="Arial" w:eastAsia="Times New Roman" w:cs="Times New Roman"/>
      <w:szCs w:val="20"/>
      <w:lang w:val="en-US"/>
    </w:rPr>
  </w:style>
  <w:style w:type="paragraph" w:styleId="GW34" w:customStyle="1">
    <w:name w:val="GW3.4"/>
    <w:basedOn w:val="Normal"/>
    <w:uiPriority w:val="99"/>
    <w:qFormat/>
    <w:rsid w:val="00752923"/>
    <w:pPr>
      <w:tabs>
        <w:tab w:val="left" w:pos="1008"/>
        <w:tab w:val="left" w:pos="2160"/>
        <w:tab w:val="left" w:pos="3168"/>
        <w:tab w:val="left" w:pos="5760"/>
      </w:tabs>
      <w:snapToGrid w:val="0"/>
      <w:spacing w:line="360" w:lineRule="auto"/>
      <w:ind w:right="425"/>
    </w:pPr>
    <w:rPr>
      <w:rFonts w:ascii="Arial" w:hAnsi="Arial" w:eastAsia="Times New Roman" w:cs="Times New Roman"/>
      <w:szCs w:val="20"/>
      <w:lang w:val="en-US"/>
    </w:rPr>
  </w:style>
  <w:style w:type="paragraph" w:styleId="GW36" w:customStyle="1">
    <w:name w:val="GW3.6"/>
    <w:basedOn w:val="Normal"/>
    <w:uiPriority w:val="99"/>
    <w:qFormat/>
    <w:rsid w:val="00752923"/>
    <w:pPr>
      <w:tabs>
        <w:tab w:val="left" w:pos="2160"/>
        <w:tab w:val="left" w:pos="3168"/>
        <w:tab w:val="left" w:pos="5760"/>
      </w:tabs>
      <w:snapToGrid w:val="0"/>
      <w:spacing w:line="360" w:lineRule="auto"/>
      <w:ind w:right="425"/>
    </w:pPr>
    <w:rPr>
      <w:rFonts w:ascii="Arial" w:hAnsi="Arial" w:eastAsia="Times New Roman" w:cs="Times New Roman"/>
      <w:szCs w:val="20"/>
      <w:lang w:val="en-US"/>
    </w:rPr>
  </w:style>
  <w:style w:type="paragraph" w:styleId="HeaderandFooter" w:customStyle="1">
    <w:name w:val="Header and Footer"/>
    <w:basedOn w:val="Normal"/>
    <w:qFormat/>
  </w:style>
  <w:style w:type="paragraph" w:styleId="Header">
    <w:name w:val="header"/>
    <w:basedOn w:val="Normal"/>
    <w:link w:val="HeaderChar"/>
    <w:uiPriority w:val="99"/>
    <w:unhideWhenUsed/>
    <w:rsid w:val="0004221C"/>
    <w:pPr>
      <w:tabs>
        <w:tab w:val="center" w:pos="4513"/>
        <w:tab w:val="right" w:pos="9026"/>
      </w:tabs>
      <w:spacing w:line="240" w:lineRule="auto"/>
    </w:pPr>
  </w:style>
  <w:style w:type="paragraph" w:styleId="Footer">
    <w:name w:val="footer"/>
    <w:basedOn w:val="Normal"/>
    <w:link w:val="FooterChar"/>
    <w:uiPriority w:val="99"/>
    <w:unhideWhenUsed/>
    <w:rsid w:val="0004221C"/>
    <w:pPr>
      <w:tabs>
        <w:tab w:val="center" w:pos="4513"/>
        <w:tab w:val="right" w:pos="9026"/>
      </w:tabs>
      <w:spacing w:line="240" w:lineRule="auto"/>
    </w:pPr>
  </w:style>
  <w:style w:type="paragraph" w:styleId="OTL-level1" w:customStyle="1">
    <w:name w:val="OTL-level1"/>
    <w:basedOn w:val="Normal"/>
    <w:next w:val="OTL-level2"/>
    <w:uiPriority w:val="2"/>
    <w:qFormat/>
    <w:rsid w:val="00A7715E"/>
    <w:pPr>
      <w:keepNext/>
      <w:spacing w:before="400" w:after="240" w:line="240" w:lineRule="auto"/>
    </w:pPr>
    <w:rPr>
      <w:rFonts w:ascii="Times New Roman" w:hAnsi="Times New Roman" w:eastAsia="Calibri" w:cs="Times New Roman"/>
      <w:b/>
      <w:sz w:val="24"/>
      <w:szCs w:val="20"/>
      <w:lang w:val="x-none" w:eastAsia="x-none"/>
    </w:rPr>
  </w:style>
  <w:style w:type="paragraph" w:styleId="OTL-level2" w:customStyle="1">
    <w:name w:val="OTL-level2"/>
    <w:basedOn w:val="Normal"/>
    <w:uiPriority w:val="3"/>
    <w:qFormat/>
    <w:rsid w:val="00CC713E"/>
    <w:pPr>
      <w:numPr>
        <w:ilvl w:val="1"/>
        <w:numId w:val="39"/>
      </w:numPr>
      <w:spacing w:after="240"/>
    </w:pPr>
    <w:rPr>
      <w:rFonts w:eastAsia="Calibri" w:cs="Times New Roman" w:asciiTheme="majorHAnsi" w:hAnsiTheme="majorHAnsi"/>
      <w:sz w:val="24"/>
      <w:szCs w:val="20"/>
      <w:lang w:val="x-none" w:eastAsia="x-none"/>
    </w:rPr>
  </w:style>
  <w:style w:type="paragraph" w:styleId="OTL-level3" w:customStyle="1">
    <w:name w:val="OTL-level3"/>
    <w:basedOn w:val="Normal"/>
    <w:uiPriority w:val="4"/>
    <w:qFormat/>
    <w:rsid w:val="00A7715E"/>
    <w:pPr>
      <w:spacing w:after="240" w:line="240" w:lineRule="auto"/>
    </w:pPr>
    <w:rPr>
      <w:rFonts w:ascii="Times New Roman" w:hAnsi="Times New Roman" w:eastAsia="Calibri" w:cs="Times New Roman"/>
      <w:sz w:val="24"/>
      <w:szCs w:val="20"/>
      <w:lang w:val="x-none" w:eastAsia="x-none"/>
    </w:rPr>
  </w:style>
  <w:style w:type="paragraph" w:styleId="OTL-level4" w:customStyle="1">
    <w:name w:val="OTL-level4"/>
    <w:basedOn w:val="Normal"/>
    <w:uiPriority w:val="5"/>
    <w:qFormat/>
    <w:rsid w:val="00A7715E"/>
    <w:pPr>
      <w:spacing w:after="240" w:line="240" w:lineRule="auto"/>
    </w:pPr>
    <w:rPr>
      <w:rFonts w:ascii="Times New Roman" w:hAnsi="Times New Roman" w:eastAsia="Calibri" w:cs="Times New Roman"/>
      <w:sz w:val="24"/>
      <w:szCs w:val="20"/>
      <w:lang w:val="x-none" w:eastAsia="x-none"/>
    </w:rPr>
  </w:style>
  <w:style w:type="paragraph" w:styleId="BDBodyTextIndentSgl" w:customStyle="1">
    <w:name w:val="B&amp;D Body Text Indent Sgl"/>
    <w:basedOn w:val="Normal"/>
    <w:qFormat/>
    <w:rsid w:val="00164F39"/>
    <w:pPr>
      <w:spacing w:after="240" w:line="240" w:lineRule="auto"/>
      <w:ind w:firstLine="1440"/>
    </w:pPr>
    <w:rPr>
      <w:rFonts w:ascii="Times New Roman" w:hAnsi="Times New Roman" w:eastAsia="Times New Roman" w:cs="Times New Roman"/>
      <w:sz w:val="24"/>
      <w:szCs w:val="20"/>
      <w:lang w:val="en-US"/>
    </w:rPr>
  </w:style>
  <w:style w:type="paragraph" w:styleId="ListBullet3">
    <w:name w:val="List Bullet 3"/>
    <w:basedOn w:val="Normal"/>
    <w:qFormat/>
    <w:rsid w:val="00164F39"/>
    <w:pPr>
      <w:spacing w:line="240" w:lineRule="auto"/>
    </w:pPr>
    <w:rPr>
      <w:rFonts w:ascii="Times New Roman" w:hAnsi="Times New Roman" w:eastAsia="Times New Roman" w:cs="Times New Roman"/>
      <w:sz w:val="24"/>
      <w:szCs w:val="20"/>
      <w:lang w:val="en-US"/>
    </w:rPr>
  </w:style>
  <w:style w:type="paragraph" w:styleId="BalloonText">
    <w:name w:val="Balloon Text"/>
    <w:basedOn w:val="Normal"/>
    <w:link w:val="BalloonTextChar"/>
    <w:uiPriority w:val="99"/>
    <w:semiHidden/>
    <w:unhideWhenUsed/>
    <w:qFormat/>
    <w:rsid w:val="005D5F50"/>
    <w:pPr>
      <w:spacing w:line="240" w:lineRule="auto"/>
    </w:pPr>
    <w:rPr>
      <w:rFonts w:ascii="Segoe UI" w:hAnsi="Segoe UI" w:cs="Segoe UI"/>
      <w:sz w:val="18"/>
      <w:szCs w:val="18"/>
    </w:rPr>
  </w:style>
  <w:style w:type="paragraph" w:styleId="CommentText">
    <w:name w:val="annotation text"/>
    <w:basedOn w:val="Normal"/>
    <w:link w:val="CommentTextChar"/>
    <w:uiPriority w:val="99"/>
    <w:unhideWhenUsed/>
    <w:qFormat/>
    <w:rsid w:val="00CE5543"/>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CE5543"/>
    <w:rPr>
      <w:b/>
      <w:bCs/>
    </w:rPr>
  </w:style>
  <w:style w:type="paragraph" w:styleId="Revision">
    <w:name w:val="Revision"/>
    <w:uiPriority w:val="99"/>
    <w:semiHidden/>
    <w:qFormat/>
    <w:rsid w:val="00903CDF"/>
  </w:style>
  <w:style w:type="paragraph" w:styleId="paragraph" w:customStyle="1">
    <w:name w:val="paragraph"/>
    <w:basedOn w:val="Normal"/>
    <w:qFormat/>
    <w:pPr>
      <w:spacing w:beforeAutospacing="1" w:afterAutospacing="1" w:line="240" w:lineRule="auto"/>
    </w:pPr>
    <w:rPr>
      <w:rFonts w:ascii="Times New Roman" w:hAnsi="Times New Roman" w:eastAsia="Times New Roman" w:cs="Times New Roman"/>
      <w:sz w:val="24"/>
      <w:szCs w:val="24"/>
      <w:lang w:val="en-GB" w:eastAsia="en-GB"/>
    </w:rPr>
  </w:style>
  <w:style w:type="paragraph" w:styleId="FootnoteText">
    <w:name w:val="footnote text"/>
    <w:basedOn w:val="Normal"/>
    <w:pPr>
      <w:suppressLineNumbers/>
      <w:ind w:left="339" w:hanging="339"/>
    </w:pPr>
    <w:rPr>
      <w:sz w:val="20"/>
      <w:szCs w:val="20"/>
    </w:rPr>
  </w:style>
  <w:style w:type="paragraph" w:styleId="Heading10" w:customStyle="1">
    <w:name w:val="Heading 10"/>
    <w:basedOn w:val="Heading"/>
    <w:next w:val="BodyText"/>
    <w:qFormat/>
    <w:pPr>
      <w:tabs>
        <w:tab w:val="left" w:pos="6120"/>
      </w:tabs>
      <w:spacing w:before="60" w:after="60"/>
      <w:ind w:left="5760"/>
      <w:outlineLvl w:val="8"/>
    </w:pPr>
    <w:rPr>
      <w:b/>
      <w:bCs/>
      <w:sz w:val="21"/>
      <w:szCs w:val="21"/>
    </w:rPr>
  </w:style>
  <w:style w:type="numbering" w:styleId="Headings" w:customStyle="1">
    <w:name w:val="Headings"/>
    <w:uiPriority w:val="99"/>
    <w:qFormat/>
    <w:rsid w:val="00A7715E"/>
  </w:style>
  <w:style w:type="numbering" w:styleId="Headings1" w:customStyle="1">
    <w:name w:val="Headings1"/>
    <w:uiPriority w:val="99"/>
    <w:qFormat/>
    <w:rsid w:val="00240F51"/>
  </w:style>
  <w:style w:type="numbering" w:styleId="Headings2" w:customStyle="1">
    <w:name w:val="Headings2"/>
    <w:uiPriority w:val="99"/>
    <w:qFormat/>
    <w:rsid w:val="00164F39"/>
  </w:style>
  <w:style w:type="paragraph" w:styleId="NormalWeb">
    <w:name w:val="Normal (Web)"/>
    <w:basedOn w:val="Normal"/>
    <w:uiPriority w:val="99"/>
    <w:semiHidden/>
    <w:unhideWhenUsed/>
    <w:rsid w:val="007143A1"/>
    <w:rPr>
      <w:rFonts w:ascii="Times New Roman" w:hAnsi="Times New Roman" w:cs="Times New Roman"/>
      <w:sz w:val="24"/>
      <w:szCs w:val="24"/>
    </w:rPr>
  </w:style>
  <w:style w:type="character" w:styleId="LineNumber">
    <w:name w:val="line number"/>
    <w:basedOn w:val="DefaultParagraphFont"/>
    <w:uiPriority w:val="99"/>
    <w:semiHidden/>
    <w:unhideWhenUsed/>
    <w:rsid w:val="00A6272C"/>
  </w:style>
  <w:style w:type="table" w:styleId="TableGrid">
    <w:name w:val="Table Grid"/>
    <w:basedOn w:val="TableNormal"/>
    <w:uiPriority w:val="59"/>
    <w:rsid w:val="00210F51"/>
    <w:pPr>
      <w:suppressAutoHyphens/>
      <w:spacing w:line="240" w:lineRule="auto"/>
      <w:ind w:left="0" w:firstLine="0"/>
      <w:jc w:val="left"/>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NoSpacing">
    <w:name w:val="No Spacing"/>
    <w:uiPriority w:val="1"/>
    <w:qFormat/>
    <w:rsid w:val="00A86745"/>
    <w:pPr>
      <w:spacing w:line="240" w:lineRule="auto"/>
    </w:pPr>
  </w:style>
  <w:style w:type="character" w:styleId="FootnoteReference">
    <w:name w:val="footnote reference"/>
    <w:basedOn w:val="DefaultParagraphFont"/>
    <w:uiPriority w:val="99"/>
    <w:semiHidden/>
    <w:unhideWhenUsed/>
    <w:rsid w:val="00CC2C5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753970">
      <w:bodyDiv w:val="1"/>
      <w:marLeft w:val="0"/>
      <w:marRight w:val="0"/>
      <w:marTop w:val="0"/>
      <w:marBottom w:val="0"/>
      <w:divBdr>
        <w:top w:val="none" w:sz="0" w:space="0" w:color="auto"/>
        <w:left w:val="none" w:sz="0" w:space="0" w:color="auto"/>
        <w:bottom w:val="none" w:sz="0" w:space="0" w:color="auto"/>
        <w:right w:val="none" w:sz="0" w:space="0" w:color="auto"/>
      </w:divBdr>
      <w:divsChild>
        <w:div w:id="827747583">
          <w:marLeft w:val="0"/>
          <w:marRight w:val="0"/>
          <w:marTop w:val="0"/>
          <w:marBottom w:val="0"/>
          <w:divBdr>
            <w:top w:val="none" w:sz="0" w:space="0" w:color="auto"/>
            <w:left w:val="none" w:sz="0" w:space="0" w:color="auto"/>
            <w:bottom w:val="none" w:sz="0" w:space="0" w:color="auto"/>
            <w:right w:val="none" w:sz="0" w:space="0" w:color="auto"/>
          </w:divBdr>
          <w:divsChild>
            <w:div w:id="2099784922">
              <w:marLeft w:val="0"/>
              <w:marRight w:val="0"/>
              <w:marTop w:val="0"/>
              <w:marBottom w:val="0"/>
              <w:divBdr>
                <w:top w:val="none" w:sz="0" w:space="0" w:color="auto"/>
                <w:left w:val="none" w:sz="0" w:space="0" w:color="auto"/>
                <w:bottom w:val="none" w:sz="0" w:space="0" w:color="auto"/>
                <w:right w:val="none" w:sz="0" w:space="0" w:color="auto"/>
              </w:divBdr>
              <w:divsChild>
                <w:div w:id="560168722">
                  <w:marLeft w:val="0"/>
                  <w:marRight w:val="0"/>
                  <w:marTop w:val="0"/>
                  <w:marBottom w:val="0"/>
                  <w:divBdr>
                    <w:top w:val="none" w:sz="0" w:space="0" w:color="auto"/>
                    <w:left w:val="none" w:sz="0" w:space="0" w:color="auto"/>
                    <w:bottom w:val="none" w:sz="0" w:space="0" w:color="auto"/>
                    <w:right w:val="none" w:sz="0" w:space="0" w:color="auto"/>
                  </w:divBdr>
                  <w:divsChild>
                    <w:div w:id="1243489527">
                      <w:marLeft w:val="0"/>
                      <w:marRight w:val="0"/>
                      <w:marTop w:val="0"/>
                      <w:marBottom w:val="0"/>
                      <w:divBdr>
                        <w:top w:val="none" w:sz="0" w:space="0" w:color="auto"/>
                        <w:left w:val="none" w:sz="0" w:space="0" w:color="auto"/>
                        <w:bottom w:val="none" w:sz="0" w:space="0" w:color="auto"/>
                        <w:right w:val="none" w:sz="0" w:space="0" w:color="auto"/>
                      </w:divBdr>
                      <w:divsChild>
                        <w:div w:id="1542476157">
                          <w:marLeft w:val="0"/>
                          <w:marRight w:val="0"/>
                          <w:marTop w:val="0"/>
                          <w:marBottom w:val="0"/>
                          <w:divBdr>
                            <w:top w:val="none" w:sz="0" w:space="0" w:color="auto"/>
                            <w:left w:val="none" w:sz="0" w:space="0" w:color="auto"/>
                            <w:bottom w:val="none" w:sz="0" w:space="0" w:color="auto"/>
                            <w:right w:val="none" w:sz="0" w:space="0" w:color="auto"/>
                          </w:divBdr>
                          <w:divsChild>
                            <w:div w:id="25698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081257">
      <w:bodyDiv w:val="1"/>
      <w:marLeft w:val="0"/>
      <w:marRight w:val="0"/>
      <w:marTop w:val="0"/>
      <w:marBottom w:val="0"/>
      <w:divBdr>
        <w:top w:val="none" w:sz="0" w:space="0" w:color="auto"/>
        <w:left w:val="none" w:sz="0" w:space="0" w:color="auto"/>
        <w:bottom w:val="none" w:sz="0" w:space="0" w:color="auto"/>
        <w:right w:val="none" w:sz="0" w:space="0" w:color="auto"/>
      </w:divBdr>
    </w:div>
    <w:div w:id="1175340669">
      <w:bodyDiv w:val="1"/>
      <w:marLeft w:val="0"/>
      <w:marRight w:val="0"/>
      <w:marTop w:val="0"/>
      <w:marBottom w:val="0"/>
      <w:divBdr>
        <w:top w:val="none" w:sz="0" w:space="0" w:color="auto"/>
        <w:left w:val="none" w:sz="0" w:space="0" w:color="auto"/>
        <w:bottom w:val="none" w:sz="0" w:space="0" w:color="auto"/>
        <w:right w:val="none" w:sz="0" w:space="0" w:color="auto"/>
      </w:divBdr>
    </w:div>
    <w:div w:id="1238058132">
      <w:bodyDiv w:val="1"/>
      <w:marLeft w:val="0"/>
      <w:marRight w:val="0"/>
      <w:marTop w:val="0"/>
      <w:marBottom w:val="0"/>
      <w:divBdr>
        <w:top w:val="none" w:sz="0" w:space="0" w:color="auto"/>
        <w:left w:val="none" w:sz="0" w:space="0" w:color="auto"/>
        <w:bottom w:val="none" w:sz="0" w:space="0" w:color="auto"/>
        <w:right w:val="none" w:sz="0" w:space="0" w:color="auto"/>
      </w:divBdr>
    </w:div>
    <w:div w:id="1757898169">
      <w:bodyDiv w:val="1"/>
      <w:marLeft w:val="0"/>
      <w:marRight w:val="0"/>
      <w:marTop w:val="0"/>
      <w:marBottom w:val="0"/>
      <w:divBdr>
        <w:top w:val="none" w:sz="0" w:space="0" w:color="auto"/>
        <w:left w:val="none" w:sz="0" w:space="0" w:color="auto"/>
        <w:bottom w:val="none" w:sz="0" w:space="0" w:color="auto"/>
        <w:right w:val="none" w:sz="0" w:space="0" w:color="auto"/>
      </w:divBdr>
    </w:div>
    <w:div w:id="1774812959">
      <w:bodyDiv w:val="1"/>
      <w:marLeft w:val="0"/>
      <w:marRight w:val="0"/>
      <w:marTop w:val="0"/>
      <w:marBottom w:val="0"/>
      <w:divBdr>
        <w:top w:val="none" w:sz="0" w:space="0" w:color="auto"/>
        <w:left w:val="none" w:sz="0" w:space="0" w:color="auto"/>
        <w:bottom w:val="none" w:sz="0" w:space="0" w:color="auto"/>
        <w:right w:val="none" w:sz="0" w:space="0" w:color="auto"/>
      </w:divBdr>
    </w:div>
    <w:div w:id="1841503610">
      <w:bodyDiv w:val="1"/>
      <w:marLeft w:val="0"/>
      <w:marRight w:val="0"/>
      <w:marTop w:val="0"/>
      <w:marBottom w:val="0"/>
      <w:divBdr>
        <w:top w:val="none" w:sz="0" w:space="0" w:color="auto"/>
        <w:left w:val="none" w:sz="0" w:space="0" w:color="auto"/>
        <w:bottom w:val="none" w:sz="0" w:space="0" w:color="auto"/>
        <w:right w:val="none" w:sz="0" w:space="0" w:color="auto"/>
      </w:divBdr>
    </w:div>
    <w:div w:id="1898856604">
      <w:bodyDiv w:val="1"/>
      <w:marLeft w:val="0"/>
      <w:marRight w:val="0"/>
      <w:marTop w:val="0"/>
      <w:marBottom w:val="0"/>
      <w:divBdr>
        <w:top w:val="none" w:sz="0" w:space="0" w:color="auto"/>
        <w:left w:val="none" w:sz="0" w:space="0" w:color="auto"/>
        <w:bottom w:val="none" w:sz="0" w:space="0" w:color="auto"/>
        <w:right w:val="none" w:sz="0" w:space="0" w:color="auto"/>
      </w:divBdr>
    </w:div>
    <w:div w:id="20223193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1/relationships/people" Target="peop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C8BCEF4BBE6546AAC6C15A4C20C02A" ma:contentTypeVersion="14" ma:contentTypeDescription="Create a new document." ma:contentTypeScope="" ma:versionID="c6384dcdb1c215c02a161cdf7a4efe81">
  <xsd:schema xmlns:xsd="http://www.w3.org/2001/XMLSchema" xmlns:xs="http://www.w3.org/2001/XMLSchema" xmlns:p="http://schemas.microsoft.com/office/2006/metadata/properties" xmlns:ns1="http://schemas.microsoft.com/sharepoint/v3" xmlns:ns2="697506d0-ccdc-423a-8a27-d37c3c16a854" xmlns:ns3="e52f7f31-097d-4e07-a304-906c5115c873" targetNamespace="http://schemas.microsoft.com/office/2006/metadata/properties" ma:root="true" ma:fieldsID="eb85842d87c32029f9fdb617bfd206fc" ns1:_="" ns2:_="" ns3:_="">
    <xsd:import namespace="http://schemas.microsoft.com/sharepoint/v3"/>
    <xsd:import namespace="697506d0-ccdc-423a-8a27-d37c3c16a854"/>
    <xsd:import namespace="e52f7f31-097d-4e07-a304-906c5115c8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7506d0-ccdc-423a-8a27-d37c3c16a8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52f7f31-097d-4e07-a304-906c5115c87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2BB393-BC21-417F-849D-5D432B75F7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97506d0-ccdc-423a-8a27-d37c3c16a854"/>
    <ds:schemaRef ds:uri="e52f7f31-097d-4e07-a304-906c5115c8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DF69057-54BA-4078-B0C5-7B0743A52133}">
  <ds:schemaRefs>
    <ds:schemaRef ds:uri="http://purl.org/dc/elements/1.1/"/>
    <ds:schemaRef ds:uri="http://schemas.microsoft.com/sharepoint/v3"/>
    <ds:schemaRef ds:uri="e52f7f31-097d-4e07-a304-906c5115c873"/>
    <ds:schemaRef ds:uri="http://www.w3.org/XML/1998/namespace"/>
    <ds:schemaRef ds:uri="697506d0-ccdc-423a-8a27-d37c3c16a854"/>
    <ds:schemaRef ds:uri="http://schemas.microsoft.com/office/2006/metadata/properties"/>
    <ds:schemaRef ds:uri="http://schemas.microsoft.com/office/infopath/2007/PartnerControls"/>
    <ds:schemaRef ds:uri="http://schemas.microsoft.com/office/2006/documentManagement/types"/>
    <ds:schemaRef ds:uri="http://purl.org/dc/dcmitype/"/>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A57CB77D-142F-4536-8ABF-1C117AE17F0A}">
  <ds:schemaRefs>
    <ds:schemaRef ds:uri="http://schemas.openxmlformats.org/officeDocument/2006/bibliography"/>
  </ds:schemaRefs>
</ds:datastoreItem>
</file>

<file path=customXml/itemProps4.xml><?xml version="1.0" encoding="utf-8"?>
<ds:datastoreItem xmlns:ds="http://schemas.openxmlformats.org/officeDocument/2006/customXml" ds:itemID="{D146A336-7677-496F-BEEA-9B0C1D5C4E5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Adel Venter</dc:creator>
  <dc:description/>
  <lastModifiedBy>Craig Parker</lastModifiedBy>
  <revision>3</revision>
  <lastPrinted>2019-01-30T07:03:00.0000000Z</lastPrinted>
  <dcterms:created xsi:type="dcterms:W3CDTF">2024-09-03T20:04:00.0000000Z</dcterms:created>
  <dcterms:modified xsi:type="dcterms:W3CDTF">2024-09-11T10:24:57.7282836Z</dcterms:modified>
  <dc:language>en-ZA</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0x010100655E57A69317DA40AFF449AA11ABDADF</vt:lpwstr>
  </property>
  <property fmtid="{D5CDD505-2E9C-101B-9397-08002B2CF9AE}" pid="4" name="DocSecurity">
    <vt:i4>4</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ammarlyDocumentId">
    <vt:lpwstr>0f7009006dd522f1fe0d34ddec2903569f95ae6ce24777b44c7412ed1f601de2</vt:lpwstr>
  </property>
</Properties>
</file>