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contextualSpacing/>
        <w:jc w:val="center"/>
        <w:rPr>
          <w:rFonts w:cs="Calibri" w:cstheme="minorHAnsi"/>
          <w:b/>
          <w:b/>
        </w:rPr>
      </w:pPr>
      <w:r>
        <w:rPr>
          <w:rFonts w:cs="Calibri" w:cstheme="minorHAnsi"/>
          <w:b/>
        </w:rPr>
        <w:t>DATA SHARING AGREEMENT</w:t>
      </w:r>
    </w:p>
    <w:p>
      <w:pPr>
        <w:pStyle w:val="Normal"/>
        <w:spacing w:lineRule="auto" w:line="276" w:before="0" w:after="0"/>
        <w:contextualSpacing/>
        <w:jc w:val="center"/>
        <w:rPr>
          <w:rFonts w:cs="Calibri" w:cstheme="minorHAnsi"/>
          <w:b/>
          <w:b/>
        </w:rPr>
      </w:pPr>
      <w:r>
        <w:rPr>
          <w:rFonts w:cs="Calibri" w:cstheme="minorHAnsi"/>
          <w:b/>
        </w:rPr>
      </w:r>
    </w:p>
    <w:p>
      <w:pPr>
        <w:pStyle w:val="Normal"/>
        <w:spacing w:lineRule="auto" w:line="276" w:before="0" w:after="0"/>
        <w:contextualSpacing/>
        <w:jc w:val="center"/>
        <w:rPr>
          <w:rFonts w:cs="Calibri" w:cstheme="minorHAnsi"/>
        </w:rPr>
      </w:pPr>
      <w:r>
        <w:rPr>
          <w:rFonts w:cs="Calibri" w:cstheme="minorHAnsi"/>
          <w:b/>
          <w:iCs/>
          <w:highlight w:val="yellow"/>
        </w:rPr>
        <w:t>[Provider legal name, description of entity and address details]</w:t>
      </w:r>
    </w:p>
    <w:p>
      <w:pPr>
        <w:pStyle w:val="Normal"/>
        <w:spacing w:lineRule="auto" w:line="276" w:before="0" w:after="0"/>
        <w:contextualSpacing/>
        <w:rPr>
          <w:rFonts w:cs="Calibri" w:cstheme="minorHAnsi"/>
        </w:rPr>
      </w:pPr>
      <w:r>
        <w:rPr>
          <w:rFonts w:cs="Calibri" w:cstheme="minorHAnsi"/>
        </w:rPr>
      </w:r>
    </w:p>
    <w:p>
      <w:pPr>
        <w:pStyle w:val="Normal"/>
        <w:spacing w:lineRule="auto" w:line="276" w:before="0" w:after="0"/>
        <w:contextualSpacing/>
        <w:jc w:val="center"/>
        <w:rPr>
          <w:rFonts w:cs="Calibri" w:cstheme="minorHAnsi"/>
        </w:rPr>
      </w:pPr>
      <w:r>
        <w:rPr>
          <w:rFonts w:cs="Calibri" w:cstheme="minorHAnsi"/>
        </w:rPr>
        <w:t xml:space="preserve"> </w:t>
      </w:r>
      <w:r>
        <w:rPr>
          <w:rFonts w:cs="Calibri" w:cstheme="minorHAnsi"/>
        </w:rPr>
        <w:t>(hereinafter “</w:t>
      </w:r>
      <w:r>
        <w:rPr>
          <w:rFonts w:cs="Calibri" w:cstheme="minorHAnsi"/>
          <w:b/>
        </w:rPr>
        <w:t>the Data Provider</w:t>
      </w:r>
      <w:r>
        <w:rPr>
          <w:rFonts w:cs="Calibri" w:cstheme="minorHAnsi"/>
        </w:rPr>
        <w:t>”)</w:t>
      </w:r>
    </w:p>
    <w:p>
      <w:pPr>
        <w:pStyle w:val="Normal"/>
        <w:spacing w:lineRule="auto" w:line="276" w:before="0" w:after="0"/>
        <w:contextualSpacing/>
        <w:rPr>
          <w:rFonts w:cs="Calibri" w:cstheme="minorHAnsi"/>
        </w:rPr>
      </w:pPr>
      <w:r>
        <w:rPr>
          <w:rFonts w:cs="Calibri" w:cstheme="minorHAnsi"/>
        </w:rPr>
      </w:r>
    </w:p>
    <w:p>
      <w:pPr>
        <w:pStyle w:val="Normal"/>
        <w:spacing w:lineRule="auto" w:line="276" w:before="0" w:after="0"/>
        <w:contextualSpacing/>
        <w:jc w:val="center"/>
        <w:rPr>
          <w:rFonts w:cs="Calibri" w:cstheme="minorHAnsi"/>
        </w:rPr>
      </w:pPr>
      <w:r>
        <w:rPr>
          <w:rFonts w:cs="Calibri" w:cstheme="minorHAnsi"/>
        </w:rPr>
        <w:t>and</w:t>
      </w:r>
    </w:p>
    <w:p>
      <w:pPr>
        <w:pStyle w:val="Normal"/>
        <w:spacing w:lineRule="auto" w:line="276" w:before="0" w:after="0"/>
        <w:contextualSpacing/>
        <w:jc w:val="center"/>
        <w:rPr>
          <w:rFonts w:cs="Calibri" w:cstheme="minorHAnsi"/>
        </w:rPr>
      </w:pPr>
      <w:r>
        <w:rPr>
          <w:rFonts w:cs="Calibri" w:cstheme="minorHAnsi"/>
        </w:rPr>
      </w:r>
    </w:p>
    <w:p>
      <w:pPr>
        <w:pStyle w:val="TextBody"/>
        <w:spacing w:lineRule="auto" w:line="276"/>
        <w:jc w:val="center"/>
        <w:rPr>
          <w:rFonts w:ascii="Calibri" w:hAnsi="Calibri" w:cs="Calibri" w:asciiTheme="minorHAnsi" w:cstheme="minorHAnsi" w:hAnsiTheme="minorHAnsi"/>
          <w:b/>
          <w:b/>
          <w:bCs/>
          <w:szCs w:val="22"/>
        </w:rPr>
      </w:pPr>
      <w:r>
        <w:rPr>
          <w:rFonts w:cs="Calibri" w:ascii="Calibri" w:hAnsi="Calibri" w:asciiTheme="minorHAnsi" w:cstheme="minorHAnsi" w:hAnsiTheme="minorHAnsi"/>
          <w:b/>
          <w:bCs/>
          <w:szCs w:val="22"/>
        </w:rPr>
        <w:t>WITS HEALTH CONSORTIUM (PTY) LTD</w:t>
      </w:r>
    </w:p>
    <w:p>
      <w:pPr>
        <w:pStyle w:val="TextBody"/>
        <w:spacing w:lineRule="auto" w:line="276"/>
        <w:jc w:val="center"/>
        <w:rPr>
          <w:rFonts w:ascii="Calibri" w:hAnsi="Calibri" w:cs="Calibri" w:asciiTheme="minorHAnsi" w:cstheme="minorHAnsi" w:hAnsiTheme="minorHAnsi"/>
          <w:szCs w:val="22"/>
        </w:rPr>
      </w:pPr>
      <w:r>
        <w:rPr>
          <w:rFonts w:cs="Calibri" w:ascii="Calibri" w:hAnsi="Calibri" w:asciiTheme="minorHAnsi" w:cstheme="minorHAnsi" w:hAnsiTheme="minorHAnsi"/>
          <w:szCs w:val="22"/>
        </w:rPr>
        <w:t>Registration Number: 1997/15443/07</w:t>
      </w:r>
    </w:p>
    <w:p>
      <w:pPr>
        <w:pStyle w:val="TextBody"/>
        <w:spacing w:lineRule="auto" w:line="276"/>
        <w:jc w:val="center"/>
        <w:rPr>
          <w:rFonts w:cs="Calibri" w:cstheme="minorHAnsi"/>
        </w:rPr>
      </w:pPr>
      <w:r>
        <w:rPr>
          <w:rFonts w:cs="Calibri" w:ascii="Calibri" w:hAnsi="Calibri" w:asciiTheme="minorHAnsi" w:cstheme="minorHAnsi" w:hAnsiTheme="minorHAnsi"/>
          <w:szCs w:val="22"/>
        </w:rPr>
        <w:t>31 Princess of Wales Terrace, Parktown, Johannesburg, 2193, South Africa</w:t>
      </w:r>
    </w:p>
    <w:p>
      <w:pPr>
        <w:pStyle w:val="Normal"/>
        <w:spacing w:lineRule="auto" w:line="276" w:before="0" w:after="0"/>
        <w:contextualSpacing/>
        <w:jc w:val="center"/>
        <w:rPr>
          <w:rFonts w:cs="Calibri" w:cstheme="minorHAnsi"/>
        </w:rPr>
      </w:pPr>
      <w:r>
        <w:rPr>
          <w:rFonts w:cs="Calibri" w:cstheme="minorHAnsi"/>
        </w:rPr>
      </w:r>
    </w:p>
    <w:p>
      <w:pPr>
        <w:pStyle w:val="Normal"/>
        <w:spacing w:lineRule="auto" w:line="276" w:before="0" w:after="0"/>
        <w:contextualSpacing/>
        <w:jc w:val="center"/>
        <w:rPr>
          <w:rFonts w:cs="Calibri" w:cstheme="minorHAnsi"/>
        </w:rPr>
      </w:pPr>
      <w:r>
        <w:rPr>
          <w:rFonts w:cs="Calibri" w:cstheme="minorHAnsi"/>
        </w:rPr>
        <w:t>(hereinafter “</w:t>
      </w:r>
      <w:r>
        <w:rPr>
          <w:rFonts w:cs="Calibri" w:cstheme="minorHAnsi"/>
          <w:b/>
        </w:rPr>
        <w:t>the Data Recipient”</w:t>
      </w:r>
      <w:r>
        <w:rPr>
          <w:rFonts w:cs="Calibri" w:cstheme="minorHAnsi"/>
        </w:rPr>
        <w:t>)</w:t>
      </w:r>
    </w:p>
    <w:p>
      <w:pPr>
        <w:pStyle w:val="Normal"/>
        <w:spacing w:lineRule="auto" w:line="276" w:before="0" w:after="0"/>
        <w:contextualSpacing/>
        <w:jc w:val="both"/>
        <w:rPr>
          <w:rFonts w:cs="Calibri" w:cstheme="minorHAnsi"/>
        </w:rPr>
      </w:pPr>
      <w:r>
        <w:rPr>
          <w:rFonts w:cs="Calibri" w:cstheme="minorHAnsi"/>
        </w:rPr>
      </w:r>
    </w:p>
    <w:p>
      <w:pPr>
        <w:pStyle w:val="Normal"/>
        <w:spacing w:lineRule="auto" w:line="276" w:before="0" w:after="0"/>
        <w:contextualSpacing/>
        <w:jc w:val="both"/>
        <w:rPr>
          <w:rFonts w:cs="Calibri" w:cstheme="minorHAnsi"/>
          <w:b/>
          <w:b/>
        </w:rPr>
      </w:pPr>
      <w:r>
        <w:rPr>
          <w:rFonts w:cs="Calibri" w:cstheme="minorHAnsi"/>
          <w:b/>
        </w:rPr>
        <w:t>WHEREAS:</w:t>
      </w:r>
    </w:p>
    <w:p>
      <w:pPr>
        <w:pStyle w:val="Normal"/>
        <w:spacing w:lineRule="auto" w:line="276" w:before="0" w:after="0"/>
        <w:contextualSpacing/>
        <w:jc w:val="both"/>
        <w:rPr>
          <w:rFonts w:cs="Calibri" w:cstheme="minorHAnsi"/>
        </w:rPr>
      </w:pPr>
      <w:r>
        <w:rPr>
          <w:rFonts w:cs="Calibri" w:cstheme="minorHAnsi"/>
        </w:rPr>
      </w:r>
    </w:p>
    <w:p>
      <w:pPr>
        <w:pStyle w:val="ListParagraph"/>
        <w:numPr>
          <w:ilvl w:val="0"/>
          <w:numId w:val="2"/>
        </w:numPr>
        <w:spacing w:lineRule="auto" w:line="276" w:before="0" w:after="0"/>
        <w:ind w:left="567" w:hanging="567"/>
        <w:contextualSpacing/>
        <w:jc w:val="both"/>
        <w:rPr>
          <w:rFonts w:cs="Calibri" w:cstheme="minorHAnsi"/>
        </w:rPr>
      </w:pPr>
      <w:r>
        <w:rPr>
          <w:rFonts w:cs="Calibri" w:cstheme="minorHAnsi"/>
        </w:rPr>
        <w:t>The Data Provider collected certain Data (as defined below) under the following projects:</w:t>
      </w:r>
    </w:p>
    <w:p>
      <w:pPr>
        <w:pStyle w:val="ListParagraph"/>
        <w:numPr>
          <w:ilvl w:val="1"/>
          <w:numId w:val="5"/>
        </w:numPr>
        <w:spacing w:lineRule="auto" w:line="276" w:before="0" w:after="0"/>
        <w:contextualSpacing/>
        <w:jc w:val="both"/>
        <w:rPr>
          <w:rFonts w:cs="Calibri" w:cstheme="minorHAnsi"/>
          <w:highlight w:val="yellow"/>
        </w:rPr>
      </w:pPr>
      <w:r>
        <w:rPr>
          <w:rFonts w:cs="Calibri" w:cstheme="minorHAnsi"/>
          <w:highlight w:val="yellow"/>
        </w:rPr>
        <w:t>[Description of project 1]</w:t>
      </w:r>
    </w:p>
    <w:p>
      <w:pPr>
        <w:pStyle w:val="ListParagraph"/>
        <w:numPr>
          <w:ilvl w:val="1"/>
          <w:numId w:val="5"/>
        </w:numPr>
        <w:spacing w:lineRule="auto" w:line="276" w:before="0" w:after="0"/>
        <w:contextualSpacing/>
        <w:jc w:val="both"/>
        <w:rPr>
          <w:rFonts w:cs="Calibri" w:cstheme="minorHAnsi"/>
          <w:highlight w:val="yellow"/>
        </w:rPr>
      </w:pPr>
      <w:r>
        <w:rPr>
          <w:rFonts w:cs="Calibri" w:cstheme="minorHAnsi"/>
          <w:highlight w:val="yellow"/>
        </w:rPr>
        <w:t>[Description of project 2]</w:t>
      </w:r>
    </w:p>
    <w:p>
      <w:pPr>
        <w:pStyle w:val="ListParagraph"/>
        <w:spacing w:lineRule="auto" w:line="276" w:before="0" w:after="0"/>
        <w:ind w:left="567" w:hanging="0"/>
        <w:contextualSpacing/>
        <w:jc w:val="both"/>
        <w:rPr>
          <w:rFonts w:cs="Calibri" w:cstheme="minorHAnsi"/>
        </w:rPr>
      </w:pPr>
      <w:r>
        <w:rPr>
          <w:rFonts w:cs="Calibri" w:cstheme="minorHAnsi"/>
        </w:rPr>
      </w:r>
    </w:p>
    <w:p>
      <w:pPr>
        <w:pStyle w:val="ListParagraph"/>
        <w:numPr>
          <w:ilvl w:val="0"/>
          <w:numId w:val="2"/>
        </w:numPr>
        <w:spacing w:lineRule="auto" w:line="276" w:before="0" w:after="0"/>
        <w:ind w:left="567" w:hanging="567"/>
        <w:contextualSpacing/>
        <w:jc w:val="both"/>
        <w:rPr>
          <w:rFonts w:cs="Calibri" w:cstheme="minorHAnsi"/>
        </w:rPr>
      </w:pPr>
      <w:r>
        <w:rPr>
          <w:rFonts w:cs="Calibri" w:cstheme="minorHAnsi"/>
        </w:rPr>
        <w:t>The Data Recipient is carrying out a project titled “Developing Data Science Solutions to Mitigate the Health Impacts of Climate Change in Africa: the HE</w:t>
      </w:r>
      <w:r>
        <w:rPr>
          <w:rFonts w:cs="Calibri" w:cstheme="minorHAnsi"/>
          <w:vertAlign w:val="superscript"/>
          <w:rPrChange w:id="0" w:author="Matthew Chersich" w:date="2024-02-23T13:12:00Z"/>
        </w:rPr>
        <w:t>2</w:t>
      </w:r>
      <w:r>
        <w:rPr>
          <w:rFonts w:cs="Calibri" w:cstheme="minorHAnsi"/>
        </w:rPr>
        <w:t>AT Center” (“HE</w:t>
      </w:r>
      <w:r>
        <w:rPr>
          <w:rFonts w:cs="Calibri" w:cstheme="minorHAnsi"/>
          <w:vertAlign w:val="superscript"/>
          <w:rPrChange w:id="0" w:author="Matthew Chersich" w:date="2024-02-23T13:12:00Z"/>
        </w:rPr>
        <w:t>2</w:t>
      </w:r>
      <w:r>
        <w:rPr>
          <w:rFonts w:cs="Calibri" w:cstheme="minorHAnsi"/>
        </w:rPr>
        <w:t>AT Project”) which is funded by the National Institutes of Health (NIH)</w:t>
      </w:r>
      <w:del w:id="2" w:author="Matthew Chersich" w:date="2024-02-23T12:19:00Z">
        <w:r>
          <w:rPr>
            <w:rFonts w:cs="Calibri" w:cstheme="minorHAnsi"/>
          </w:rPr>
          <w:delText xml:space="preserve"> </w:delText>
        </w:r>
      </w:del>
      <w:r>
        <w:rPr>
          <w:rFonts w:cs="Calibri" w:cstheme="minorHAnsi"/>
        </w:rPr>
        <w:t xml:space="preserve">.  </w:t>
      </w:r>
    </w:p>
    <w:p>
      <w:pPr>
        <w:pStyle w:val="ListParagraph"/>
        <w:spacing w:lineRule="auto" w:line="276" w:before="0" w:after="0"/>
        <w:ind w:left="567" w:hanging="0"/>
        <w:contextualSpacing/>
        <w:jc w:val="both"/>
        <w:rPr>
          <w:rFonts w:cs="Calibri" w:cstheme="minorHAnsi"/>
        </w:rPr>
      </w:pPr>
      <w:r>
        <w:rPr>
          <w:rFonts w:cs="Calibri" w:cstheme="minorHAnsi"/>
        </w:rPr>
      </w:r>
    </w:p>
    <w:p>
      <w:pPr>
        <w:pStyle w:val="ListParagraph"/>
        <w:numPr>
          <w:ilvl w:val="0"/>
          <w:numId w:val="2"/>
        </w:numPr>
        <w:spacing w:lineRule="auto" w:line="276" w:before="0" w:after="0"/>
        <w:ind w:left="567" w:hanging="567"/>
        <w:contextualSpacing/>
        <w:jc w:val="both"/>
        <w:rPr>
          <w:rFonts w:cs="Calibri" w:cstheme="minorHAnsi"/>
        </w:rPr>
      </w:pPr>
      <w:r>
        <w:rPr>
          <w:rFonts w:cs="Calibri" w:cstheme="minorHAnsi"/>
        </w:rPr>
        <w:t>The Data Recipient has requested the Data Provider to transfer certain Data that was collected under the Project/s listed in Clause 1 for purposes of the “I</w:t>
      </w:r>
      <w:r>
        <w:rPr>
          <w:rFonts w:cs="Calibri" w:cstheme="minorHAnsi"/>
          <w:lang w:eastAsia="en-ZA"/>
        </w:rPr>
        <w:t>ndividual Participant Data meta-analysis to quantify the impact of high ambient temperatures on maternal and child health in Africa”</w:t>
      </w:r>
      <w:r>
        <w:rPr>
          <w:rFonts w:cs="Calibri" w:cstheme="minorHAnsi"/>
        </w:rPr>
        <w:t xml:space="preserve"> (“the Study”) within the HE</w:t>
      </w:r>
      <w:r>
        <w:rPr>
          <w:rFonts w:cs="Calibri" w:cstheme="minorHAnsi"/>
          <w:vertAlign w:val="superscript"/>
          <w:rPrChange w:id="0" w:author="Matthew Chersich" w:date="2024-02-23T12:20:00Z"/>
        </w:rPr>
        <w:t>2</w:t>
      </w:r>
      <w:r>
        <w:rPr>
          <w:rFonts w:cs="Calibri" w:cstheme="minorHAnsi"/>
        </w:rPr>
        <w:t xml:space="preserve">AT Project, the details of which are set out under Annexure “B” attached hereto.  </w:t>
      </w:r>
    </w:p>
    <w:p>
      <w:pPr>
        <w:pStyle w:val="ListParagraph"/>
        <w:rPr>
          <w:rFonts w:cs="Calibri" w:cstheme="minorHAnsi"/>
        </w:rPr>
      </w:pPr>
      <w:r>
        <w:rPr>
          <w:rFonts w:cs="Calibri" w:cstheme="minorHAnsi"/>
        </w:rPr>
      </w:r>
    </w:p>
    <w:p>
      <w:pPr>
        <w:pStyle w:val="ListParagraph"/>
        <w:numPr>
          <w:ilvl w:val="0"/>
          <w:numId w:val="2"/>
        </w:numPr>
        <w:suppressAutoHyphens w:val="false"/>
        <w:spacing w:lineRule="auto" w:line="276" w:before="0" w:after="0"/>
        <w:ind w:left="567" w:hanging="567"/>
        <w:contextualSpacing/>
        <w:jc w:val="both"/>
        <w:rPr>
          <w:rFonts w:cs="Calibri" w:cstheme="minorHAnsi"/>
        </w:rPr>
      </w:pPr>
      <w:commentRangeStart w:id="0"/>
      <w:commentRangeStart w:id="1"/>
      <w:commentRangeStart w:id="2"/>
      <w:commentRangeStart w:id="3"/>
      <w:commentRangeStart w:id="4"/>
      <w:r>
        <w:rPr>
          <w:rFonts w:cs="Calibri" w:cstheme="minorHAnsi"/>
        </w:rPr>
        <w:t xml:space="preserve">The Data Provider will transfer a Limited Data Set to the Data Recipient. A </w:t>
      </w:r>
      <w:r>
        <w:rPr>
          <w:rFonts w:cs="Calibri" w:cstheme="minorHAnsi"/>
          <w:b/>
          <w:bCs/>
        </w:rPr>
        <w:t>“Limited Data Set”</w:t>
      </w:r>
      <w:r>
        <w:rPr>
          <w:rFonts w:cs="Calibri" w:cstheme="minorHAnsi"/>
        </w:rPr>
        <w:t xml:space="preserve">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r>
        <w:rPr>
          <w:rFonts w:cs="Calibri" w:cstheme="minorHAnsi"/>
        </w:rPr>
      </w:r>
      <w:commentRangeEnd w:id="2"/>
      <w:r>
        <w:commentReference w:id="2"/>
      </w:r>
      <w:r>
        <w:rPr>
          <w:rFonts w:cs="Calibri" w:cstheme="minorHAnsi"/>
        </w:rPr>
      </w:r>
      <w:commentRangeEnd w:id="1"/>
      <w:r>
        <w:commentReference w:id="1"/>
      </w:r>
      <w:r>
        <w:rPr>
          <w:rFonts w:cs="Calibri" w:cstheme="minorHAnsi"/>
        </w:rPr>
      </w:r>
      <w:commentRangeEnd w:id="0"/>
      <w:r>
        <w:commentReference w:id="0"/>
      </w:r>
      <w:r>
        <w:rPr>
          <w:rFonts w:cs="Calibri" w:cstheme="minorHAnsi"/>
        </w:rPr>
      </w:r>
      <w:commentRangeEnd w:id="4"/>
      <w:r>
        <w:commentReference w:id="4"/>
      </w:r>
      <w:commentRangeEnd w:id="3"/>
      <w:r>
        <w:commentReference w:id="3"/>
      </w:r>
      <w:r>
        <w:rPr>
          <w:rFonts w:cs="Calibri" w:cstheme="minorHAnsi"/>
        </w:rPr>
      </w:r>
    </w:p>
    <w:p>
      <w:pPr>
        <w:pStyle w:val="Normal"/>
        <w:suppressAutoHyphens w:val="false"/>
        <w:spacing w:lineRule="auto" w:line="276" w:before="0" w:after="0"/>
        <w:jc w:val="both"/>
        <w:rPr>
          <w:rFonts w:cs="Calibri" w:cstheme="minorHAnsi"/>
        </w:rPr>
      </w:pPr>
      <w:r>
        <w:rPr>
          <w:rFonts w:cs="Calibri" w:cstheme="minorHAnsi"/>
        </w:rPr>
      </w:r>
    </w:p>
    <w:p>
      <w:pPr>
        <w:pStyle w:val="ListParagraph"/>
        <w:numPr>
          <w:ilvl w:val="0"/>
          <w:numId w:val="2"/>
        </w:numPr>
        <w:spacing w:lineRule="auto" w:line="276" w:before="0" w:after="0"/>
        <w:ind w:left="567" w:hanging="567"/>
        <w:contextualSpacing/>
        <w:jc w:val="both"/>
        <w:rPr>
          <w:rFonts w:cs="Calibri" w:cstheme="minorHAnsi"/>
        </w:rPr>
      </w:pPr>
      <w:r>
        <w:rPr>
          <w:rFonts w:cs="Calibri" w:cstheme="minorHAnsi"/>
        </w:rPr>
        <w:t xml:space="preserve">The transfer of the Data will be done in accordance with the terms and conditions of this Agreement. </w:t>
      </w:r>
    </w:p>
    <w:p>
      <w:pPr>
        <w:pStyle w:val="Normal"/>
        <w:spacing w:lineRule="auto" w:line="276" w:before="0" w:after="0"/>
        <w:contextualSpacing/>
        <w:jc w:val="both"/>
        <w:rPr>
          <w:rFonts w:cs="Calibri" w:cstheme="minorHAnsi"/>
        </w:rPr>
      </w:pPr>
      <w:r>
        <w:rPr>
          <w:rFonts w:cs="Calibri" w:cstheme="minorHAnsi"/>
        </w:rPr>
      </w:r>
    </w:p>
    <w:p>
      <w:pPr>
        <w:pStyle w:val="Normal"/>
        <w:spacing w:lineRule="auto" w:line="276" w:before="0" w:after="0"/>
        <w:contextualSpacing/>
        <w:jc w:val="both"/>
        <w:rPr>
          <w:rFonts w:cs="Calibri" w:cstheme="minorHAnsi"/>
        </w:rPr>
      </w:pPr>
      <w:r>
        <w:rPr>
          <w:rFonts w:cs="Calibri" w:cstheme="minorHAnsi"/>
        </w:rPr>
      </w:r>
    </w:p>
    <w:p>
      <w:pPr>
        <w:pStyle w:val="Normal"/>
        <w:spacing w:lineRule="auto" w:line="276" w:before="0" w:after="0"/>
        <w:contextualSpacing/>
        <w:jc w:val="both"/>
        <w:rPr>
          <w:rFonts w:cs="Calibri" w:cstheme="minorHAnsi"/>
          <w:b/>
          <w:b/>
        </w:rPr>
      </w:pPr>
      <w:r>
        <w:rPr>
          <w:rFonts w:cs="Calibri" w:cstheme="minorHAnsi"/>
          <w:b/>
        </w:rPr>
        <w:t>THEREFORE, THE PARTIES AGREE AS FOLLOWS:</w:t>
      </w:r>
    </w:p>
    <w:p>
      <w:pPr>
        <w:pStyle w:val="Normal"/>
        <w:spacing w:lineRule="auto" w:line="276" w:before="0" w:after="0"/>
        <w:contextualSpacing/>
        <w:jc w:val="both"/>
        <w:rPr>
          <w:rFonts w:cs="Calibri" w:cstheme="minorHAnsi"/>
          <w:b/>
          <w:b/>
        </w:rPr>
      </w:pPr>
      <w:r>
        <w:rPr>
          <w:rFonts w:cs="Calibri" w:cstheme="minorHAnsi"/>
          <w:b/>
        </w:rPr>
      </w:r>
    </w:p>
    <w:p>
      <w:pPr>
        <w:pStyle w:val="ListParagraph"/>
        <w:numPr>
          <w:ilvl w:val="0"/>
          <w:numId w:val="3"/>
        </w:numPr>
        <w:spacing w:lineRule="auto" w:line="276" w:before="0" w:after="0"/>
        <w:ind w:left="567" w:hanging="567"/>
        <w:contextualSpacing/>
        <w:jc w:val="both"/>
        <w:rPr>
          <w:rFonts w:cs="Calibri" w:cstheme="minorHAnsi"/>
          <w:b/>
          <w:b/>
          <w:u w:val="single"/>
        </w:rPr>
      </w:pPr>
      <w:r>
        <w:rPr>
          <w:rFonts w:cs="Calibri" w:cstheme="minorHAnsi"/>
          <w:b/>
          <w:u w:val="single"/>
        </w:rPr>
        <w:t>DEFINITIONS</w:t>
      </w:r>
    </w:p>
    <w:p>
      <w:pPr>
        <w:pStyle w:val="GW34"/>
        <w:tabs>
          <w:tab w:val="clear" w:pos="1008"/>
          <w:tab w:val="left" w:pos="1418" w:leader="none"/>
          <w:tab w:val="left" w:pos="2160" w:leader="none"/>
          <w:tab w:val="left" w:pos="3168" w:leader="none"/>
          <w:tab w:val="left" w:pos="5760" w:leader="none"/>
        </w:tabs>
        <w:spacing w:lineRule="auto" w:line="276" w:before="0" w:after="0"/>
        <w:ind w:left="360" w:right="45" w:hanging="360"/>
        <w:contextualSpacing/>
        <w:rPr>
          <w:rFonts w:ascii="Calibri" w:hAnsi="Calibri" w:cs="Calibri" w:asciiTheme="minorHAnsi" w:cstheme="minorHAnsi" w:hAnsiTheme="minorHAnsi"/>
          <w:szCs w:val="22"/>
        </w:rPr>
      </w:pPr>
      <w:r>
        <w:rPr>
          <w:rFonts w:cs="Calibri" w:ascii="Calibri" w:hAnsi="Calibri" w:asciiTheme="minorHAnsi" w:cstheme="minorHAnsi" w:hAnsiTheme="minorHAnsi"/>
          <w:szCs w:val="22"/>
        </w:rPr>
        <w:tab/>
      </w:r>
    </w:p>
    <w:p>
      <w:pPr>
        <w:pStyle w:val="GW34"/>
        <w:tabs>
          <w:tab w:val="clear" w:pos="1008"/>
          <w:tab w:val="left" w:pos="1418" w:leader="none"/>
          <w:tab w:val="left" w:pos="2160" w:leader="none"/>
          <w:tab w:val="left" w:pos="3168" w:leader="none"/>
          <w:tab w:val="left" w:pos="5760" w:leader="none"/>
        </w:tabs>
        <w:spacing w:lineRule="auto" w:line="276" w:before="0" w:after="0"/>
        <w:ind w:left="567" w:right="45" w:hanging="567"/>
        <w:contextualSpacing/>
        <w:rPr>
          <w:rFonts w:ascii="Calibri" w:hAnsi="Calibri" w:cs="Calibri" w:asciiTheme="minorHAnsi" w:cstheme="minorHAnsi" w:hAnsiTheme="minorHAnsi"/>
          <w:szCs w:val="22"/>
        </w:rPr>
      </w:pPr>
      <w:r>
        <w:rPr>
          <w:rFonts w:cs="Calibri" w:ascii="Calibri" w:hAnsi="Calibri" w:asciiTheme="minorHAnsi" w:cstheme="minorHAnsi" w:hAnsiTheme="minorHAnsi"/>
          <w:szCs w:val="22"/>
        </w:rPr>
        <w:tab/>
        <w:t>In this Agreement, unless the context otherwise indicates, the following words will have the following meanings:</w:t>
      </w:r>
    </w:p>
    <w:p>
      <w:pPr>
        <w:pStyle w:val="GW34"/>
        <w:tabs>
          <w:tab w:val="clear" w:pos="1008"/>
          <w:tab w:val="left" w:pos="1418" w:leader="none"/>
          <w:tab w:val="left" w:pos="2160" w:leader="none"/>
          <w:tab w:val="left" w:pos="3168" w:leader="none"/>
          <w:tab w:val="left" w:pos="5760" w:leader="none"/>
        </w:tabs>
        <w:spacing w:lineRule="auto" w:line="276" w:before="0" w:after="0"/>
        <w:ind w:left="567" w:right="45" w:hanging="567"/>
        <w:contextualSpacing/>
        <w:rPr>
          <w:rFonts w:ascii="Calibri" w:hAnsi="Calibri" w:cs="Calibri" w:asciiTheme="minorHAnsi" w:cstheme="minorHAnsi" w:hAnsiTheme="minorHAnsi"/>
          <w:szCs w:val="22"/>
        </w:rPr>
      </w:pPr>
      <w:r>
        <w:rPr>
          <w:rFonts w:cs="Calibri" w:cstheme="minorHAnsi" w:ascii="Calibri" w:hAnsi="Calibri"/>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ascii="Calibri" w:hAnsi="Calibri" w:asciiTheme="minorHAnsi" w:cstheme="minorHAnsi" w:hAnsiTheme="minorHAnsi"/>
          <w:szCs w:val="22"/>
        </w:rPr>
        <w:t>1.1</w:t>
        <w:tab/>
      </w:r>
      <w:r>
        <w:rPr>
          <w:rFonts w:cs="Calibri" w:ascii="Calibri" w:hAnsi="Calibri" w:asciiTheme="minorHAnsi" w:cstheme="minorHAnsi" w:hAnsiTheme="minorHAnsi"/>
          <w:b/>
          <w:szCs w:val="22"/>
        </w:rPr>
        <w:t>"the/this Agreement"</w:t>
      </w:r>
      <w:r>
        <w:rPr>
          <w:rFonts w:cs="Calibri" w:ascii="Calibri" w:hAnsi="Calibri" w:asciiTheme="minorHAnsi" w:cstheme="minorHAnsi" w:hAnsiTheme="minorHAnsi"/>
          <w:szCs w:val="22"/>
        </w:rPr>
        <w:t xml:space="preserve"> shall mean this Agreement together with any Annexures hereto;</w:t>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cstheme="minorHAnsi" w:ascii="Calibri" w:hAnsi="Calibri"/>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ascii="Calibri" w:hAnsi="Calibri" w:asciiTheme="minorHAnsi" w:cstheme="minorHAnsi" w:hAnsiTheme="minorHAnsi"/>
          <w:szCs w:val="22"/>
        </w:rPr>
        <w:t>1.2</w:t>
        <w:tab/>
      </w:r>
      <w:r>
        <w:rPr>
          <w:rFonts w:cs="Calibri" w:ascii="Calibri" w:hAnsi="Calibri" w:asciiTheme="minorHAnsi" w:cstheme="minorHAnsi" w:hAnsiTheme="minorHAnsi"/>
          <w:b/>
          <w:szCs w:val="22"/>
        </w:rPr>
        <w:t xml:space="preserve">"Commencement Date" </w:t>
      </w:r>
      <w:r>
        <w:rPr>
          <w:rFonts w:cs="Calibri" w:ascii="Calibri" w:hAnsi="Calibri" w:asciiTheme="minorHAnsi" w:cstheme="minorHAnsi" w:hAnsiTheme="minorHAnsi"/>
          <w:szCs w:val="22"/>
        </w:rPr>
        <w:t xml:space="preserve">shall mean the date on which this Agreement commenced, namely </w:t>
      </w:r>
      <w:r>
        <w:rPr>
          <w:rFonts w:cs="Calibri" w:ascii="Calibri" w:hAnsi="Calibri" w:asciiTheme="minorHAnsi" w:cstheme="minorHAnsi" w:hAnsiTheme="minorHAnsi"/>
          <w:b/>
          <w:szCs w:val="22"/>
          <w:highlight w:val="yellow"/>
        </w:rPr>
        <w:t>[commencement date]</w:t>
      </w:r>
      <w:r>
        <w:rPr>
          <w:rFonts w:cs="Calibri" w:ascii="Calibri" w:hAnsi="Calibri" w:asciiTheme="minorHAnsi" w:cstheme="minorHAnsi" w:hAnsiTheme="minorHAnsi"/>
          <w:bCs/>
          <w:szCs w:val="22"/>
          <w:highlight w:val="yellow"/>
        </w:rPr>
        <w:t>;</w:t>
      </w:r>
      <w:r>
        <w:rPr>
          <w:rFonts w:cs="Calibri" w:ascii="Calibri" w:hAnsi="Calibri" w:asciiTheme="minorHAnsi" w:cstheme="minorHAnsi" w:hAnsiTheme="minorHAnsi"/>
          <w:bCs/>
          <w:szCs w:val="22"/>
        </w:rPr>
        <w:t xml:space="preserve"> </w:t>
      </w:r>
      <w:r>
        <w:rPr>
          <w:rFonts w:cs="Calibri" w:ascii="Calibri" w:hAnsi="Calibri" w:asciiTheme="minorHAnsi" w:cstheme="minorHAnsi" w:hAnsiTheme="minorHAnsi"/>
          <w:szCs w:val="22"/>
        </w:rPr>
        <w:t xml:space="preserve"> </w:t>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cstheme="minorHAnsi" w:ascii="Calibri" w:hAnsi="Calibri"/>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ascii="Calibri" w:hAnsi="Calibri" w:asciiTheme="minorHAnsi" w:cstheme="minorHAnsi" w:hAnsiTheme="minorHAnsi"/>
          <w:szCs w:val="22"/>
        </w:rPr>
        <w:t>1.3</w:t>
        <w:tab/>
      </w:r>
      <w:r>
        <w:rPr>
          <w:rFonts w:cs="Calibri" w:ascii="Calibri" w:hAnsi="Calibri" w:asciiTheme="minorHAnsi" w:cstheme="minorHAnsi" w:hAnsiTheme="minorHAnsi"/>
          <w:b/>
          <w:szCs w:val="22"/>
        </w:rPr>
        <w:t>“Responsible Party”</w:t>
      </w:r>
      <w:r>
        <w:rPr>
          <w:rFonts w:cs="Calibri" w:ascii="Calibri" w:hAnsi="Calibri" w:asciiTheme="minorHAnsi" w:cstheme="minorHAnsi" w:hAnsiTheme="minorHAnsi"/>
          <w:szCs w:val="22"/>
        </w:rPr>
        <w:t xml:space="preserve"> means a public or private body or any other person which, alone or in conjunction with others, determines the purpose of and means for Processing Personal Data;</w:t>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cstheme="minorHAnsi" w:ascii="Calibri" w:hAnsi="Calibri"/>
          <w:szCs w:val="22"/>
        </w:rPr>
      </w:r>
    </w:p>
    <w:p>
      <w:pPr>
        <w:pStyle w:val="GW34"/>
        <w:numPr>
          <w:ilvl w:val="1"/>
          <w:numId w:val="7"/>
        </w:numPr>
        <w:tabs>
          <w:tab w:val="clear" w:pos="1008"/>
          <w:tab w:val="clear" w:pos="2160"/>
          <w:tab w:val="clear" w:pos="3168"/>
          <w:tab w:val="clear" w:pos="5760"/>
        </w:tabs>
        <w:spacing w:lineRule="auto" w:line="276" w:before="0" w:after="0"/>
        <w:ind w:left="709" w:right="45" w:hanging="709"/>
        <w:contextualSpacing/>
        <w:rPr>
          <w:rFonts w:ascii="Calibri" w:hAnsi="Calibri" w:cs="Calibri" w:asciiTheme="minorHAnsi" w:cstheme="minorHAnsi" w:hAnsiTheme="minorHAnsi"/>
          <w:szCs w:val="22"/>
        </w:rPr>
      </w:pPr>
      <w:r>
        <w:rPr>
          <w:rFonts w:cs="Calibri" w:ascii="Calibri" w:hAnsi="Calibri" w:asciiTheme="minorHAnsi" w:cstheme="minorHAnsi" w:hAnsiTheme="minorHAnsi"/>
          <w:szCs w:val="22"/>
        </w:rPr>
        <w:t xml:space="preserve"> “</w:t>
      </w:r>
      <w:r>
        <w:rPr>
          <w:rFonts w:cs="Calibri" w:ascii="Calibri" w:hAnsi="Calibri" w:asciiTheme="minorHAnsi" w:cstheme="minorHAnsi" w:hAnsiTheme="minorHAnsi"/>
          <w:b/>
          <w:bCs/>
          <w:szCs w:val="22"/>
        </w:rPr>
        <w:t xml:space="preserve">Data” </w:t>
      </w:r>
      <w:r>
        <w:rPr>
          <w:rFonts w:cs="Calibri" w:ascii="Calibri" w:hAnsi="Calibri" w:asciiTheme="minorHAnsi" w:cstheme="minorHAnsi" w:hAnsiTheme="minorHAnsi"/>
          <w:szCs w:val="22"/>
        </w:rPr>
        <w:t xml:space="preserve">shall mean the Data to be transferred from the Data Provider to the Data Recipient as described and detailed in </w:t>
      </w:r>
      <w:r>
        <w:rPr>
          <w:rFonts w:cs="Calibri" w:ascii="Calibri" w:hAnsi="Calibri" w:asciiTheme="minorHAnsi" w:cstheme="minorHAnsi" w:hAnsiTheme="minorHAnsi"/>
          <w:b/>
          <w:bCs/>
          <w:szCs w:val="22"/>
        </w:rPr>
        <w:t>Annexure A</w:t>
      </w:r>
      <w:r>
        <w:rPr>
          <w:rFonts w:cs="Calibri" w:ascii="Calibri" w:hAnsi="Calibri" w:asciiTheme="minorHAnsi" w:cstheme="minorHAnsi" w:hAnsiTheme="minorHAnsi"/>
          <w:szCs w:val="22"/>
        </w:rPr>
        <w:t>;</w:t>
      </w:r>
    </w:p>
    <w:p>
      <w:pPr>
        <w:pStyle w:val="GW34"/>
        <w:tabs>
          <w:tab w:val="clear" w:pos="1008"/>
          <w:tab w:val="clear" w:pos="2160"/>
          <w:tab w:val="clear" w:pos="3168"/>
          <w:tab w:val="clear" w:pos="5760"/>
        </w:tabs>
        <w:spacing w:lineRule="auto" w:line="276" w:before="0" w:after="0"/>
        <w:ind w:left="709" w:right="45" w:hanging="0"/>
        <w:contextualSpacing/>
        <w:rPr>
          <w:rFonts w:ascii="Calibri" w:hAnsi="Calibri" w:cs="Calibri" w:asciiTheme="minorHAnsi" w:cstheme="minorHAnsi" w:hAnsiTheme="minorHAnsi"/>
          <w:szCs w:val="22"/>
        </w:rPr>
      </w:pPr>
      <w:r>
        <w:rPr>
          <w:rFonts w:cs="Calibri" w:cstheme="minorHAnsi" w:ascii="Calibri" w:hAnsi="Calibri"/>
          <w:szCs w:val="22"/>
        </w:rPr>
      </w:r>
    </w:p>
    <w:p>
      <w:pPr>
        <w:pStyle w:val="GW34"/>
        <w:numPr>
          <w:ilvl w:val="1"/>
          <w:numId w:val="7"/>
        </w:numPr>
        <w:tabs>
          <w:tab w:val="clear" w:pos="1008"/>
          <w:tab w:val="clear" w:pos="2160"/>
          <w:tab w:val="clear" w:pos="3168"/>
          <w:tab w:val="clear" w:pos="5760"/>
        </w:tabs>
        <w:spacing w:lineRule="auto" w:line="276" w:before="0" w:after="0"/>
        <w:ind w:left="709" w:right="45" w:hanging="709"/>
        <w:contextualSpacing/>
        <w:rPr>
          <w:rFonts w:ascii="Calibri" w:hAnsi="Calibri" w:cs="Calibri" w:asciiTheme="minorHAnsi" w:cstheme="minorHAnsi" w:hAnsiTheme="minorHAnsi"/>
          <w:szCs w:val="22"/>
        </w:rPr>
      </w:pPr>
      <w:r>
        <w:rPr>
          <w:rFonts w:cs="Calibri" w:ascii="Calibri" w:hAnsi="Calibri" w:asciiTheme="minorHAnsi" w:cstheme="minorHAnsi" w:hAnsiTheme="minorHAnsi"/>
          <w:szCs w:val="22"/>
        </w:rPr>
        <w:t>“</w:t>
      </w:r>
      <w:r>
        <w:rPr>
          <w:rFonts w:cs="Calibri" w:ascii="Calibri" w:hAnsi="Calibri" w:asciiTheme="minorHAnsi" w:cstheme="minorHAnsi" w:hAnsiTheme="minorHAnsi"/>
          <w:b/>
          <w:bCs/>
          <w:szCs w:val="22"/>
        </w:rPr>
        <w:t>Data Protection Legislation</w:t>
      </w:r>
      <w:r>
        <w:rPr>
          <w:rFonts w:cs="Calibri" w:ascii="Calibri" w:hAnsi="Calibri" w:asciiTheme="minorHAnsi" w:cstheme="minorHAnsi" w:hAnsiTheme="minorHAnsi"/>
          <w:szCs w:val="22"/>
        </w:rPr>
        <w:t>” shall</w:t>
      </w:r>
      <w:r>
        <w:rPr>
          <w:rFonts w:cs="Calibri" w:ascii="Calibri" w:hAnsi="Calibri" w:asciiTheme="minorHAnsi" w:cstheme="minorHAnsi" w:hAnsiTheme="minorHAnsi"/>
          <w:bCs/>
          <w:szCs w:val="22"/>
        </w:rPr>
        <w:t xml:space="preserve"> mean </w:t>
      </w:r>
      <w:r>
        <w:rPr>
          <w:rFonts w:cs="Calibri" w:ascii="Calibri" w:hAnsi="Calibri" w:asciiTheme="minorHAnsi" w:cstheme="minorHAnsi" w:hAnsiTheme="minorHAnsi"/>
          <w:szCs w:val="22"/>
        </w:rPr>
        <w:t>any data protection or data privacy laws applicable, including but not limited to POPIA, the Electronic Communications and Transactions Act 26 of 2005, the Consumer Protection Act 68 of 2008, and the General Data Protection Regulation (GDPR).</w:t>
      </w:r>
      <w:bookmarkStart w:id="0" w:name="_Hlk159589246"/>
      <w:bookmarkEnd w:id="0"/>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cstheme="minorHAnsi" w:ascii="Calibri" w:hAnsi="Calibri"/>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ascii="Calibri" w:hAnsi="Calibri" w:asciiTheme="minorHAnsi" w:cstheme="minorHAnsi" w:hAnsiTheme="minorHAnsi"/>
          <w:szCs w:val="22"/>
        </w:rPr>
        <w:t>1.6</w:t>
        <w:tab/>
      </w:r>
      <w:r>
        <w:rPr>
          <w:rFonts w:cs="Calibri" w:ascii="Calibri" w:hAnsi="Calibri" w:asciiTheme="minorHAnsi" w:cstheme="minorHAnsi" w:hAnsiTheme="minorHAnsi"/>
          <w:b/>
          <w:bCs/>
          <w:szCs w:val="22"/>
        </w:rPr>
        <w:t xml:space="preserve">“Data Subject” </w:t>
      </w:r>
      <w:r>
        <w:rPr>
          <w:rFonts w:cs="Calibri" w:ascii="Calibri" w:hAnsi="Calibri" w:asciiTheme="minorHAnsi" w:cstheme="minorHAnsi" w:hAnsiTheme="minorHAnsi"/>
          <w:szCs w:val="22"/>
        </w:rPr>
        <w:t>means the person to whom Personal Data relates;</w:t>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cstheme="minorHAnsi" w:ascii="Calibri" w:hAnsi="Calibri"/>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ascii="Calibri" w:hAnsi="Calibri" w:asciiTheme="minorHAnsi" w:cstheme="minorHAnsi" w:hAnsiTheme="minorHAnsi"/>
          <w:bCs/>
          <w:szCs w:val="22"/>
        </w:rPr>
        <w:t>1.7</w:t>
      </w:r>
      <w:r>
        <w:rPr>
          <w:rFonts w:cs="Calibri" w:ascii="Calibri" w:hAnsi="Calibri" w:asciiTheme="minorHAnsi" w:cstheme="minorHAnsi" w:hAnsiTheme="minorHAnsi"/>
          <w:b/>
          <w:szCs w:val="22"/>
        </w:rPr>
        <w:tab/>
        <w:t>“Parties"</w:t>
      </w:r>
      <w:r>
        <w:rPr>
          <w:rFonts w:cs="Calibri" w:ascii="Calibri" w:hAnsi="Calibri" w:asciiTheme="minorHAnsi" w:cstheme="minorHAnsi" w:hAnsiTheme="minorHAnsi"/>
          <w:szCs w:val="22"/>
        </w:rPr>
        <w:t xml:space="preserve"> shall mean the parties to this Agreement, namely </w:t>
      </w:r>
      <w:r>
        <w:rPr>
          <w:rFonts w:cs="Calibri" w:ascii="Calibri" w:hAnsi="Calibri" w:asciiTheme="minorHAnsi" w:cstheme="minorHAnsi" w:hAnsiTheme="minorHAnsi"/>
          <w:iCs/>
        </w:rPr>
        <w:t xml:space="preserve">Wits Health Consortium (Pty) Ltd and </w:t>
      </w:r>
      <w:r>
        <w:rPr>
          <w:rFonts w:cs="Calibri" w:ascii="Calibri" w:hAnsi="Calibri" w:asciiTheme="minorHAnsi" w:cstheme="minorHAnsi" w:hAnsiTheme="minorHAnsi"/>
          <w:iCs/>
          <w:highlight w:val="yellow"/>
        </w:rPr>
        <w:t>[provider institution]</w:t>
      </w:r>
      <w:r>
        <w:rPr>
          <w:rFonts w:cs="Calibri" w:ascii="Calibri" w:hAnsi="Calibri" w:asciiTheme="minorHAnsi" w:cstheme="minorHAnsi" w:hAnsiTheme="minorHAnsi"/>
          <w:szCs w:val="22"/>
          <w:highlight w:val="yellow"/>
        </w:rPr>
        <w:t>;</w:t>
      </w:r>
      <w:r>
        <w:rPr>
          <w:rFonts w:cs="Calibri" w:ascii="Calibri" w:hAnsi="Calibri" w:asciiTheme="minorHAnsi" w:cstheme="minorHAnsi" w:hAnsiTheme="minorHAnsi"/>
          <w:szCs w:val="22"/>
        </w:rPr>
        <w:t xml:space="preserve"> and the term </w:t>
      </w:r>
      <w:r>
        <w:rPr>
          <w:rFonts w:cs="Calibri" w:ascii="Calibri" w:hAnsi="Calibri" w:asciiTheme="minorHAnsi" w:cstheme="minorHAnsi" w:hAnsiTheme="minorHAnsi"/>
          <w:b/>
          <w:bCs/>
          <w:szCs w:val="22"/>
        </w:rPr>
        <w:t>“Party”</w:t>
      </w:r>
      <w:r>
        <w:rPr>
          <w:rFonts w:cs="Calibri" w:ascii="Calibri" w:hAnsi="Calibri" w:asciiTheme="minorHAnsi" w:cstheme="minorHAnsi" w:hAnsiTheme="minorHAnsi"/>
          <w:szCs w:val="22"/>
        </w:rPr>
        <w:t xml:space="preserve"> shall refer to either of them;</w:t>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cstheme="minorHAnsi" w:ascii="Calibri" w:hAnsi="Calibri"/>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ascii="Calibri" w:hAnsi="Calibri" w:asciiTheme="minorHAnsi" w:cstheme="minorHAnsi" w:hAnsiTheme="minorHAnsi"/>
          <w:szCs w:val="22"/>
        </w:rPr>
        <w:t>1.8</w:t>
        <w:tab/>
      </w:r>
      <w:r>
        <w:rPr>
          <w:rFonts w:cs="Calibri" w:ascii="Calibri" w:hAnsi="Calibri" w:asciiTheme="minorHAnsi" w:cstheme="minorHAnsi" w:hAnsiTheme="minorHAnsi"/>
          <w:b/>
          <w:bCs/>
          <w:szCs w:val="22"/>
        </w:rPr>
        <w:t>“person”</w:t>
      </w:r>
      <w:r>
        <w:rPr>
          <w:rFonts w:cs="Calibri" w:ascii="Calibri" w:hAnsi="Calibri" w:asciiTheme="minorHAnsi" w:cstheme="minorHAnsi" w:hAnsiTheme="minorHAnsi"/>
          <w:szCs w:val="22"/>
        </w:rPr>
        <w:t xml:space="preserve"> means a natural or juristic person;</w:t>
      </w:r>
    </w:p>
    <w:p>
      <w:pPr>
        <w:pStyle w:val="GW34"/>
        <w:tabs>
          <w:tab w:val="clear" w:pos="1008"/>
          <w:tab w:val="left" w:pos="1418" w:leader="none"/>
          <w:tab w:val="left" w:pos="2160" w:leader="none"/>
          <w:tab w:val="left" w:pos="3168" w:leader="none"/>
          <w:tab w:val="left" w:pos="5760" w:leader="none"/>
        </w:tabs>
        <w:spacing w:lineRule="auto" w:line="276" w:before="0" w:after="0"/>
        <w:ind w:left="567" w:right="45" w:hanging="567"/>
        <w:contextualSpacing/>
        <w:rPr>
          <w:rFonts w:ascii="Calibri" w:hAnsi="Calibri" w:cs="Calibri" w:asciiTheme="minorHAnsi" w:cstheme="minorHAnsi" w:hAnsiTheme="minorHAnsi"/>
          <w:szCs w:val="22"/>
        </w:rPr>
      </w:pPr>
      <w:r>
        <w:rPr>
          <w:rFonts w:cs="Calibri" w:cstheme="minorHAnsi" w:ascii="Calibri" w:hAnsi="Calibri"/>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ascii="Calibri" w:hAnsi="Calibri" w:asciiTheme="minorHAnsi" w:cstheme="minorHAnsi" w:hAnsiTheme="minorHAnsi"/>
          <w:szCs w:val="22"/>
        </w:rPr>
        <w:t>1.9</w:t>
        <w:tab/>
      </w:r>
      <w:r>
        <w:rPr>
          <w:rFonts w:cs="Calibri" w:ascii="Calibri" w:hAnsi="Calibri" w:asciiTheme="minorHAnsi" w:cstheme="minorHAnsi" w:hAnsiTheme="minorHAnsi"/>
          <w:b/>
          <w:szCs w:val="22"/>
        </w:rPr>
        <w:t>“Personal Data”</w:t>
      </w:r>
      <w:r>
        <w:rPr>
          <w:rFonts w:cs="Calibri" w:ascii="Calibri" w:hAnsi="Calibri" w:asciiTheme="minorHAnsi" w:cstheme="minorHAnsi" w:hAnsiTheme="minorHAnsi"/>
          <w:szCs w:val="22"/>
        </w:rPr>
        <w:t xml:space="preserve"> means information relating to an identifiable, living, natural person, and where it is applicable, an identifiable, existing juristic person. Key</w:t>
        <w:noBreakHyphen/>
        <w:t>coded data are considered Personal Data even if the holder of that data does not have access to the key that links the data to the identity of an individual;</w:t>
        <w:tab/>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cstheme="minorHAnsi" w:ascii="Calibri" w:hAnsi="Calibri"/>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ascii="Calibri" w:hAnsi="Calibri" w:asciiTheme="minorHAnsi" w:cstheme="minorHAnsi" w:hAnsiTheme="minorHAnsi"/>
          <w:szCs w:val="22"/>
        </w:rPr>
        <w:t>1.10</w:t>
        <w:tab/>
      </w:r>
      <w:r>
        <w:rPr>
          <w:rFonts w:cs="Calibri" w:ascii="Calibri" w:hAnsi="Calibri" w:asciiTheme="minorHAnsi" w:cstheme="minorHAnsi" w:hAnsiTheme="minorHAnsi"/>
          <w:b/>
          <w:szCs w:val="22"/>
        </w:rPr>
        <w:t>“Processing”</w:t>
      </w:r>
      <w:r>
        <w:rPr>
          <w:rFonts w:cs="Calibri" w:ascii="Calibri" w:hAnsi="Calibri" w:asciiTheme="minorHAnsi" w:cstheme="minorHAnsi" w:hAnsiTheme="minorHAnsi"/>
          <w:szCs w:val="22"/>
        </w:rPr>
        <w:t xml:space="preserve">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cstheme="minorHAnsi" w:ascii="Calibri" w:hAnsi="Calibri"/>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b/>
          <w:b/>
          <w:szCs w:val="22"/>
        </w:rPr>
      </w:pPr>
      <w:r>
        <w:rPr>
          <w:rFonts w:cs="Calibri" w:ascii="Calibri" w:hAnsi="Calibri" w:asciiTheme="minorHAnsi" w:cstheme="minorHAnsi" w:hAnsiTheme="minorHAnsi"/>
          <w:szCs w:val="22"/>
        </w:rPr>
        <w:t>1.11</w:t>
        <w:tab/>
        <w:t>“</w:t>
      </w:r>
      <w:r>
        <w:rPr>
          <w:rFonts w:cs="Calibri" w:ascii="Calibri" w:hAnsi="Calibri" w:asciiTheme="minorHAnsi" w:cstheme="minorHAnsi" w:hAnsiTheme="minorHAnsi"/>
          <w:b/>
          <w:szCs w:val="22"/>
        </w:rPr>
        <w:t>Operator</w:t>
      </w:r>
      <w:r>
        <w:rPr>
          <w:rFonts w:cs="Calibri" w:ascii="Calibri" w:hAnsi="Calibri" w:asciiTheme="minorHAnsi" w:cstheme="minorHAnsi" w:hAnsiTheme="minorHAnsi"/>
          <w:szCs w:val="22"/>
        </w:rPr>
        <w:t>” means a person who processes Personal Data for a Responsible Party in terms of a contract or mandate, without coming under the direct authority of that party;</w:t>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b/>
          <w:b/>
          <w:szCs w:val="22"/>
        </w:rPr>
      </w:pPr>
      <w:r>
        <w:rPr>
          <w:rFonts w:cs="Calibri" w:cstheme="minorHAnsi" w:ascii="Calibri" w:hAnsi="Calibri"/>
          <w:b/>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rPr>
      </w:pPr>
      <w:r>
        <w:rPr>
          <w:rFonts w:cs="Calibri" w:ascii="Calibri" w:hAnsi="Calibri" w:asciiTheme="minorHAnsi" w:cstheme="minorHAnsi" w:hAnsiTheme="minorHAnsi"/>
          <w:szCs w:val="22"/>
        </w:rPr>
        <w:t>1.12</w:t>
      </w:r>
      <w:r>
        <w:rPr>
          <w:rFonts w:cs="Calibri" w:ascii="Calibri" w:hAnsi="Calibri" w:asciiTheme="minorHAnsi" w:cstheme="minorHAnsi" w:hAnsiTheme="minorHAnsi"/>
          <w:b/>
          <w:szCs w:val="22"/>
        </w:rPr>
        <w:tab/>
        <w:t>"the Project / HE</w:t>
      </w:r>
      <w:r>
        <w:rPr>
          <w:rFonts w:cs="Calibri" w:ascii="Calibri" w:hAnsi="Calibri" w:asciiTheme="minorHAnsi" w:cstheme="minorHAnsi" w:hAnsiTheme="minorHAnsi"/>
          <w:b/>
          <w:szCs w:val="22"/>
          <w:vertAlign w:val="superscript"/>
          <w:rPrChange w:id="0" w:author="Matthew Chersich" w:date="2024-02-23T13:11:00Z"/>
        </w:rPr>
        <w:t>2</w:t>
      </w:r>
      <w:r>
        <w:rPr>
          <w:rFonts w:cs="Calibri" w:ascii="Calibri" w:hAnsi="Calibri" w:asciiTheme="minorHAnsi" w:cstheme="minorHAnsi" w:hAnsiTheme="minorHAnsi"/>
          <w:b/>
          <w:szCs w:val="22"/>
        </w:rPr>
        <w:t xml:space="preserve">AT Project" </w:t>
      </w:r>
      <w:r>
        <w:rPr>
          <w:rFonts w:cs="Calibri" w:ascii="Calibri" w:hAnsi="Calibri" w:asciiTheme="minorHAnsi" w:cstheme="minorHAnsi" w:hAnsiTheme="minorHAnsi"/>
          <w:bCs/>
          <w:szCs w:val="22"/>
        </w:rPr>
        <w:t>shall mean the project entitled “</w:t>
      </w:r>
      <w:r>
        <w:rPr>
          <w:rFonts w:cs="Calibri" w:ascii="Calibri" w:hAnsi="Calibri" w:asciiTheme="minorHAnsi" w:cstheme="minorHAnsi" w:hAnsiTheme="minorHAnsi"/>
        </w:rPr>
        <w:t>Developing Data Science Solutions to Mitigate the Health Impacts of Climate Change in Africa: the HE</w:t>
      </w:r>
      <w:r>
        <w:rPr>
          <w:rFonts w:cs="Calibri" w:ascii="Calibri" w:hAnsi="Calibri" w:asciiTheme="minorHAnsi" w:cstheme="minorHAnsi" w:hAnsiTheme="minorHAnsi"/>
          <w:vertAlign w:val="superscript"/>
          <w:rPrChange w:id="0" w:author="Matthew Chersich" w:date="2024-02-23T13:11:00Z"/>
        </w:rPr>
        <w:t>2</w:t>
      </w:r>
      <w:r>
        <w:rPr>
          <w:rFonts w:cs="Calibri" w:ascii="Calibri" w:hAnsi="Calibri" w:asciiTheme="minorHAnsi" w:cstheme="minorHAnsi" w:hAnsiTheme="minorHAnsi"/>
        </w:rPr>
        <w:t>AT Center” funded by the National Institutes of Health;</w:t>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rPr>
      </w:pPr>
      <w:r>
        <w:rPr>
          <w:rFonts w:cs="Calibri" w:cstheme="minorHAnsi" w:ascii="Calibri" w:hAnsi="Calibri"/>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bCs/>
          <w:szCs w:val="22"/>
        </w:rPr>
      </w:pPr>
      <w:r>
        <w:rPr>
          <w:rFonts w:cs="Calibri" w:ascii="Calibri" w:hAnsi="Calibri" w:asciiTheme="minorHAnsi" w:cstheme="minorHAnsi" w:hAnsiTheme="minorHAnsi"/>
        </w:rPr>
        <w:t>1.13</w:t>
        <w:tab/>
      </w:r>
      <w:r>
        <w:rPr>
          <w:rFonts w:cs="Calibri" w:ascii="Calibri" w:hAnsi="Calibri" w:asciiTheme="minorHAnsi" w:cstheme="minorHAnsi" w:hAnsiTheme="minorHAnsi"/>
          <w:b/>
          <w:bCs/>
        </w:rPr>
        <w:t>“Study”</w:t>
      </w:r>
      <w:r>
        <w:rPr>
          <w:rFonts w:cs="Calibri" w:ascii="Calibri" w:hAnsi="Calibri" w:asciiTheme="minorHAnsi" w:cstheme="minorHAnsi" w:hAnsiTheme="minorHAnsi"/>
        </w:rPr>
        <w:t xml:space="preserve"> shall mean </w:t>
      </w:r>
      <w:r>
        <w:rPr>
          <w:rFonts w:cs="Calibri" w:ascii="Calibri" w:hAnsi="Calibri" w:asciiTheme="minorHAnsi" w:cstheme="minorHAnsi" w:hAnsiTheme="minorHAnsi"/>
          <w:bCs/>
          <w:szCs w:val="22"/>
        </w:rPr>
        <w:t xml:space="preserve">the specific study within the Project as more fully described in </w:t>
      </w:r>
      <w:r>
        <w:rPr>
          <w:rFonts w:cs="Calibri" w:ascii="Calibri" w:hAnsi="Calibri" w:asciiTheme="minorHAnsi" w:cstheme="minorHAnsi" w:hAnsiTheme="minorHAnsi"/>
          <w:b/>
          <w:bCs/>
          <w:szCs w:val="22"/>
        </w:rPr>
        <w:t xml:space="preserve">Annexure “B” </w:t>
      </w:r>
      <w:r>
        <w:rPr>
          <w:rFonts w:cs="Calibri" w:ascii="Calibri" w:hAnsi="Calibri" w:asciiTheme="minorHAnsi" w:cstheme="minorHAnsi" w:hAnsiTheme="minorHAnsi"/>
          <w:szCs w:val="22"/>
        </w:rPr>
        <w:t>attached hereto;</w:t>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bCs/>
          <w:szCs w:val="22"/>
        </w:rPr>
      </w:pPr>
      <w:r>
        <w:rPr>
          <w:rFonts w:cs="Calibri" w:cstheme="minorHAnsi" w:ascii="Calibri" w:hAnsi="Calibri"/>
          <w:bCs/>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bCs/>
          <w:szCs w:val="22"/>
        </w:rPr>
      </w:pPr>
      <w:r>
        <w:rPr>
          <w:rFonts w:cs="Calibri" w:ascii="Calibri" w:hAnsi="Calibri" w:asciiTheme="minorHAnsi" w:cstheme="minorHAnsi" w:hAnsiTheme="minorHAnsi"/>
          <w:bCs/>
          <w:szCs w:val="22"/>
        </w:rPr>
        <w:t>1.14</w:t>
        <w:tab/>
      </w:r>
      <w:r>
        <w:rPr>
          <w:rFonts w:cs="Calibri" w:ascii="Calibri" w:hAnsi="Calibri" w:asciiTheme="minorHAnsi" w:cstheme="minorHAnsi" w:hAnsiTheme="minorHAnsi"/>
          <w:b/>
          <w:bCs/>
          <w:szCs w:val="22"/>
        </w:rPr>
        <w:t>“Study Data”</w:t>
      </w:r>
      <w:r>
        <w:rPr>
          <w:rFonts w:cs="Calibri" w:ascii="Calibri" w:hAnsi="Calibri" w:asciiTheme="minorHAnsi" w:cstheme="minorHAnsi" w:hAnsiTheme="minorHAnsi"/>
          <w:bCs/>
          <w:szCs w:val="22"/>
        </w:rPr>
        <w:t xml:space="preserve"> shall mean </w:t>
      </w:r>
      <w:commentRangeStart w:id="5"/>
      <w:commentRangeStart w:id="6"/>
      <w:commentRangeStart w:id="7"/>
      <w:commentRangeStart w:id="8"/>
      <w:r>
        <w:rPr>
          <w:rFonts w:cs="Calibri" w:ascii="Calibri" w:hAnsi="Calibri" w:asciiTheme="minorHAnsi" w:cstheme="minorHAnsi" w:hAnsiTheme="minorHAnsi"/>
          <w:bCs/>
          <w:szCs w:val="22"/>
        </w:rPr>
        <w:t>data</w:t>
      </w:r>
      <w:r>
        <w:rPr>
          <w:rFonts w:cs="Calibri" w:ascii="Calibri" w:hAnsi="Calibri" w:asciiTheme="minorHAnsi" w:cstheme="minorHAnsi" w:hAnsiTheme="minorHAnsi"/>
          <w:bCs/>
          <w:szCs w:val="22"/>
        </w:rPr>
      </w:r>
      <w:commentRangeEnd w:id="8"/>
      <w:r>
        <w:commentReference w:id="8"/>
      </w:r>
      <w:r>
        <w:rPr>
          <w:rFonts w:cs="Calibri" w:ascii="Calibri" w:hAnsi="Calibri" w:asciiTheme="minorHAnsi" w:cstheme="minorHAnsi" w:hAnsiTheme="minorHAnsi"/>
          <w:bCs/>
          <w:szCs w:val="22"/>
        </w:rPr>
      </w:r>
      <w:commentRangeEnd w:id="7"/>
      <w:r>
        <w:commentReference w:id="7"/>
      </w:r>
      <w:r>
        <w:rPr>
          <w:rFonts w:cs="Calibri" w:ascii="Calibri" w:hAnsi="Calibri" w:asciiTheme="minorHAnsi" w:cstheme="minorHAnsi" w:hAnsiTheme="minorHAnsi"/>
          <w:bCs/>
          <w:szCs w:val="22"/>
        </w:rPr>
      </w:r>
      <w:commentRangeEnd w:id="6"/>
      <w:r>
        <w:commentReference w:id="6"/>
      </w:r>
      <w:r>
        <w:rPr>
          <w:rFonts w:cs="Calibri" w:ascii="Calibri" w:hAnsi="Calibri" w:asciiTheme="minorHAnsi" w:cstheme="minorHAnsi" w:hAnsiTheme="minorHAnsi"/>
          <w:bCs/>
          <w:szCs w:val="22"/>
        </w:rPr>
      </w:r>
      <w:commentRangeEnd w:id="5"/>
      <w:r>
        <w:commentReference w:id="5"/>
      </w:r>
      <w:r>
        <w:rPr>
          <w:rFonts w:cs="Calibri" w:ascii="Calibri" w:hAnsi="Calibri" w:asciiTheme="minorHAnsi" w:cstheme="minorHAnsi" w:hAnsiTheme="minorHAnsi"/>
          <w:bCs/>
          <w:szCs w:val="22"/>
        </w:rPr>
        <w:t xml:space="preserve"> and results produced in the execution of the Study; </w:t>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bCs/>
          <w:szCs w:val="22"/>
        </w:rPr>
      </w:pPr>
      <w:r>
        <w:rPr>
          <w:rFonts w:cs="Calibri" w:cstheme="minorHAnsi" w:ascii="Calibri" w:hAnsi="Calibri"/>
          <w:bCs/>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bCs/>
          <w:szCs w:val="22"/>
        </w:rPr>
      </w:pPr>
      <w:r>
        <w:rPr>
          <w:rFonts w:cs="Calibri" w:ascii="Calibri" w:hAnsi="Calibri" w:asciiTheme="minorHAnsi" w:cstheme="minorHAnsi" w:hAnsiTheme="minorHAnsi"/>
          <w:bCs/>
          <w:szCs w:val="22"/>
        </w:rPr>
        <w:t>1.15</w:t>
        <w:tab/>
      </w:r>
      <w:r>
        <w:rPr>
          <w:rFonts w:cs="Calibri" w:ascii="Calibri" w:hAnsi="Calibri" w:asciiTheme="minorHAnsi" w:cstheme="minorHAnsi" w:hAnsiTheme="minorHAnsi"/>
          <w:b/>
          <w:szCs w:val="22"/>
        </w:rPr>
        <w:t>“POPIA”</w:t>
      </w:r>
      <w:r>
        <w:rPr>
          <w:rFonts w:cs="Calibri" w:ascii="Calibri" w:hAnsi="Calibri" w:asciiTheme="minorHAnsi" w:cstheme="minorHAnsi" w:hAnsiTheme="minorHAnsi"/>
          <w:bCs/>
          <w:szCs w:val="22"/>
        </w:rPr>
        <w:t xml:space="preserve"> shall mean the South African Protection of Personal Information Act 4 of 2013 and regulations as amended from time to time;</w:t>
      </w:r>
    </w:p>
    <w:p>
      <w:pPr>
        <w:pStyle w:val="GW34"/>
        <w:tabs>
          <w:tab w:val="clear" w:pos="1008"/>
          <w:tab w:val="left" w:pos="1418" w:leader="none"/>
          <w:tab w:val="left" w:pos="2160" w:leader="none"/>
          <w:tab w:val="left" w:pos="3168" w:leader="none"/>
          <w:tab w:val="left" w:pos="5760" w:leader="none"/>
        </w:tabs>
        <w:spacing w:lineRule="auto" w:line="276" w:before="0" w:after="0"/>
        <w:ind w:left="567" w:right="45" w:hanging="567"/>
        <w:contextualSpacing/>
        <w:rPr>
          <w:rFonts w:ascii="Calibri" w:hAnsi="Calibri" w:cs="Calibri" w:asciiTheme="minorHAnsi" w:cstheme="minorHAnsi" w:hAnsiTheme="minorHAnsi"/>
          <w:bCs/>
          <w:szCs w:val="22"/>
        </w:rPr>
      </w:pPr>
      <w:r>
        <w:rPr>
          <w:rFonts w:cs="Calibri" w:cstheme="minorHAnsi" w:ascii="Calibri" w:hAnsi="Calibri"/>
          <w:bCs/>
          <w:szCs w:val="22"/>
        </w:rPr>
      </w:r>
    </w:p>
    <w:p>
      <w:pPr>
        <w:pStyle w:val="GW34"/>
        <w:tabs>
          <w:tab w:val="clear" w:pos="1008"/>
          <w:tab w:val="left" w:pos="1418" w:leader="none"/>
          <w:tab w:val="left" w:pos="2160" w:leader="none"/>
          <w:tab w:val="left" w:pos="3168" w:leader="none"/>
          <w:tab w:val="left" w:pos="5760" w:leader="none"/>
        </w:tabs>
        <w:spacing w:lineRule="auto" w:line="276" w:before="0" w:after="0"/>
        <w:ind w:left="720" w:right="45" w:hanging="720"/>
        <w:contextualSpacing/>
        <w:rPr>
          <w:rFonts w:ascii="Calibri" w:hAnsi="Calibri" w:cs="Calibri" w:asciiTheme="minorHAnsi" w:cstheme="minorHAnsi" w:hAnsiTheme="minorHAnsi"/>
          <w:szCs w:val="22"/>
        </w:rPr>
      </w:pPr>
      <w:r>
        <w:rPr>
          <w:rFonts w:cs="Calibri" w:ascii="Calibri" w:hAnsi="Calibri" w:asciiTheme="minorHAnsi" w:cstheme="minorHAnsi" w:hAnsiTheme="minorHAnsi"/>
          <w:bCs/>
          <w:szCs w:val="22"/>
        </w:rPr>
        <w:t>1.16</w:t>
        <w:tab/>
      </w:r>
      <w:r>
        <w:rPr>
          <w:rFonts w:cs="Calibri" w:ascii="Calibri" w:hAnsi="Calibri" w:asciiTheme="minorHAnsi" w:cstheme="minorHAnsi" w:hAnsiTheme="minorHAnsi"/>
          <w:szCs w:val="22"/>
        </w:rPr>
        <w:t xml:space="preserve">Words importing the singular shall include the plural and </w:t>
      </w:r>
      <w:r>
        <w:rPr>
          <w:rFonts w:cs="Calibri" w:ascii="Calibri" w:hAnsi="Calibri" w:asciiTheme="minorHAnsi" w:cstheme="minorHAnsi" w:hAnsiTheme="minorHAnsi"/>
          <w:i/>
          <w:szCs w:val="22"/>
        </w:rPr>
        <w:t>vice versa</w:t>
      </w:r>
      <w:r>
        <w:rPr>
          <w:rFonts w:cs="Calibri" w:ascii="Calibri" w:hAnsi="Calibri" w:asciiTheme="minorHAnsi" w:cstheme="minorHAnsi" w:hAnsi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pPr>
        <w:pStyle w:val="GW34"/>
        <w:tabs>
          <w:tab w:val="clear" w:pos="1008"/>
          <w:tab w:val="left" w:pos="1418" w:leader="none"/>
          <w:tab w:val="left" w:pos="2160" w:leader="none"/>
          <w:tab w:val="left" w:pos="3168" w:leader="none"/>
          <w:tab w:val="left" w:pos="5760" w:leader="none"/>
        </w:tabs>
        <w:spacing w:lineRule="auto" w:line="276" w:before="0" w:after="0"/>
        <w:ind w:right="45" w:hanging="0"/>
        <w:contextualSpacing/>
        <w:rPr>
          <w:rFonts w:ascii="Calibri" w:hAnsi="Calibri" w:cs="Calibri" w:asciiTheme="minorHAnsi" w:cstheme="minorHAnsi" w:hAnsiTheme="minorHAnsi"/>
          <w:szCs w:val="22"/>
        </w:rPr>
      </w:pPr>
      <w:r>
        <w:rPr>
          <w:rFonts w:cs="Calibri" w:cstheme="minorHAnsi" w:ascii="Calibri" w:hAnsi="Calibri"/>
          <w:szCs w:val="22"/>
        </w:rPr>
      </w:r>
    </w:p>
    <w:p>
      <w:pPr>
        <w:pStyle w:val="Normal"/>
        <w:tabs>
          <w:tab w:val="left" w:pos="720" w:leader="none"/>
        </w:tabs>
        <w:spacing w:lineRule="auto" w:line="276" w:before="0" w:after="0"/>
        <w:ind w:left="720" w:hanging="720"/>
        <w:contextualSpacing/>
        <w:jc w:val="both"/>
        <w:rPr>
          <w:rFonts w:cs="Calibri" w:cstheme="minorHAnsi"/>
          <w:b/>
          <w:b/>
          <w:u w:val="single"/>
        </w:rPr>
      </w:pPr>
      <w:r>
        <w:rPr>
          <w:rFonts w:cs="Calibri" w:cstheme="minorHAnsi"/>
          <w:b/>
        </w:rPr>
        <w:t>2.</w:t>
        <w:tab/>
      </w:r>
      <w:r>
        <w:rPr>
          <w:rFonts w:cs="Calibri" w:cstheme="minorHAnsi"/>
          <w:b/>
          <w:u w:val="single"/>
        </w:rPr>
        <w:t>TRANSFER AND USE OF DATA</w:t>
      </w:r>
    </w:p>
    <w:p>
      <w:pPr>
        <w:pStyle w:val="Normal"/>
        <w:tabs>
          <w:tab w:val="left" w:pos="720" w:leader="none"/>
        </w:tabs>
        <w:spacing w:lineRule="auto" w:line="276" w:before="0" w:after="0"/>
        <w:ind w:left="720" w:hanging="720"/>
        <w:contextualSpacing/>
        <w:jc w:val="both"/>
        <w:rPr>
          <w:rFonts w:cs="Calibri" w:cstheme="minorHAnsi"/>
          <w:b/>
          <w:b/>
        </w:rPr>
      </w:pPr>
      <w:r>
        <w:rPr>
          <w:rFonts w:cs="Calibri" w:cstheme="minorHAnsi"/>
          <w:b/>
        </w:rPr>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2.1</w:t>
        <w:tab/>
      </w:r>
      <w:r>
        <w:rPr>
          <w:rFonts w:cs="Calibri" w:ascii="Calibri" w:hAnsi="Calibri" w:asciiTheme="minorHAnsi" w:cstheme="minorHAnsi" w:hAnsiTheme="minorHAnsi"/>
          <w:sz w:val="22"/>
          <w:szCs w:val="22"/>
          <w:lang w:val="en-ZA"/>
        </w:rPr>
        <w:t xml:space="preserve">This Agreement shall commence on the Commencement Date and will terminate on                      </w:t>
      </w:r>
      <w:commentRangeStart w:id="9"/>
      <w:commentRangeStart w:id="10"/>
      <w:commentRangeStart w:id="11"/>
      <w:commentRangeStart w:id="12"/>
      <w:commentRangeStart w:id="13"/>
      <w:r>
        <w:rPr>
          <w:rFonts w:cs="Calibri" w:ascii="Calibri" w:hAnsi="Calibri" w:asciiTheme="minorHAnsi" w:cstheme="minorHAnsi" w:hAnsiTheme="minorHAnsi"/>
          <w:b/>
          <w:bCs/>
          <w:sz w:val="22"/>
          <w:szCs w:val="22"/>
          <w:lang w:val="en-ZA"/>
        </w:rPr>
        <w:t>30 June 2026</w:t>
      </w:r>
      <w:r>
        <w:rPr>
          <w:rFonts w:cs="Calibri" w:ascii="Calibri" w:hAnsi="Calibri" w:asciiTheme="minorHAnsi" w:cstheme="minorHAnsi" w:hAnsiTheme="minorHAnsi"/>
          <w:b/>
          <w:bCs/>
          <w:sz w:val="22"/>
          <w:szCs w:val="22"/>
          <w:lang w:val="en-ZA"/>
        </w:rPr>
      </w:r>
      <w:commentRangeEnd w:id="9"/>
      <w:r>
        <w:commentReference w:id="9"/>
      </w:r>
      <w:r>
        <w:rPr>
          <w:rFonts w:cs="Calibri" w:ascii="Calibri" w:hAnsi="Calibri" w:asciiTheme="minorHAnsi" w:cstheme="minorHAnsi" w:hAnsiTheme="minorHAnsi"/>
          <w:b/>
          <w:bCs/>
          <w:sz w:val="22"/>
          <w:szCs w:val="22"/>
          <w:lang w:val="en-ZA"/>
        </w:rPr>
      </w:r>
      <w:commentRangeEnd w:id="12"/>
      <w:r>
        <w:commentReference w:id="12"/>
      </w:r>
      <w:r>
        <w:rPr>
          <w:rFonts w:cs="Calibri" w:ascii="Calibri" w:hAnsi="Calibri" w:asciiTheme="minorHAnsi" w:cstheme="minorHAnsi" w:hAnsiTheme="minorHAnsi"/>
          <w:b/>
          <w:bCs/>
          <w:sz w:val="22"/>
          <w:szCs w:val="22"/>
          <w:lang w:val="en-ZA"/>
        </w:rPr>
      </w:r>
      <w:commentRangeEnd w:id="11"/>
      <w:r>
        <w:commentReference w:id="11"/>
      </w:r>
      <w:r>
        <w:rPr>
          <w:rFonts w:cs="Calibri" w:ascii="Calibri" w:hAnsi="Calibri" w:asciiTheme="minorHAnsi" w:cstheme="minorHAnsi" w:hAnsiTheme="minorHAnsi"/>
          <w:b/>
          <w:bCs/>
          <w:sz w:val="22"/>
          <w:szCs w:val="22"/>
          <w:lang w:val="en-ZA"/>
        </w:rPr>
      </w:r>
      <w:commentRangeEnd w:id="13"/>
      <w:r>
        <w:commentReference w:id="13"/>
      </w:r>
      <w:r>
        <w:rPr>
          <w:rFonts w:cs="Calibri" w:ascii="Calibri" w:hAnsi="Calibri" w:asciiTheme="minorHAnsi" w:cstheme="minorHAnsi" w:hAnsiTheme="minorHAnsi"/>
          <w:b/>
          <w:bCs/>
          <w:sz w:val="22"/>
          <w:szCs w:val="22"/>
          <w:lang w:val="en-ZA"/>
        </w:rPr>
      </w:r>
      <w:commentRangeEnd w:id="10"/>
      <w:r>
        <w:commentReference w:id="10"/>
      </w:r>
      <w:r>
        <w:rPr>
          <w:rFonts w:cs="Calibri" w:ascii="Calibri" w:hAnsi="Calibri" w:asciiTheme="minorHAnsi" w:cstheme="minorHAnsi" w:hAnsiTheme="minorHAnsi"/>
          <w:sz w:val="22"/>
          <w:szCs w:val="22"/>
          <w:lang w:val="en-ZA"/>
        </w:rPr>
        <w:t xml:space="preserve"> or upon completion of the Project whichever event occurs </w:t>
      </w:r>
      <w:commentRangeStart w:id="14"/>
      <w:commentRangeStart w:id="15"/>
      <w:commentRangeStart w:id="16"/>
      <w:commentRangeStart w:id="17"/>
      <w:commentRangeStart w:id="18"/>
      <w:r>
        <w:rPr>
          <w:rFonts w:cs="Calibri" w:ascii="Calibri" w:hAnsi="Calibri" w:asciiTheme="minorHAnsi" w:cstheme="minorHAnsi" w:hAnsiTheme="minorHAnsi"/>
          <w:sz w:val="22"/>
          <w:szCs w:val="22"/>
          <w:lang w:val="en-ZA"/>
        </w:rPr>
        <w:t>firs</w:t>
      </w:r>
      <w:bookmarkStart w:id="1" w:name="move128047468"/>
      <w:bookmarkEnd w:id="1"/>
      <w:r>
        <w:rPr>
          <w:rFonts w:cs="Calibri" w:ascii="Calibri" w:hAnsi="Calibri" w:asciiTheme="minorHAnsi" w:cstheme="minorHAnsi" w:hAnsiTheme="minorHAnsi"/>
          <w:sz w:val="22"/>
          <w:szCs w:val="22"/>
          <w:lang w:val="en-ZA"/>
        </w:rPr>
        <w:t>t</w:t>
      </w:r>
      <w:r>
        <w:rPr>
          <w:rFonts w:cs="Calibri" w:ascii="Calibri" w:hAnsi="Calibri" w:asciiTheme="minorHAnsi" w:cstheme="minorHAnsi" w:hAnsiTheme="minorHAnsi"/>
          <w:sz w:val="22"/>
          <w:szCs w:val="22"/>
          <w:lang w:val="en-ZA"/>
        </w:rPr>
      </w:r>
      <w:commentRangeEnd w:id="18"/>
      <w:r>
        <w:commentReference w:id="18"/>
      </w:r>
      <w:r>
        <w:rPr>
          <w:rFonts w:cs="Calibri" w:ascii="Calibri" w:hAnsi="Calibri" w:asciiTheme="minorHAnsi" w:cstheme="minorHAnsi" w:hAnsiTheme="minorHAnsi"/>
          <w:sz w:val="22"/>
          <w:szCs w:val="22"/>
          <w:lang w:val="en-ZA"/>
        </w:rPr>
      </w:r>
      <w:commentRangeEnd w:id="17"/>
      <w:r>
        <w:commentReference w:id="17"/>
      </w:r>
      <w:r>
        <w:rPr>
          <w:rFonts w:cs="Calibri" w:ascii="Calibri" w:hAnsi="Calibri" w:asciiTheme="minorHAnsi" w:cstheme="minorHAnsi" w:hAnsiTheme="minorHAnsi"/>
          <w:sz w:val="22"/>
          <w:szCs w:val="22"/>
          <w:lang w:val="en-ZA"/>
        </w:rPr>
      </w:r>
      <w:commentRangeEnd w:id="16"/>
      <w:r>
        <w:commentReference w:id="16"/>
      </w:r>
      <w:r>
        <w:rPr>
          <w:rFonts w:cs="Calibri" w:ascii="Calibri" w:hAnsi="Calibri" w:asciiTheme="minorHAnsi" w:cstheme="minorHAnsi" w:hAnsiTheme="minorHAnsi"/>
          <w:sz w:val="22"/>
          <w:szCs w:val="22"/>
          <w:lang w:val="en-ZA"/>
        </w:rPr>
      </w:r>
      <w:commentRangeEnd w:id="15"/>
      <w:r>
        <w:commentReference w:id="15"/>
      </w:r>
      <w:r>
        <w:rPr>
          <w:rFonts w:cs="Calibri" w:ascii="Calibri" w:hAnsi="Calibri" w:asciiTheme="minorHAnsi" w:cstheme="minorHAnsi" w:hAnsiTheme="minorHAnsi"/>
          <w:sz w:val="22"/>
          <w:szCs w:val="22"/>
          <w:lang w:val="en-ZA"/>
        </w:rPr>
      </w:r>
      <w:bookmarkStart w:id="2" w:name="_Hlk129330165"/>
      <w:bookmarkEnd w:id="2"/>
      <w:commentRangeEnd w:id="14"/>
      <w:r>
        <w:commentReference w:id="14"/>
      </w:r>
      <w:r>
        <w:rPr>
          <w:rFonts w:cs="Calibri" w:ascii="Calibri" w:hAnsi="Calibri" w:asciiTheme="minorHAnsi" w:cstheme="minorHAnsi" w:hAnsiTheme="minorHAnsi"/>
          <w:sz w:val="22"/>
          <w:szCs w:val="22"/>
          <w:lang w:val="en-ZA"/>
        </w:rPr>
        <w:t>.</w:t>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lang w:val="en-ZA"/>
        </w:rPr>
        <w:t>2.2</w:t>
        <w:tab/>
      </w:r>
      <w:bookmarkStart w:id="3" w:name="move128047480"/>
      <w:r>
        <w:rPr>
          <w:rFonts w:cs="Calibri" w:ascii="Calibri" w:hAnsi="Calibri" w:asciiTheme="minorHAnsi" w:cstheme="minorHAnsi" w:hAnsiTheme="minorHAnsi"/>
          <w:sz w:val="22"/>
          <w:szCs w:val="22"/>
          <w:lang w:val="en-ZA"/>
        </w:rPr>
        <w:t xml:space="preserve">Notwithstanding the abovementioned, either Party may cancel this Agreement with 30 (thirty) days’ prior written notice.  </w:t>
      </w:r>
      <w:commentRangeStart w:id="19"/>
      <w:commentRangeStart w:id="20"/>
      <w:commentRangeStart w:id="21"/>
      <w:r>
        <w:rPr>
          <w:rFonts w:cs="Calibri" w:ascii="Calibri" w:hAnsi="Calibri" w:asciiTheme="minorHAnsi" w:cstheme="minorHAnsi" w:hAnsiTheme="minorHAnsi"/>
          <w:sz w:val="22"/>
          <w:szCs w:val="22"/>
          <w:highlight w:val="yellow"/>
          <w:lang w:val="en-ZA"/>
          <w:rPrChange w:id="0" w:author="Matthew Chersich" w:date="2024-02-23T13:53:00Z"/>
        </w:rPr>
        <w:t>On termination of this Agreement, the Data Recipient will immediately discontinue use of the Data and will return all copies of same to the Data Provider or alternatively, and on the Data Provider’s written instruction, destroy all copies of the Data.</w:t>
      </w:r>
      <w:bookmarkEnd w:id="3"/>
      <w:r>
        <w:rPr>
          <w:rFonts w:cs="Calibri" w:ascii="Calibri" w:hAnsi="Calibri" w:asciiTheme="minorHAnsi" w:cstheme="minorHAnsi" w:hAnsiTheme="minorHAnsi"/>
          <w:sz w:val="22"/>
          <w:szCs w:val="22"/>
          <w:lang w:val="en-ZA"/>
        </w:rPr>
        <w:t xml:space="preserve"> </w:t>
      </w:r>
      <w:r>
        <w:rPr>
          <w:rFonts w:cs="Calibri" w:ascii="Calibri" w:hAnsi="Calibri" w:asciiTheme="minorHAnsi" w:cstheme="minorHAnsi" w:hAnsiTheme="minorHAnsi"/>
          <w:sz w:val="22"/>
          <w:szCs w:val="22"/>
          <w:lang w:val="en-ZA"/>
        </w:rPr>
      </w:r>
      <w:commentRangeEnd w:id="19"/>
      <w:r>
        <w:commentReference w:id="19"/>
      </w:r>
      <w:r>
        <w:rPr>
          <w:rFonts w:cs="Calibri" w:ascii="Calibri" w:hAnsi="Calibri" w:asciiTheme="minorHAnsi" w:cstheme="minorHAnsi" w:hAnsiTheme="minorHAnsi"/>
          <w:sz w:val="22"/>
          <w:szCs w:val="22"/>
          <w:lang w:val="en-ZA"/>
        </w:rPr>
      </w:r>
      <w:commentRangeEnd w:id="21"/>
      <w:r>
        <w:commentReference w:id="21"/>
      </w:r>
      <w:r>
        <w:rPr>
          <w:rFonts w:cs="Calibri" w:ascii="Calibri" w:hAnsi="Calibri" w:asciiTheme="minorHAnsi" w:cstheme="minorHAnsi" w:hAnsiTheme="minorHAnsi"/>
          <w:sz w:val="22"/>
          <w:szCs w:val="22"/>
          <w:lang w:val="en-ZA"/>
        </w:rPr>
      </w:r>
      <w:commentRangeEnd w:id="20"/>
      <w:r>
        <w:commentReference w:id="20"/>
      </w:r>
      <w:r>
        <w:rPr>
          <w:rFonts w:cs="Calibri" w:ascii="Calibri" w:hAnsi="Calibri" w:asciiTheme="minorHAnsi" w:cstheme="minorHAnsi" w:hAnsiTheme="minorHAnsi"/>
          <w:sz w:val="22"/>
          <w:szCs w:val="22"/>
          <w:lang w:val="en-ZA"/>
        </w:rPr>
        <w:t>The Data Provider however acknowledges that in order to maintain the integrity of results from the Project, the ability to amend, restrict, or delete Data disclosed to Data Recipient may be limited, in accordance with applicable regulations.</w:t>
      </w:r>
    </w:p>
    <w:p>
      <w:pPr>
        <w:pStyle w:val="OTLlevel2"/>
        <w:tabs>
          <w:tab w:val="left" w:pos="720" w:leader="none"/>
        </w:tabs>
        <w:spacing w:lineRule="auto" w:line="276" w:before="0" w:after="0"/>
        <w:contextualSpacing/>
        <w:jc w:val="both"/>
        <w:rPr>
          <w:rFonts w:ascii="Calibri" w:hAnsi="Calibri" w:cs="Calibri" w:asciiTheme="minorHAnsi" w:cstheme="minorHAnsi" w:hAnsiTheme="minorHAnsi"/>
          <w:sz w:val="22"/>
          <w:szCs w:val="22"/>
          <w:lang w:val="en-ZA"/>
        </w:rPr>
      </w:pPr>
      <w:r>
        <w:rPr>
          <w:rFonts w:cs="Calibri" w:cstheme="minorHAnsi" w:ascii="Calibri" w:hAnsi="Calibri"/>
          <w:sz w:val="22"/>
          <w:szCs w:val="22"/>
          <w:lang w:val="en-ZA"/>
        </w:rPr>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lang w:val="en-ZA"/>
        </w:rPr>
        <w:t>2.3</w:t>
        <w:tab/>
      </w:r>
      <w:r>
        <w:rPr>
          <w:rFonts w:cs="Calibri" w:ascii="Calibri" w:hAnsi="Calibri" w:asciiTheme="minorHAnsi" w:cstheme="minorHAnsi" w:hAnsiTheme="minorHAnsi"/>
          <w:sz w:val="22"/>
          <w:szCs w:val="22"/>
        </w:rPr>
        <w:t xml:space="preserve">Subject to the terms and conditions of this Agreement, </w:t>
      </w:r>
      <w:r>
        <w:rPr>
          <w:rFonts w:cs="Calibri" w:ascii="Calibri" w:hAnsi="Calibri" w:asciiTheme="minorHAnsi" w:cstheme="minorHAnsi" w:hAnsiTheme="minorHAnsi"/>
          <w:sz w:val="22"/>
          <w:szCs w:val="22"/>
          <w:lang w:val="en-US"/>
        </w:rPr>
        <w:t>Data Provider</w:t>
      </w:r>
      <w:r>
        <w:rPr>
          <w:rFonts w:cs="Calibri" w:ascii="Calibri" w:hAnsi="Calibri" w:asciiTheme="minorHAnsi" w:cstheme="minorHAnsi" w:hAnsiTheme="minorHAnsi"/>
          <w:sz w:val="22"/>
          <w:szCs w:val="22"/>
        </w:rPr>
        <w:t xml:space="preserve"> grants </w:t>
      </w:r>
      <w:r>
        <w:rPr>
          <w:rFonts w:cs="Calibri" w:ascii="Calibri" w:hAnsi="Calibri" w:asciiTheme="minorHAnsi" w:cstheme="minorHAnsi" w:hAnsiTheme="minorHAnsi"/>
          <w:sz w:val="22"/>
          <w:szCs w:val="22"/>
          <w:lang w:val="en-US"/>
        </w:rPr>
        <w:t xml:space="preserve">the Data Recipient </w:t>
      </w:r>
      <w:r>
        <w:rPr>
          <w:rFonts w:cs="Calibri" w:ascii="Calibri" w:hAnsi="Calibri" w:asciiTheme="minorHAnsi" w:cstheme="minorHAnsi" w:hAnsiTheme="minorHAnsi"/>
          <w:sz w:val="22"/>
          <w:szCs w:val="22"/>
        </w:rPr>
        <w:t>the non</w:t>
      </w:r>
      <w:r>
        <w:rPr>
          <w:rFonts w:cs="Calibri" w:ascii="Calibri" w:hAnsi="Calibri" w:asciiTheme="minorHAnsi" w:cstheme="minorHAnsi" w:hAnsiTheme="minorHAnsi"/>
          <w:sz w:val="22"/>
          <w:szCs w:val="22"/>
          <w:lang w:val="en-ZA"/>
        </w:rPr>
        <w:t>-</w:t>
      </w:r>
      <w:r>
        <w:rPr>
          <w:rFonts w:cs="Calibri" w:ascii="Calibri" w:hAnsi="Calibri" w:asciiTheme="minorHAnsi" w:cstheme="minorHAnsi" w:hAnsiTheme="minorHAnsi"/>
          <w:sz w:val="22"/>
          <w:szCs w:val="22"/>
        </w:rPr>
        <w:t xml:space="preserve">exclusive right to use the Data </w:t>
      </w:r>
      <w:commentRangeStart w:id="22"/>
      <w:commentRangeStart w:id="23"/>
      <w:commentRangeStart w:id="24"/>
      <w:commentRangeStart w:id="25"/>
      <w:commentRangeStart w:id="26"/>
      <w:r>
        <w:rPr>
          <w:rFonts w:cs="Calibri" w:ascii="Calibri" w:hAnsi="Calibri" w:asciiTheme="minorHAnsi" w:cstheme="minorHAnsi" w:hAnsiTheme="minorHAnsi"/>
          <w:sz w:val="22"/>
          <w:szCs w:val="22"/>
        </w:rPr>
        <w:t xml:space="preserve">solely </w:t>
      </w:r>
      <w:r>
        <w:rPr>
          <w:rFonts w:cs="Calibri" w:ascii="Calibri" w:hAnsi="Calibri" w:asciiTheme="minorHAnsi" w:cstheme="minorHAnsi" w:hAnsiTheme="minorHAnsi"/>
          <w:sz w:val="22"/>
          <w:szCs w:val="22"/>
          <w:lang w:val="en-US"/>
        </w:rPr>
        <w:t>for purposes of</w:t>
      </w:r>
      <w:r>
        <w:rPr>
          <w:rFonts w:cs="Calibri" w:ascii="Calibri" w:hAnsi="Calibri" w:asciiTheme="minorHAnsi" w:cstheme="minorHAnsi" w:hAnsiTheme="minorHAnsi"/>
          <w:sz w:val="22"/>
          <w:szCs w:val="22"/>
        </w:rPr>
        <w:t xml:space="preserve"> the </w:t>
      </w:r>
      <w:r>
        <w:rPr>
          <w:rFonts w:cs="Calibri" w:ascii="Calibri" w:hAnsi="Calibri" w:asciiTheme="minorHAnsi" w:cstheme="minorHAnsi" w:hAnsiTheme="minorHAnsi"/>
          <w:sz w:val="22"/>
          <w:szCs w:val="22"/>
          <w:lang w:val="en-ZA"/>
        </w:rPr>
        <w:t>Study and/or HE</w:t>
      </w:r>
      <w:r>
        <w:rPr>
          <w:rFonts w:cs="Calibri" w:ascii="Calibri" w:hAnsi="Calibri" w:asciiTheme="minorHAnsi" w:cstheme="minorHAnsi" w:hAnsiTheme="minorHAnsi"/>
          <w:sz w:val="22"/>
          <w:szCs w:val="22"/>
          <w:vertAlign w:val="superscript"/>
          <w:lang w:val="en-ZA"/>
          <w:rPrChange w:id="0" w:author="Matthew Chersich" w:date="2024-02-23T13:11:00Z"/>
        </w:rPr>
        <w:t>2</w:t>
      </w:r>
      <w:r>
        <w:rPr>
          <w:rFonts w:cs="Calibri" w:ascii="Calibri" w:hAnsi="Calibri" w:asciiTheme="minorHAnsi" w:cstheme="minorHAnsi" w:hAnsiTheme="minorHAnsi"/>
          <w:sz w:val="22"/>
          <w:szCs w:val="22"/>
          <w:lang w:val="en-ZA"/>
        </w:rPr>
        <w:t>AT Project,</w:t>
      </w:r>
      <w:r>
        <w:rPr>
          <w:rFonts w:cs="Calibri" w:ascii="Calibri" w:hAnsi="Calibri" w:asciiTheme="minorHAnsi" w:cstheme="minorHAnsi" w:hAnsiTheme="minorHAnsi"/>
          <w:sz w:val="22"/>
          <w:szCs w:val="22"/>
          <w:lang w:val="en-ZA"/>
        </w:rPr>
      </w:r>
      <w:commentRangeEnd w:id="26"/>
      <w:r>
        <w:commentReference w:id="26"/>
      </w:r>
      <w:r>
        <w:rPr>
          <w:rFonts w:cs="Calibri" w:ascii="Calibri" w:hAnsi="Calibri" w:asciiTheme="minorHAnsi" w:cstheme="minorHAnsi" w:hAnsiTheme="minorHAnsi"/>
          <w:sz w:val="22"/>
          <w:szCs w:val="22"/>
          <w:lang w:val="en-ZA"/>
        </w:rPr>
      </w:r>
      <w:commentRangeEnd w:id="25"/>
      <w:r>
        <w:commentReference w:id="25"/>
      </w:r>
      <w:r>
        <w:rPr>
          <w:rFonts w:cs="Calibri" w:ascii="Calibri" w:hAnsi="Calibri" w:asciiTheme="minorHAnsi" w:cstheme="minorHAnsi" w:hAnsiTheme="minorHAnsi"/>
          <w:sz w:val="22"/>
          <w:szCs w:val="22"/>
          <w:lang w:val="en-ZA"/>
        </w:rPr>
      </w:r>
      <w:commentRangeEnd w:id="24"/>
      <w:r>
        <w:commentReference w:id="24"/>
      </w:r>
      <w:r>
        <w:rPr>
          <w:rFonts w:cs="Calibri" w:ascii="Calibri" w:hAnsi="Calibri" w:asciiTheme="minorHAnsi" w:cstheme="minorHAnsi" w:hAnsiTheme="minorHAnsi"/>
          <w:sz w:val="22"/>
          <w:szCs w:val="22"/>
          <w:lang w:val="en-ZA"/>
        </w:rPr>
      </w:r>
      <w:commentRangeEnd w:id="23"/>
      <w:r>
        <w:commentReference w:id="23"/>
      </w:r>
      <w:r>
        <w:rPr>
          <w:rFonts w:cs="Calibri" w:ascii="Calibri" w:hAnsi="Calibri" w:asciiTheme="minorHAnsi" w:cstheme="minorHAnsi" w:hAnsiTheme="minorHAnsi"/>
          <w:sz w:val="22"/>
          <w:szCs w:val="22"/>
          <w:lang w:val="en-ZA"/>
        </w:rPr>
      </w:r>
      <w:commentRangeEnd w:id="22"/>
      <w:r>
        <w:commentReference w:id="22"/>
      </w:r>
      <w:r>
        <w:rPr>
          <w:rFonts w:cs="Calibri" w:ascii="Calibri" w:hAnsi="Calibri" w:asciiTheme="minorHAnsi" w:cstheme="minorHAnsi" w:hAnsiTheme="minorHAnsi"/>
          <w:sz w:val="22"/>
          <w:szCs w:val="22"/>
          <w:lang w:val="en-ZA"/>
        </w:rPr>
        <w:t xml:space="preserve"> for the duration of this Agreement</w:t>
      </w:r>
      <w:r>
        <w:rPr>
          <w:rFonts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lang w:val="en-ZA"/>
        </w:rPr>
        <w:t xml:space="preserve"> </w:t>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cstheme="minorHAnsi" w:ascii="Calibri" w:hAnsi="Calibri"/>
          <w:sz w:val="22"/>
          <w:szCs w:val="22"/>
          <w:lang w:val="en-ZA"/>
        </w:rPr>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lang w:val="en-ZA"/>
        </w:rPr>
        <w:t>2.4</w:t>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pPr>
        <w:pStyle w:val="Heading2"/>
        <w:numPr>
          <w:ilvl w:val="0"/>
          <w:numId w:val="0"/>
        </w:numPr>
        <w:tabs>
          <w:tab w:val="left" w:pos="720" w:leader="none"/>
        </w:tabs>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2.5</w:t>
        <w:tab/>
        <w:t xml:space="preserve">Data Provider retains ownership of the Data and retains all rights to distribute the Data to other third parties. </w:t>
      </w:r>
      <w:commentRangeStart w:id="27"/>
      <w:commentRangeStart w:id="28"/>
      <w:commentRangeStart w:id="29"/>
      <w:commentRangeStart w:id="30"/>
      <w:r>
        <w:rPr>
          <w:rFonts w:cs="Calibri" w:ascii="Calibri" w:hAnsi="Calibri" w:asciiTheme="minorHAnsi" w:cstheme="minorHAnsi" w:hAnsiTheme="minorHAnsi"/>
          <w:sz w:val="22"/>
          <w:szCs w:val="22"/>
        </w:rPr>
        <w:t>Data Provider warrants its authority and that it has obtained the necessary consent required to provide the Data to the Data Recipient.</w:t>
      </w:r>
      <w:r>
        <w:rPr>
          <w:rFonts w:cs="Calibri" w:ascii="Calibri" w:hAnsi="Calibri" w:asciiTheme="minorHAnsi" w:cstheme="minorHAnsi" w:hAnsiTheme="minorHAnsi"/>
          <w:sz w:val="22"/>
          <w:szCs w:val="22"/>
        </w:rPr>
      </w:r>
      <w:commentRangeEnd w:id="30"/>
      <w:r>
        <w:commentReference w:id="30"/>
      </w:r>
      <w:r>
        <w:rPr>
          <w:rFonts w:cs="Calibri" w:ascii="Calibri" w:hAnsi="Calibri" w:asciiTheme="minorHAnsi" w:cstheme="minorHAnsi" w:hAnsiTheme="minorHAnsi"/>
          <w:sz w:val="22"/>
          <w:szCs w:val="22"/>
        </w:rPr>
      </w:r>
      <w:commentRangeEnd w:id="29"/>
      <w:r>
        <w:commentReference w:id="29"/>
      </w:r>
      <w:r>
        <w:rPr>
          <w:rFonts w:cs="Calibri" w:ascii="Calibri" w:hAnsi="Calibri" w:asciiTheme="minorHAnsi" w:cstheme="minorHAnsi" w:hAnsiTheme="minorHAnsi"/>
          <w:sz w:val="22"/>
          <w:szCs w:val="22"/>
        </w:rPr>
      </w:r>
      <w:commentRangeEnd w:id="28"/>
      <w:r>
        <w:commentReference w:id="28"/>
      </w:r>
      <w:commentRangeEnd w:id="27"/>
      <w:r>
        <w:commentReference w:id="27"/>
      </w:r>
      <w:r>
        <w:rPr>
          <w:rFonts w:cs="Calibri" w:ascii="Calibri" w:hAnsi="Calibri" w:asciiTheme="minorHAnsi" w:cstheme="minorHAnsi" w:hAnsiTheme="minorHAnsi"/>
          <w:sz w:val="22"/>
          <w:szCs w:val="22"/>
        </w:rPr>
      </w:r>
      <w:bookmarkStart w:id="4" w:name="_Hlk159589264"/>
      <w:bookmarkEnd w:id="4"/>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rPr>
        <w:t>2.6</w:t>
        <w:tab/>
        <w:t xml:space="preserve">The Data Provider will transfer the </w:t>
      </w:r>
      <w:r>
        <w:rPr>
          <w:rFonts w:eastAsia="Calibri" w:cs="Calibri" w:ascii="Calibri" w:hAnsi="Calibri" w:asciiTheme="minorHAnsi" w:cstheme="minorHAnsi" w:hAnsiTheme="minorHAnsi"/>
          <w:sz w:val="22"/>
          <w:szCs w:val="22"/>
          <w:lang w:val="x-none" w:eastAsia="x-none"/>
        </w:rPr>
        <w:t xml:space="preserve">Data </w:t>
      </w:r>
      <w:r>
        <w:rPr>
          <w:rFonts w:cs="Calibri" w:ascii="Calibri" w:hAnsi="Calibri" w:asciiTheme="minorHAnsi" w:cstheme="minorHAnsi" w:hAnsiTheme="minorHAnsi"/>
          <w:sz w:val="22"/>
          <w:szCs w:val="22"/>
          <w:lang w:val="en-ZA"/>
        </w:rPr>
        <w:t xml:space="preserve">as is without any warranties, express or implied, including without limitation, any warranty of fitness for a particular purpose. This Agreement does not grant any rights, license or other proprietary interest to the Data Recipient in the Data save as provided for in this Agreement. </w:t>
      </w:r>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sz w:val="22"/>
          <w:szCs w:val="22"/>
          <w:lang w:val="en-ZA"/>
        </w:rPr>
      </w:pPr>
      <w:r>
        <w:rPr>
          <w:rFonts w:cs="Calibri" w:cstheme="minorHAnsi" w:ascii="Calibri" w:hAnsi="Calibri"/>
          <w:sz w:val="22"/>
          <w:szCs w:val="22"/>
          <w:lang w:val="en-ZA"/>
        </w:rPr>
      </w:r>
    </w:p>
    <w:p>
      <w:pPr>
        <w:pStyle w:val="OTLlevel2"/>
        <w:tabs>
          <w:tab w:val="clear" w:pos="720"/>
          <w:tab w:val="left" w:pos="709"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lang w:val="en-ZA"/>
        </w:rPr>
        <w:t>2.7</w:t>
        <w:tab/>
      </w:r>
      <w:r>
        <w:rPr>
          <w:rFonts w:cs="Calibri" w:ascii="Calibri" w:hAnsi="Calibri" w:asciiTheme="minorHAnsi" w:cstheme="minorHAnsi" w:hAnsiTheme="minorHAnsi"/>
          <w:sz w:val="22"/>
          <w:szCs w:val="22"/>
          <w:lang w:val="en-US"/>
        </w:rPr>
        <w:t xml:space="preserve">Data Recipient </w:t>
      </w:r>
      <w:r>
        <w:rPr>
          <w:rFonts w:cs="Calibri" w:ascii="Calibri" w:hAnsi="Calibri" w:asciiTheme="minorHAnsi" w:cstheme="minorHAnsi" w:hAnsiTheme="minorHAnsi"/>
          <w:sz w:val="22"/>
          <w:szCs w:val="22"/>
        </w:rPr>
        <w:t xml:space="preserve">will use </w:t>
      </w:r>
      <w:r>
        <w:rPr>
          <w:rFonts w:cs="Calibri" w:ascii="Calibri" w:hAnsi="Calibri" w:asciiTheme="minorHAnsi" w:cstheme="minorHAnsi" w:hAnsiTheme="minorHAnsi"/>
          <w:sz w:val="22"/>
          <w:szCs w:val="22"/>
          <w:lang w:val="en-ZA"/>
        </w:rPr>
        <w:t xml:space="preserve">the </w:t>
      </w:r>
      <w:r>
        <w:rPr>
          <w:rFonts w:cs="Calibri" w:ascii="Calibri" w:hAnsi="Calibri" w:asciiTheme="minorHAnsi" w:cstheme="minorHAnsi" w:hAnsiTheme="minorHAnsi"/>
          <w:sz w:val="22"/>
          <w:szCs w:val="22"/>
        </w:rPr>
        <w:t>Data</w:t>
      </w:r>
      <w:r>
        <w:rPr>
          <w:rFonts w:cs="Calibri" w:ascii="Calibri" w:hAnsi="Calibri" w:asciiTheme="minorHAnsi" w:cstheme="minorHAnsi" w:hAnsiTheme="minorHAnsi"/>
          <w:sz w:val="22"/>
          <w:szCs w:val="22"/>
          <w:lang w:val="en-ZA"/>
        </w:rPr>
        <w:t xml:space="preserve"> </w:t>
      </w:r>
      <w:r>
        <w:rPr>
          <w:rFonts w:cs="Calibri" w:ascii="Calibri" w:hAnsi="Calibri" w:asciiTheme="minorHAnsi" w:cstheme="minorHAnsi" w:hAnsiTheme="minorHAnsi"/>
          <w:sz w:val="22"/>
          <w:szCs w:val="22"/>
        </w:rPr>
        <w:t>only for</w:t>
      </w:r>
      <w:r>
        <w:rPr>
          <w:rFonts w:cs="Calibri" w:ascii="Calibri" w:hAnsi="Calibri" w:asciiTheme="minorHAnsi" w:cstheme="minorHAnsi" w:hAnsiTheme="minorHAnsi"/>
          <w:sz w:val="22"/>
          <w:szCs w:val="22"/>
          <w:lang w:val="en-ZA"/>
        </w:rPr>
        <w:t xml:space="preserve"> purposes of</w:t>
      </w:r>
      <w:r>
        <w:rPr>
          <w:rFonts w:cs="Calibri" w:ascii="Calibri" w:hAnsi="Calibri" w:asciiTheme="minorHAnsi" w:cstheme="minorHAnsi" w:hAnsiTheme="minorHAnsi"/>
          <w:sz w:val="22"/>
          <w:szCs w:val="22"/>
        </w:rPr>
        <w:t xml:space="preserve"> the </w:t>
      </w:r>
      <w:commentRangeStart w:id="31"/>
      <w:commentRangeStart w:id="32"/>
      <w:commentRangeStart w:id="33"/>
      <w:commentRangeStart w:id="34"/>
      <w:r>
        <w:rPr>
          <w:rFonts w:cs="Calibri" w:ascii="Calibri" w:hAnsi="Calibri" w:asciiTheme="minorHAnsi" w:cstheme="minorHAnsi" w:hAnsiTheme="minorHAnsi"/>
          <w:sz w:val="22"/>
          <w:szCs w:val="22"/>
        </w:rPr>
        <w:t>Project</w:t>
      </w:r>
      <w:r>
        <w:rPr>
          <w:rFonts w:cs="Calibri" w:ascii="Calibri" w:hAnsi="Calibri" w:asciiTheme="minorHAnsi" w:cstheme="minorHAnsi" w:hAnsiTheme="minorHAnsi"/>
          <w:sz w:val="22"/>
          <w:szCs w:val="22"/>
        </w:rPr>
      </w:r>
      <w:commentRangeEnd w:id="34"/>
      <w:r>
        <w:commentReference w:id="34"/>
      </w:r>
      <w:r>
        <w:rPr>
          <w:rFonts w:cs="Calibri" w:ascii="Calibri" w:hAnsi="Calibri" w:asciiTheme="minorHAnsi" w:cstheme="minorHAnsi" w:hAnsiTheme="minorHAnsi"/>
          <w:sz w:val="22"/>
          <w:szCs w:val="22"/>
        </w:rPr>
      </w:r>
      <w:commentRangeEnd w:id="33"/>
      <w:r>
        <w:commentReference w:id="33"/>
      </w:r>
      <w:r>
        <w:rPr>
          <w:rFonts w:cs="Calibri" w:ascii="Calibri" w:hAnsi="Calibri" w:asciiTheme="minorHAnsi" w:cstheme="minorHAnsi" w:hAnsiTheme="minorHAnsi"/>
          <w:sz w:val="22"/>
          <w:szCs w:val="22"/>
        </w:rPr>
      </w:r>
      <w:commentRangeEnd w:id="32"/>
      <w:r>
        <w:commentReference w:id="32"/>
      </w:r>
      <w:r>
        <w:rPr>
          <w:rFonts w:cs="Calibri" w:ascii="Calibri" w:hAnsi="Calibri" w:asciiTheme="minorHAnsi" w:cstheme="minorHAnsi" w:hAnsiTheme="minorHAnsi"/>
          <w:sz w:val="22"/>
          <w:szCs w:val="22"/>
        </w:rPr>
      </w:r>
      <w:commentRangeEnd w:id="31"/>
      <w:r>
        <w:commentReference w:id="31"/>
      </w:r>
      <w:r>
        <w:rPr>
          <w:rFonts w:cs="Calibri" w:ascii="Calibri" w:hAnsi="Calibri" w:asciiTheme="minorHAnsi" w:cstheme="minorHAnsi" w:hAnsiTheme="minorHAnsi"/>
          <w:sz w:val="22"/>
          <w:szCs w:val="22"/>
        </w:rPr>
        <w:t xml:space="preserve">.  If </w:t>
      </w:r>
      <w:r>
        <w:rPr>
          <w:rFonts w:cs="Calibri" w:ascii="Calibri" w:hAnsi="Calibri" w:asciiTheme="minorHAnsi" w:cstheme="minorHAnsi" w:hAnsiTheme="minorHAnsi"/>
          <w:sz w:val="22"/>
          <w:szCs w:val="22"/>
          <w:lang w:val="en-US"/>
        </w:rPr>
        <w:t xml:space="preserve">the Data Recipient </w:t>
      </w:r>
      <w:r>
        <w:rPr>
          <w:rFonts w:cs="Calibri" w:ascii="Calibri" w:hAnsi="Calibri" w:asciiTheme="minorHAnsi" w:cstheme="minorHAnsi" w:hAnsiTheme="minorHAnsi"/>
          <w:sz w:val="22"/>
          <w:szCs w:val="22"/>
        </w:rPr>
        <w:t xml:space="preserve">seeks to use Data for </w:t>
      </w:r>
      <w:r>
        <w:rPr>
          <w:rFonts w:cs="Calibri" w:ascii="Calibri" w:hAnsi="Calibri" w:asciiTheme="minorHAnsi" w:cstheme="minorHAnsi" w:hAnsiTheme="minorHAnsi"/>
          <w:sz w:val="22"/>
          <w:szCs w:val="22"/>
          <w:lang w:val="en-US"/>
        </w:rPr>
        <w:t>other purposes</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US"/>
        </w:rPr>
        <w:t xml:space="preserve">the Data Recipient will </w:t>
      </w:r>
      <w:r>
        <w:rPr>
          <w:rFonts w:cs="Calibri" w:ascii="Calibri" w:hAnsi="Calibri" w:asciiTheme="minorHAnsi" w:cstheme="minorHAnsi" w:hAnsiTheme="minorHAnsi"/>
          <w:sz w:val="22"/>
          <w:szCs w:val="22"/>
        </w:rPr>
        <w:t xml:space="preserve">obtain written consent from Data Provider, either by an amendment to this Agreement or a new agreement, before such </w:t>
      </w:r>
      <w:r>
        <w:rPr>
          <w:rFonts w:cs="Calibri" w:ascii="Calibri" w:hAnsi="Calibri" w:asciiTheme="minorHAnsi" w:cstheme="minorHAnsi" w:hAnsiTheme="minorHAnsi"/>
          <w:sz w:val="22"/>
          <w:szCs w:val="22"/>
          <w:lang w:val="en-US"/>
        </w:rPr>
        <w:t>use</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n-ZA"/>
        </w:rPr>
        <w:t xml:space="preserve">The Data Recipient will report to the Data Provider on the results of the Project or Study stemming from the use of the Data. </w:t>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cstheme="minorHAnsi" w:ascii="Calibri" w:hAnsi="Calibri"/>
          <w:sz w:val="22"/>
          <w:szCs w:val="22"/>
          <w:lang w:val="en-ZA"/>
        </w:rPr>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lang w:val="en-ZA"/>
        </w:rPr>
        <w:t>2.8</w:t>
        <w:tab/>
        <w:t>The Data Recipient is hereby authorised to transfer the Data to the following third parties listed below (“Collaborators”) for purposes of the Project:</w:t>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lang w:val="en-ZA"/>
        </w:rPr>
        <w:tab/>
        <w:t>2.8.1</w:t>
        <w:tab/>
        <w:t>University of Peleforo Gon Coulibaly, Côte d'Ivoire</w:t>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lang w:val="en-ZA"/>
        </w:rPr>
        <w:tab/>
        <w:t>2.8.2</w:t>
        <w:tab/>
        <w:t>CeSHHAR, Zimbabwe</w:t>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lang w:val="en-ZA"/>
        </w:rPr>
        <w:tab/>
        <w:t>2.8.3</w:t>
        <w:tab/>
        <w:t xml:space="preserve">IBM Research Africa </w:t>
      </w:r>
    </w:p>
    <w:p>
      <w:pPr>
        <w:pStyle w:val="OTLlevel2"/>
        <w:tabs>
          <w:tab w:val="left" w:pos="720" w:leader="none"/>
        </w:tabs>
        <w:spacing w:lineRule="auto" w:line="276" w:before="0" w:after="0"/>
        <w:ind w:left="1440" w:hanging="1440"/>
        <w:contextualSpacing/>
        <w:jc w:val="both"/>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lang w:val="en-ZA"/>
        </w:rPr>
        <w:tab/>
        <w:t>2.8.4</w:t>
        <w:tab/>
        <w:t>University of Cape Town</w:t>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lang w:val="en-ZA"/>
        </w:rPr>
        <w:tab/>
        <w:t xml:space="preserve">and subject to the Data Recipient and the relevant Collaborator/s entering into a Data Transfer Agreement on the same terms as provided for herein.  </w:t>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cstheme="minorHAnsi" w:ascii="Calibri" w:hAnsi="Calibri"/>
          <w:sz w:val="22"/>
          <w:szCs w:val="22"/>
          <w:lang w:val="en-ZA"/>
        </w:rPr>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ascii="Calibri" w:hAnsi="Calibri" w:asciiTheme="minorHAnsi" w:cstheme="minorHAnsi" w:hAnsiTheme="minorHAnsi"/>
          <w:sz w:val="22"/>
          <w:szCs w:val="22"/>
          <w:lang w:val="en-ZA"/>
        </w:rPr>
        <w:t>2.9</w:t>
        <w:tab/>
      </w:r>
      <w:r>
        <w:rPr>
          <w:rFonts w:cs="Calibri" w:ascii="Calibri" w:hAnsi="Calibri" w:asciiTheme="minorHAnsi" w:cstheme="minorHAnsi" w:hAnsiTheme="minorHAnsi"/>
          <w:sz w:val="22"/>
          <w:szCs w:val="22"/>
        </w:rPr>
        <w:t>The Data Recipient undertakes not to attempt to identify the Data Subject to whom the Data relates.</w:t>
      </w:r>
    </w:p>
    <w:p>
      <w:pPr>
        <w:pStyle w:val="OTLlevel2"/>
        <w:tabs>
          <w:tab w:val="left" w:pos="720" w:leader="none"/>
        </w:tabs>
        <w:spacing w:lineRule="auto" w:line="276" w:before="0" w:after="0"/>
        <w:ind w:left="720" w:hanging="720"/>
        <w:contextualSpacing/>
        <w:jc w:val="both"/>
        <w:rPr>
          <w:rFonts w:ascii="Calibri" w:hAnsi="Calibri" w:cs="Calibri" w:asciiTheme="minorHAnsi" w:cstheme="minorHAnsi" w:hAnsiTheme="minorHAnsi"/>
          <w:sz w:val="22"/>
          <w:szCs w:val="22"/>
          <w:lang w:val="en-ZA"/>
        </w:rPr>
      </w:pPr>
      <w:r>
        <w:rPr>
          <w:rFonts w:cs="Calibri" w:cstheme="minorHAnsi" w:ascii="Calibri" w:hAnsi="Calibri"/>
          <w:sz w:val="22"/>
          <w:szCs w:val="22"/>
          <w:lang w:val="en-ZA"/>
        </w:rPr>
      </w:r>
    </w:p>
    <w:p>
      <w:pPr>
        <w:pStyle w:val="OTLlevel2"/>
        <w:tabs>
          <w:tab w:val="left" w:pos="720" w:leader="none"/>
        </w:tabs>
        <w:spacing w:lineRule="auto" w:line="276" w:before="0" w:after="0"/>
        <w:ind w:left="720" w:hanging="720"/>
        <w:contextualSpacing/>
        <w:jc w:val="both"/>
        <w:rPr>
          <w:rFonts w:ascii="Calibri" w:hAnsi="Calibri" w:cs="Arial" w:asciiTheme="minorHAnsi" w:hAnsiTheme="minorHAnsi"/>
          <w:sz w:val="22"/>
          <w:szCs w:val="22"/>
          <w:lang w:val="en-GB"/>
        </w:rPr>
      </w:pPr>
      <w:r>
        <w:rPr>
          <w:rFonts w:cs="Calibri" w:ascii="Calibri" w:hAnsi="Calibri" w:asciiTheme="minorHAnsi" w:cstheme="minorHAnsi" w:hAnsiTheme="minorHAnsi"/>
          <w:sz w:val="22"/>
          <w:szCs w:val="22"/>
          <w:lang w:val="en-ZA"/>
        </w:rPr>
        <w:t>2.10</w:t>
        <w:tab/>
      </w:r>
      <w:commentRangeStart w:id="35"/>
      <w:commentRangeStart w:id="36"/>
      <w:commentRangeStart w:id="37"/>
      <w:commentRangeStart w:id="38"/>
      <w:r>
        <w:rPr>
          <w:rFonts w:cs="Calibri" w:ascii="Calibri" w:hAnsi="Calibri" w:asciiTheme="minorHAnsi" w:cstheme="minorHAnsi" w:hAnsiTheme="minorHAnsi"/>
          <w:sz w:val="22"/>
          <w:szCs w:val="22"/>
          <w:lang w:val="en-ZA"/>
        </w:rPr>
        <w:t>The Parties acknowledge their</w:t>
      </w:r>
      <w:r>
        <w:rPr>
          <w:rFonts w:cs="Calibri" w:ascii="Calibri" w:hAnsi="Calibri" w:asciiTheme="minorHAnsi" w:cstheme="minorHAnsi" w:hAnsiTheme="minorHAnsi"/>
          <w:sz w:val="22"/>
          <w:szCs w:val="22"/>
          <w:lang w:val="en-GB"/>
        </w:rPr>
        <w:t xml:space="preserve"> obligation(s) to comply with Data Protection Legislation and that violation of the Data Protection Legislation may subject them to applicable legal penalties</w:t>
      </w:r>
      <w:r>
        <w:rPr>
          <w:rFonts w:cs="Arial" w:ascii="Calibri" w:hAnsi="Calibri" w:asciiTheme="minorHAnsi" w:hAnsiTheme="minorHAnsi"/>
          <w:sz w:val="22"/>
          <w:szCs w:val="22"/>
          <w:lang w:val="en-GB"/>
        </w:rPr>
        <w:t>.</w:t>
      </w:r>
      <w:r>
        <w:rPr>
          <w:rFonts w:cs="Arial" w:ascii="Calibri" w:hAnsi="Calibri" w:asciiTheme="minorHAnsi" w:hAnsiTheme="minorHAnsi"/>
          <w:sz w:val="22"/>
          <w:szCs w:val="22"/>
          <w:lang w:val="en-GB"/>
        </w:rPr>
      </w:r>
      <w:commentRangeEnd w:id="38"/>
      <w:r>
        <w:commentReference w:id="38"/>
      </w:r>
      <w:r>
        <w:rPr>
          <w:rFonts w:cs="Arial" w:ascii="Calibri" w:hAnsi="Calibri" w:asciiTheme="minorHAnsi" w:hAnsiTheme="minorHAnsi"/>
          <w:sz w:val="22"/>
          <w:szCs w:val="22"/>
          <w:lang w:val="en-GB"/>
        </w:rPr>
      </w:r>
      <w:commentRangeEnd w:id="37"/>
      <w:r>
        <w:commentReference w:id="37"/>
      </w:r>
      <w:r>
        <w:rPr>
          <w:rFonts w:cs="Arial" w:ascii="Calibri" w:hAnsi="Calibri" w:asciiTheme="minorHAnsi" w:hAnsiTheme="minorHAnsi"/>
          <w:sz w:val="22"/>
          <w:szCs w:val="22"/>
          <w:lang w:val="en-GB"/>
        </w:rPr>
      </w:r>
      <w:commentRangeEnd w:id="36"/>
      <w:r>
        <w:commentReference w:id="36"/>
      </w:r>
      <w:commentRangeEnd w:id="35"/>
      <w:r>
        <w:commentReference w:id="35"/>
      </w:r>
      <w:r>
        <w:rPr>
          <w:rFonts w:cs="Arial" w:ascii="Calibri" w:hAnsi="Calibri" w:asciiTheme="minorHAnsi" w:hAnsiTheme="minorHAnsi"/>
          <w:sz w:val="22"/>
          <w:szCs w:val="22"/>
          <w:lang w:val="en-GB"/>
        </w:rPr>
      </w:r>
      <w:bookmarkStart w:id="5" w:name="_Hlk159589286"/>
      <w:bookmarkEnd w:id="5"/>
    </w:p>
    <w:p>
      <w:pPr>
        <w:pStyle w:val="OTLlevel2"/>
        <w:tabs>
          <w:tab w:val="left" w:pos="720" w:leader="none"/>
        </w:tabs>
        <w:spacing w:lineRule="auto" w:line="276" w:before="0" w:after="0"/>
        <w:ind w:left="720" w:hanging="720"/>
        <w:contextualSpacing/>
        <w:jc w:val="both"/>
        <w:rPr>
          <w:rFonts w:ascii="Calibri" w:hAnsi="Calibri" w:cs="Arial" w:asciiTheme="minorHAnsi" w:hAnsiTheme="minorHAnsi"/>
          <w:sz w:val="22"/>
          <w:szCs w:val="22"/>
          <w:lang w:val="en-GB"/>
        </w:rPr>
      </w:pPr>
      <w:r>
        <w:rPr>
          <w:rFonts w:cs="Arial" w:ascii="Calibri" w:hAnsi="Calibri"/>
          <w:sz w:val="22"/>
          <w:szCs w:val="22"/>
          <w:lang w:val="en-GB"/>
        </w:rPr>
      </w:r>
    </w:p>
    <w:p>
      <w:pPr>
        <w:pStyle w:val="OTLlevel2"/>
        <w:tabs>
          <w:tab w:val="left" w:pos="720" w:leader="none"/>
        </w:tabs>
        <w:spacing w:lineRule="auto" w:line="276" w:before="0" w:after="0"/>
        <w:ind w:left="720" w:hanging="720"/>
        <w:contextualSpacing/>
        <w:jc w:val="both"/>
        <w:rPr>
          <w:rFonts w:ascii="Calibri" w:hAnsi="Calibri" w:cs="Arial" w:asciiTheme="minorHAnsi" w:hAnsiTheme="minorHAnsi"/>
          <w:sz w:val="22"/>
          <w:szCs w:val="22"/>
          <w:lang w:val="en-GB"/>
        </w:rPr>
      </w:pPr>
      <w:r>
        <w:rPr>
          <w:rFonts w:cs="Arial" w:ascii="Calibri" w:hAnsi="Calibri" w:asciiTheme="minorHAnsi" w:hAnsiTheme="minorHAnsi"/>
          <w:sz w:val="22"/>
          <w:szCs w:val="22"/>
          <w:lang w:val="en-GB"/>
        </w:rPr>
        <w:t>2.11</w:t>
        <w:tab/>
        <w:t xml:space="preserve">If any publications emanate from the use of the Data, the Data Recipient undertakes not to publish the Data in an </w:t>
      </w:r>
      <w:commentRangeStart w:id="39"/>
      <w:commentRangeStart w:id="40"/>
      <w:commentRangeStart w:id="41"/>
      <w:r>
        <w:rPr>
          <w:rFonts w:cs="Arial" w:ascii="Calibri" w:hAnsi="Calibri" w:asciiTheme="minorHAnsi" w:hAnsiTheme="minorHAnsi"/>
          <w:sz w:val="22"/>
          <w:szCs w:val="22"/>
          <w:lang w:val="en-GB"/>
        </w:rPr>
        <w:t>identifiable form</w:t>
      </w:r>
      <w:r>
        <w:rPr>
          <w:rFonts w:cs="Arial" w:ascii="Calibri" w:hAnsi="Calibri" w:asciiTheme="minorHAnsi" w:hAnsiTheme="minorHAnsi"/>
          <w:sz w:val="22"/>
          <w:szCs w:val="22"/>
          <w:lang w:val="en-GB"/>
        </w:rPr>
      </w:r>
      <w:commentRangeEnd w:id="41"/>
      <w:r>
        <w:commentReference w:id="41"/>
      </w:r>
      <w:r>
        <w:rPr>
          <w:rFonts w:cs="Arial" w:ascii="Calibri" w:hAnsi="Calibri" w:asciiTheme="minorHAnsi" w:hAnsiTheme="minorHAnsi"/>
          <w:sz w:val="22"/>
          <w:szCs w:val="22"/>
          <w:lang w:val="en-GB"/>
        </w:rPr>
      </w:r>
      <w:commentRangeEnd w:id="40"/>
      <w:r>
        <w:commentReference w:id="40"/>
      </w:r>
      <w:r>
        <w:rPr>
          <w:rFonts w:cs="Arial" w:ascii="Calibri" w:hAnsi="Calibri" w:asciiTheme="minorHAnsi" w:hAnsiTheme="minorHAnsi"/>
          <w:sz w:val="22"/>
          <w:szCs w:val="22"/>
          <w:lang w:val="en-GB"/>
        </w:rPr>
      </w:r>
      <w:commentRangeEnd w:id="39"/>
      <w:r>
        <w:commentReference w:id="39"/>
      </w:r>
      <w:r>
        <w:rPr>
          <w:rFonts w:cs="Arial" w:ascii="Calibri" w:hAnsi="Calibri" w:asciiTheme="minorHAnsi" w:hAnsiTheme="minorHAnsi"/>
          <w:sz w:val="22"/>
          <w:szCs w:val="22"/>
          <w:lang w:val="en-GB"/>
        </w:rPr>
        <w:t xml:space="preserve">. </w:t>
      </w:r>
    </w:p>
    <w:p>
      <w:pPr>
        <w:pStyle w:val="OTLlevel2"/>
        <w:tabs>
          <w:tab w:val="left" w:pos="720" w:leader="none"/>
        </w:tabs>
        <w:spacing w:lineRule="auto" w:line="276" w:before="0" w:after="0"/>
        <w:ind w:left="720" w:hanging="720"/>
        <w:contextualSpacing/>
        <w:jc w:val="both"/>
        <w:rPr>
          <w:rFonts w:ascii="Calibri" w:hAnsi="Calibri" w:cs="Arial" w:asciiTheme="minorHAnsi" w:hAnsiTheme="minorHAnsi"/>
          <w:sz w:val="22"/>
          <w:szCs w:val="22"/>
          <w:lang w:val="en-GB"/>
        </w:rPr>
      </w:pPr>
      <w:r>
        <w:rPr>
          <w:rFonts w:cs="Arial" w:ascii="Calibri" w:hAnsi="Calibri"/>
          <w:sz w:val="22"/>
          <w:szCs w:val="22"/>
          <w:lang w:val="en-GB"/>
        </w:rPr>
      </w:r>
    </w:p>
    <w:p>
      <w:pPr>
        <w:pStyle w:val="OTLlevel2"/>
        <w:tabs>
          <w:tab w:val="left" w:pos="720" w:leader="none"/>
        </w:tabs>
        <w:spacing w:lineRule="auto" w:line="276" w:before="0" w:after="0"/>
        <w:ind w:left="720" w:hanging="720"/>
        <w:contextualSpacing/>
        <w:jc w:val="both"/>
        <w:rPr>
          <w:rFonts w:ascii="Calibri" w:hAnsi="Calibri" w:cs="Arial" w:asciiTheme="minorHAnsi" w:hAnsiTheme="minorHAnsi"/>
          <w:sz w:val="22"/>
          <w:szCs w:val="22"/>
          <w:lang w:val="en-GB"/>
        </w:rPr>
      </w:pPr>
      <w:r>
        <w:rPr>
          <w:rFonts w:cs="Arial" w:ascii="Calibri" w:hAnsi="Calibri" w:asciiTheme="minorHAnsi" w:hAnsiTheme="minorHAnsi"/>
          <w:sz w:val="22"/>
          <w:szCs w:val="22"/>
          <w:lang w:val="en-GB"/>
        </w:rPr>
        <w:t>2.12</w:t>
        <w:tab/>
        <w:t xml:space="preserve">Under NIH grant funding policy, Study Data resulting from analysis of the </w:t>
      </w:r>
      <w:commentRangeStart w:id="42"/>
      <w:commentRangeStart w:id="43"/>
      <w:commentRangeStart w:id="44"/>
      <w:commentRangeStart w:id="45"/>
      <w:r>
        <w:rPr>
          <w:rFonts w:cs="Arial" w:ascii="Calibri" w:hAnsi="Calibri" w:asciiTheme="minorHAnsi" w:hAnsiTheme="minorHAnsi"/>
          <w:sz w:val="22"/>
          <w:szCs w:val="22"/>
          <w:lang w:val="en-GB"/>
        </w:rPr>
        <w:t>Data will, where no personally identifiable data is included, be made openly available through open data access platforms to support further research.</w:t>
      </w:r>
      <w:r>
        <w:rPr>
          <w:rFonts w:cs="Arial" w:ascii="Calibri" w:hAnsi="Calibri" w:asciiTheme="minorHAnsi" w:hAnsiTheme="minorHAnsi"/>
          <w:sz w:val="22"/>
          <w:szCs w:val="22"/>
          <w:lang w:val="en-GB"/>
        </w:rPr>
      </w:r>
      <w:commentRangeEnd w:id="45"/>
      <w:r>
        <w:commentReference w:id="45"/>
      </w:r>
      <w:r>
        <w:rPr>
          <w:rFonts w:cs="Arial" w:ascii="Calibri" w:hAnsi="Calibri" w:asciiTheme="minorHAnsi" w:hAnsiTheme="minorHAnsi"/>
          <w:sz w:val="22"/>
          <w:szCs w:val="22"/>
          <w:lang w:val="en-GB"/>
        </w:rPr>
      </w:r>
      <w:commentRangeEnd w:id="44"/>
      <w:r>
        <w:commentReference w:id="44"/>
      </w:r>
      <w:r>
        <w:rPr>
          <w:rFonts w:cs="Arial" w:ascii="Calibri" w:hAnsi="Calibri" w:asciiTheme="minorHAnsi" w:hAnsiTheme="minorHAnsi"/>
          <w:sz w:val="22"/>
          <w:szCs w:val="22"/>
          <w:lang w:val="en-GB"/>
        </w:rPr>
      </w:r>
      <w:commentRangeEnd w:id="43"/>
      <w:r>
        <w:commentReference w:id="43"/>
      </w:r>
      <w:commentRangeEnd w:id="42"/>
      <w:r>
        <w:commentReference w:id="42"/>
      </w:r>
      <w:r>
        <w:rPr>
          <w:rFonts w:cs="Arial" w:ascii="Calibri" w:hAnsi="Calibri" w:asciiTheme="minorHAnsi" w:hAnsiTheme="minorHAnsi"/>
          <w:sz w:val="22"/>
          <w:szCs w:val="22"/>
          <w:lang w:val="en-GB"/>
        </w:rPr>
      </w:r>
    </w:p>
    <w:p>
      <w:pPr>
        <w:pStyle w:val="OTLlevel2"/>
        <w:tabs>
          <w:tab w:val="left" w:pos="720" w:leader="none"/>
        </w:tabs>
        <w:spacing w:lineRule="auto" w:line="276" w:before="0" w:after="0"/>
        <w:ind w:left="720" w:hanging="720"/>
        <w:contextualSpacing/>
        <w:jc w:val="both"/>
        <w:rPr>
          <w:rFonts w:ascii="Calibri" w:hAnsi="Calibri" w:cs="Arial" w:asciiTheme="minorHAnsi" w:hAnsiTheme="minorHAnsi"/>
          <w:sz w:val="22"/>
          <w:szCs w:val="22"/>
          <w:highlight w:val="yellow"/>
          <w:lang w:val="en-GB"/>
        </w:rPr>
      </w:pPr>
      <w:r>
        <w:rPr>
          <w:rFonts w:cs="Arial" w:ascii="Calibri" w:hAnsi="Calibri"/>
          <w:sz w:val="22"/>
          <w:szCs w:val="22"/>
          <w:highlight w:val="yellow"/>
          <w:lang w:val="en-GB"/>
        </w:rPr>
      </w:r>
    </w:p>
    <w:p>
      <w:pPr>
        <w:pStyle w:val="OTLlevel2"/>
        <w:tabs>
          <w:tab w:val="left" w:pos="720" w:leader="none"/>
        </w:tabs>
        <w:spacing w:lineRule="auto" w:line="276" w:before="0" w:after="0"/>
        <w:ind w:left="720" w:hanging="720"/>
        <w:contextualSpacing/>
        <w:jc w:val="both"/>
        <w:rPr>
          <w:rFonts w:ascii="Calibri" w:hAnsi="Calibri" w:cs="Arial" w:asciiTheme="minorHAnsi" w:hAnsiTheme="minorHAnsi"/>
          <w:sz w:val="22"/>
          <w:szCs w:val="22"/>
          <w:lang w:val="en-GB"/>
        </w:rPr>
      </w:pPr>
      <w:r>
        <w:rPr>
          <w:rFonts w:cs="Arial" w:ascii="Calibri" w:hAnsi="Calibri" w:asciiTheme="minorHAnsi" w:hAnsiTheme="minorHAnsi"/>
          <w:sz w:val="22"/>
          <w:szCs w:val="22"/>
          <w:lang w:val="en-GB"/>
        </w:rPr>
        <w:t>2.13</w:t>
        <w:tab/>
        <w:t>Publications emanating from the use of the Data will follow the HE</w:t>
      </w:r>
      <w:r>
        <w:rPr>
          <w:rFonts w:cs="Arial" w:ascii="Calibri" w:hAnsi="Calibri" w:asciiTheme="minorHAnsi" w:hAnsiTheme="minorHAnsi"/>
          <w:sz w:val="22"/>
          <w:szCs w:val="22"/>
          <w:vertAlign w:val="superscript"/>
          <w:lang w:val="en-GB"/>
          <w:rPrChange w:id="0" w:author="Matthew Chersich" w:date="2024-02-23T13:12:00Z"/>
        </w:rPr>
        <w:t>2</w:t>
      </w:r>
      <w:r>
        <w:rPr>
          <w:rFonts w:cs="Arial" w:ascii="Calibri" w:hAnsi="Calibri" w:asciiTheme="minorHAnsi" w:hAnsiTheme="minorHAnsi"/>
          <w:sz w:val="22"/>
          <w:szCs w:val="22"/>
          <w:lang w:val="en-GB"/>
        </w:rPr>
        <w:t>AT Cent</w:t>
      </w:r>
      <w:del w:id="9" w:author="Matthew Chersich" w:date="2024-02-23T13:12:00Z">
        <w:r>
          <w:rPr>
            <w:rFonts w:cs="Arial" w:ascii="Calibri" w:hAnsi="Calibri" w:asciiTheme="minorHAnsi" w:hAnsiTheme="minorHAnsi"/>
            <w:sz w:val="22"/>
            <w:szCs w:val="22"/>
            <w:lang w:val="en-GB"/>
          </w:rPr>
          <w:delText>r</w:delText>
        </w:r>
      </w:del>
      <w:r>
        <w:rPr>
          <w:rFonts w:cs="Arial" w:ascii="Calibri" w:hAnsi="Calibri" w:asciiTheme="minorHAnsi" w:hAnsiTheme="minorHAnsi"/>
          <w:sz w:val="22"/>
          <w:szCs w:val="22"/>
          <w:lang w:val="en-GB"/>
        </w:rPr>
        <w:t>e</w:t>
      </w:r>
      <w:ins w:id="10" w:author="Matthew Chersich" w:date="2024-02-23T13:12:00Z">
        <w:r>
          <w:rPr>
            <w:rFonts w:cs="Arial" w:ascii="Calibri" w:hAnsi="Calibri" w:asciiTheme="minorHAnsi" w:hAnsiTheme="minorHAnsi"/>
            <w:sz w:val="22"/>
            <w:szCs w:val="22"/>
            <w:lang w:val="en-GB"/>
          </w:rPr>
          <w:t>r</w:t>
        </w:r>
      </w:ins>
      <w:r>
        <w:rPr>
          <w:rFonts w:cs="Arial" w:ascii="Calibri" w:hAnsi="Calibri" w:asciiTheme="minorHAnsi" w:hAnsiTheme="minorHAnsi"/>
          <w:sz w:val="22"/>
          <w:szCs w:val="22"/>
          <w:lang w:val="en-GB"/>
        </w:rPr>
        <w:t xml:space="preserve"> authorship policy included in </w:t>
      </w:r>
      <w:r>
        <w:rPr>
          <w:rFonts w:cs="Arial" w:ascii="Calibri" w:hAnsi="Calibri" w:asciiTheme="minorHAnsi" w:hAnsiTheme="minorHAnsi"/>
          <w:b/>
          <w:bCs/>
          <w:sz w:val="22"/>
          <w:szCs w:val="22"/>
          <w:lang w:val="en-GB"/>
        </w:rPr>
        <w:t>Annexure “C”</w:t>
      </w:r>
      <w:r>
        <w:rPr>
          <w:rFonts w:cs="Arial" w:ascii="Calibri" w:hAnsi="Calibri" w:asciiTheme="minorHAnsi" w:hAnsiTheme="minorHAnsi"/>
          <w:sz w:val="22"/>
          <w:szCs w:val="22"/>
          <w:lang w:val="en-GB"/>
        </w:rPr>
        <w:t xml:space="preserve"> attached hereto. The HE</w:t>
      </w:r>
      <w:r>
        <w:rPr>
          <w:rFonts w:cs="Arial" w:ascii="Calibri" w:hAnsi="Calibri" w:asciiTheme="minorHAnsi" w:hAnsiTheme="minorHAnsi"/>
          <w:sz w:val="22"/>
          <w:szCs w:val="22"/>
          <w:vertAlign w:val="superscript"/>
          <w:lang w:val="en-GB"/>
          <w:rPrChange w:id="0" w:author="Matthew Chersich" w:date="2024-02-23T13:12:00Z"/>
        </w:rPr>
        <w:t>2</w:t>
      </w:r>
      <w:r>
        <w:rPr>
          <w:rFonts w:cs="Arial" w:ascii="Calibri" w:hAnsi="Calibri" w:asciiTheme="minorHAnsi" w:hAnsiTheme="minorHAnsi"/>
          <w:sz w:val="22"/>
          <w:szCs w:val="22"/>
          <w:lang w:val="en-GB"/>
        </w:rPr>
        <w:t>AT Cent</w:t>
      </w:r>
      <w:del w:id="12" w:author="Matthew Chersich" w:date="2024-02-23T13:12:00Z">
        <w:r>
          <w:rPr>
            <w:rFonts w:cs="Arial" w:ascii="Calibri" w:hAnsi="Calibri" w:asciiTheme="minorHAnsi" w:hAnsiTheme="minorHAnsi"/>
            <w:sz w:val="22"/>
            <w:szCs w:val="22"/>
            <w:lang w:val="en-GB"/>
          </w:rPr>
          <w:delText>r</w:delText>
        </w:r>
      </w:del>
      <w:r>
        <w:rPr>
          <w:rFonts w:cs="Arial" w:ascii="Calibri" w:hAnsi="Calibri" w:asciiTheme="minorHAnsi" w:hAnsiTheme="minorHAnsi"/>
          <w:sz w:val="22"/>
          <w:szCs w:val="22"/>
          <w:lang w:val="en-GB"/>
        </w:rPr>
        <w:t>e</w:t>
      </w:r>
      <w:ins w:id="13" w:author="Matthew Chersich" w:date="2024-02-23T13:12:00Z">
        <w:r>
          <w:rPr>
            <w:rFonts w:cs="Arial" w:ascii="Calibri" w:hAnsi="Calibri" w:asciiTheme="minorHAnsi" w:hAnsiTheme="minorHAnsi"/>
            <w:sz w:val="22"/>
            <w:szCs w:val="22"/>
            <w:lang w:val="en-GB"/>
          </w:rPr>
          <w:t>r</w:t>
        </w:r>
      </w:ins>
      <w:r>
        <w:rPr>
          <w:rFonts w:cs="Arial" w:ascii="Calibri" w:hAnsi="Calibri" w:asciiTheme="minorHAnsi" w:hAnsiTheme="minorHAnsi"/>
          <w:sz w:val="22"/>
          <w:szCs w:val="22"/>
          <w:lang w:val="en-GB"/>
        </w:rPr>
        <w:t xml:space="preserve"> Authorship Policy may be updated from time to time, which updates will be shared between the Parties to this Agreement.</w:t>
      </w:r>
      <w:bookmarkStart w:id="6" w:name="_Hlk129329799"/>
      <w:bookmarkEnd w:id="6"/>
    </w:p>
    <w:p>
      <w:pPr>
        <w:pStyle w:val="OTLlevel2"/>
        <w:tabs>
          <w:tab w:val="left" w:pos="720" w:leader="none"/>
        </w:tabs>
        <w:spacing w:lineRule="auto" w:line="276" w:before="0" w:after="0"/>
        <w:ind w:left="720" w:hanging="720"/>
        <w:contextualSpacing/>
        <w:jc w:val="both"/>
        <w:rPr>
          <w:rFonts w:ascii="Calibri" w:hAnsi="Calibri" w:cs="Arial" w:asciiTheme="minorHAnsi" w:hAnsiTheme="minorHAnsi"/>
          <w:sz w:val="22"/>
          <w:szCs w:val="22"/>
          <w:highlight w:val="yellow"/>
          <w:lang w:val="en-GB"/>
        </w:rPr>
      </w:pPr>
      <w:r>
        <w:rPr>
          <w:rFonts w:cs="Arial" w:ascii="Calibri" w:hAnsi="Calibri"/>
          <w:sz w:val="22"/>
          <w:szCs w:val="22"/>
          <w:highlight w:val="yellow"/>
          <w:lang w:val="en-GB"/>
        </w:rPr>
      </w:r>
    </w:p>
    <w:p>
      <w:pPr>
        <w:pStyle w:val="OTLlevel2"/>
        <w:tabs>
          <w:tab w:val="left" w:pos="720" w:leader="none"/>
        </w:tabs>
        <w:spacing w:lineRule="auto" w:line="276" w:before="0" w:after="0"/>
        <w:ind w:left="720" w:hanging="720"/>
        <w:contextualSpacing/>
        <w:jc w:val="both"/>
        <w:rPr>
          <w:rFonts w:ascii="Calibri" w:hAnsi="Calibri" w:cs="Arial" w:asciiTheme="minorHAnsi" w:hAnsiTheme="minorHAnsi"/>
          <w:sz w:val="22"/>
          <w:szCs w:val="22"/>
          <w:lang w:val="en-GB"/>
        </w:rPr>
      </w:pPr>
      <w:r>
        <w:rPr>
          <w:rFonts w:cs="Arial" w:ascii="Calibri" w:hAnsi="Calibri" w:asciiTheme="minorHAnsi" w:hAnsiTheme="minorHAnsi"/>
          <w:sz w:val="22"/>
          <w:szCs w:val="22"/>
          <w:lang w:val="en-GB"/>
        </w:rPr>
        <w:t>2.14</w:t>
        <w:tab/>
      </w:r>
      <w:commentRangeStart w:id="46"/>
      <w:commentRangeStart w:id="47"/>
      <w:commentRangeStart w:id="48"/>
      <w:commentRangeStart w:id="49"/>
      <w:r>
        <w:rPr>
          <w:rFonts w:cs="Arial" w:ascii="Calibri" w:hAnsi="Calibri" w:asciiTheme="minorHAnsi" w:hAnsiTheme="minorHAnsi"/>
          <w:sz w:val="22"/>
          <w:szCs w:val="22"/>
          <w:lang w:val="en-GB"/>
        </w:rPr>
        <w:t>The Data Recipient will retain a copy of the Data for a period of 5 years after the termination of the over-arching NIH grant agreement (current Project End Date 30 June 2026)</w:t>
      </w:r>
      <w:r>
        <w:rPr>
          <w:rFonts w:cs="Arial" w:ascii="Calibri" w:hAnsi="Calibri" w:asciiTheme="minorHAnsi" w:hAnsiTheme="minorHAnsi"/>
          <w:sz w:val="22"/>
          <w:szCs w:val="22"/>
          <w:lang w:val="en-GB"/>
        </w:rPr>
      </w:r>
      <w:commentRangeEnd w:id="49"/>
      <w:r>
        <w:commentReference w:id="49"/>
      </w:r>
      <w:r>
        <w:rPr>
          <w:rFonts w:cs="Arial" w:ascii="Calibri" w:hAnsi="Calibri" w:asciiTheme="minorHAnsi" w:hAnsiTheme="minorHAnsi"/>
          <w:sz w:val="22"/>
          <w:szCs w:val="22"/>
          <w:lang w:val="en-GB"/>
        </w:rPr>
      </w:r>
      <w:commentRangeEnd w:id="48"/>
      <w:r>
        <w:commentReference w:id="48"/>
      </w:r>
      <w:r>
        <w:rPr>
          <w:rFonts w:cs="Arial" w:ascii="Calibri" w:hAnsi="Calibri" w:asciiTheme="minorHAnsi" w:hAnsiTheme="minorHAnsi"/>
          <w:sz w:val="22"/>
          <w:szCs w:val="22"/>
          <w:lang w:val="en-GB"/>
        </w:rPr>
      </w:r>
      <w:commentRangeEnd w:id="47"/>
      <w:r>
        <w:commentReference w:id="47"/>
      </w:r>
      <w:r>
        <w:rPr>
          <w:rFonts w:cs="Arial" w:ascii="Calibri" w:hAnsi="Calibri" w:asciiTheme="minorHAnsi" w:hAnsiTheme="minorHAnsi"/>
          <w:sz w:val="22"/>
          <w:szCs w:val="22"/>
          <w:lang w:val="en-GB"/>
        </w:rPr>
      </w:r>
      <w:commentRangeEnd w:id="46"/>
      <w:r>
        <w:commentReference w:id="46"/>
      </w:r>
      <w:r>
        <w:rPr>
          <w:rFonts w:cs="Arial" w:ascii="Calibri" w:hAnsi="Calibri" w:asciiTheme="minorHAnsi" w:hAnsiTheme="minorHAnsi"/>
          <w:sz w:val="22"/>
          <w:szCs w:val="22"/>
          <w:lang w:val="en-GB"/>
        </w:rPr>
        <w:t xml:space="preserve"> for the purposes of concluding and correcting any analysis and publications resulting from the Data.  Any retention of Data after this 5 year period will be negotiated with the Data Provider.</w:t>
      </w:r>
    </w:p>
    <w:p>
      <w:pPr>
        <w:pStyle w:val="OTLlevel2"/>
        <w:tabs>
          <w:tab w:val="left" w:pos="720" w:leader="none"/>
        </w:tabs>
        <w:spacing w:lineRule="auto" w:line="276" w:before="0" w:after="0"/>
        <w:ind w:left="720" w:hanging="720"/>
        <w:contextualSpacing/>
        <w:jc w:val="both"/>
        <w:rPr>
          <w:rFonts w:ascii="Calibri" w:hAnsi="Calibri" w:cs="Arial" w:asciiTheme="minorHAnsi" w:hAnsiTheme="minorHAnsi"/>
          <w:sz w:val="22"/>
          <w:szCs w:val="22"/>
          <w:lang w:val="en-GB"/>
        </w:rPr>
      </w:pPr>
      <w:r>
        <w:rPr>
          <w:rFonts w:cs="Arial" w:ascii="Calibri" w:hAnsi="Calibri"/>
          <w:sz w:val="22"/>
          <w:szCs w:val="22"/>
          <w:lang w:val="en-GB"/>
        </w:rPr>
      </w:r>
    </w:p>
    <w:p>
      <w:pPr>
        <w:pStyle w:val="OTLlevel2"/>
        <w:tabs>
          <w:tab w:val="left" w:pos="720" w:leader="none"/>
        </w:tabs>
        <w:spacing w:lineRule="auto" w:line="276" w:before="0" w:after="0"/>
        <w:ind w:left="720" w:hanging="720"/>
        <w:contextualSpacing/>
        <w:jc w:val="both"/>
        <w:rPr>
          <w:rFonts w:ascii="Calibri" w:hAnsi="Calibri" w:cs="Arial" w:asciiTheme="minorHAnsi" w:hAnsiTheme="minorHAnsi"/>
          <w:sz w:val="22"/>
          <w:szCs w:val="22"/>
          <w:lang w:val="en-GB"/>
        </w:rPr>
      </w:pPr>
      <w:r>
        <w:rPr>
          <w:rFonts w:cs="Arial" w:ascii="Calibri" w:hAnsi="Calibri" w:asciiTheme="minorHAnsi" w:hAnsiTheme="minorHAnsi"/>
          <w:sz w:val="22"/>
          <w:szCs w:val="22"/>
          <w:lang w:val="en-GB"/>
        </w:rPr>
        <w:t>2.15</w:t>
        <w:tab/>
      </w:r>
      <w:commentRangeStart w:id="50"/>
      <w:commentRangeStart w:id="51"/>
      <w:commentRangeStart w:id="52"/>
      <w:r>
        <w:rPr>
          <w:rFonts w:cs="Arial" w:ascii="Calibri" w:hAnsi="Calibri" w:asciiTheme="minorHAnsi" w:hAnsiTheme="minorHAnsi"/>
          <w:sz w:val="22"/>
          <w:szCs w:val="22"/>
          <w:lang w:val="en-GB"/>
        </w:rPr>
        <w:t>By signing this Agreement, the Data Provider confirms that it has the authority to transfer the Data and consent to provide the Data to the Recipient for use for the duration of this Agreement and as provided for in Clause 2.</w:t>
      </w:r>
      <w:commentRangeStart w:id="53"/>
      <w:r>
        <w:rPr>
          <w:rFonts w:cs="Arial" w:ascii="Calibri" w:hAnsi="Calibri" w:asciiTheme="minorHAnsi" w:hAnsiTheme="minorHAnsi"/>
          <w:sz w:val="22"/>
          <w:szCs w:val="22"/>
          <w:lang w:val="en-GB"/>
        </w:rPr>
        <w:t>14</w:t>
      </w:r>
      <w:r>
        <w:rPr>
          <w:rFonts w:cs="Arial" w:ascii="Calibri" w:hAnsi="Calibri" w:asciiTheme="minorHAnsi" w:hAnsiTheme="minorHAnsi"/>
          <w:sz w:val="22"/>
          <w:szCs w:val="22"/>
          <w:lang w:val="en-GB"/>
        </w:rPr>
      </w:r>
      <w:bookmarkStart w:id="7" w:name="_Hlk129330141"/>
      <w:bookmarkEnd w:id="7"/>
      <w:commentRangeEnd w:id="53"/>
      <w:r>
        <w:commentReference w:id="53"/>
      </w:r>
      <w:r>
        <w:rPr>
          <w:rFonts w:cs="Arial" w:ascii="Calibri" w:hAnsi="Calibri" w:asciiTheme="minorHAnsi" w:hAnsiTheme="minorHAnsi"/>
          <w:sz w:val="22"/>
          <w:szCs w:val="22"/>
          <w:lang w:val="en-GB"/>
        </w:rPr>
        <w:t>.</w:t>
      </w:r>
      <w:r>
        <w:rPr>
          <w:rFonts w:cs="Arial" w:ascii="Calibri" w:hAnsi="Calibri" w:asciiTheme="minorHAnsi" w:hAnsiTheme="minorHAnsi"/>
          <w:sz w:val="22"/>
          <w:szCs w:val="22"/>
          <w:lang w:val="en-GB"/>
        </w:rPr>
      </w:r>
      <w:commentRangeEnd w:id="52"/>
      <w:r>
        <w:commentReference w:id="52"/>
      </w:r>
      <w:r>
        <w:rPr>
          <w:rFonts w:cs="Arial" w:ascii="Calibri" w:hAnsi="Calibri" w:asciiTheme="minorHAnsi" w:hAnsiTheme="minorHAnsi"/>
          <w:sz w:val="22"/>
          <w:szCs w:val="22"/>
          <w:lang w:val="en-GB"/>
        </w:rPr>
      </w:r>
      <w:bookmarkStart w:id="8" w:name="_Hlk159589451"/>
      <w:bookmarkEnd w:id="8"/>
      <w:commentRangeEnd w:id="51"/>
      <w:r>
        <w:commentReference w:id="51"/>
      </w:r>
      <w:commentRangeEnd w:id="50"/>
      <w:r>
        <w:commentReference w:id="50"/>
      </w:r>
      <w:r>
        <w:rPr>
          <w:rFonts w:cs="Arial" w:ascii="Calibri" w:hAnsi="Calibri" w:asciiTheme="minorHAnsi" w:hAnsiTheme="minorHAnsi"/>
          <w:sz w:val="22"/>
          <w:szCs w:val="22"/>
          <w:lang w:val="en-GB"/>
        </w:rPr>
      </w:r>
    </w:p>
    <w:p>
      <w:pPr>
        <w:pStyle w:val="Heading2"/>
        <w:numPr>
          <w:ilvl w:val="0"/>
          <w:numId w:val="0"/>
        </w:numPr>
        <w:tabs>
          <w:tab w:val="clear" w:pos="720"/>
          <w:tab w:val="left" w:pos="567" w:leader="none"/>
        </w:tabs>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3.</w:t>
      </w:r>
      <w:r>
        <w:rPr>
          <w:rFonts w:cs="Calibri" w:ascii="Calibri" w:hAnsi="Calibri" w:asciiTheme="minorHAnsi" w:cstheme="minorHAnsi" w:hAnsiTheme="minorHAnsi"/>
          <w:sz w:val="22"/>
          <w:szCs w:val="22"/>
        </w:rPr>
        <w:tab/>
      </w:r>
      <w:r>
        <w:rPr>
          <w:rFonts w:cs="Calibri" w:ascii="Calibri" w:hAnsi="Calibri" w:asciiTheme="minorHAnsi" w:cstheme="minorHAnsi" w:hAnsiTheme="minorHAnsi"/>
          <w:b/>
          <w:sz w:val="22"/>
          <w:szCs w:val="22"/>
          <w:u w:val="single"/>
        </w:rPr>
        <w:t>RESPONSIBLE PARTY STATUS</w:t>
      </w:r>
      <w:r>
        <w:rPr>
          <w:rFonts w:cs="Calibri" w:ascii="Calibri" w:hAnsi="Calibri" w:asciiTheme="minorHAnsi" w:cstheme="minorHAnsi" w:hAnsiTheme="minorHAnsi"/>
          <w:sz w:val="22"/>
          <w:szCs w:val="22"/>
        </w:rPr>
        <w:tab/>
      </w:r>
    </w:p>
    <w:p>
      <w:pPr>
        <w:pStyle w:val="Heading2"/>
        <w:numPr>
          <w:ilvl w:val="0"/>
          <w:numId w:val="0"/>
        </w:numPr>
        <w:tabs>
          <w:tab w:val="left" w:pos="720" w:leader="none"/>
        </w:tabs>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3.1</w:t>
        <w:tab/>
        <w:t xml:space="preserve">For purposes of this Agreement, </w:t>
      </w:r>
      <w:commentRangeStart w:id="54"/>
      <w:commentRangeStart w:id="55"/>
      <w:commentRangeStart w:id="56"/>
      <w:r>
        <w:rPr>
          <w:rFonts w:cs="Calibri" w:ascii="Calibri" w:hAnsi="Calibri" w:asciiTheme="minorHAnsi" w:cstheme="minorHAnsi" w:hAnsiTheme="minorHAnsi"/>
          <w:sz w:val="22"/>
          <w:szCs w:val="22"/>
        </w:rPr>
        <w:t>the Data Recipient is the Responsible Party</w:t>
      </w:r>
      <w:r>
        <w:rPr>
          <w:rFonts w:cs="Calibri" w:ascii="Calibri" w:hAnsi="Calibri" w:asciiTheme="minorHAnsi" w:cstheme="minorHAnsi" w:hAnsiTheme="minorHAnsi"/>
          <w:sz w:val="22"/>
          <w:szCs w:val="22"/>
        </w:rPr>
      </w:r>
      <w:commentRangeEnd w:id="56"/>
      <w:r>
        <w:commentReference w:id="56"/>
      </w:r>
      <w:r>
        <w:rPr>
          <w:rFonts w:cs="Calibri" w:ascii="Calibri" w:hAnsi="Calibri" w:asciiTheme="minorHAnsi" w:cstheme="minorHAnsi" w:hAnsiTheme="minorHAnsi"/>
          <w:sz w:val="22"/>
          <w:szCs w:val="22"/>
        </w:rPr>
      </w:r>
      <w:commentRangeEnd w:id="55"/>
      <w:r>
        <w:commentReference w:id="55"/>
      </w:r>
      <w:r>
        <w:rPr>
          <w:rFonts w:cs="Calibri" w:ascii="Calibri" w:hAnsi="Calibri" w:asciiTheme="minorHAnsi" w:cstheme="minorHAnsi" w:hAnsiTheme="minorHAnsi"/>
          <w:sz w:val="22"/>
          <w:szCs w:val="22"/>
        </w:rPr>
      </w:r>
      <w:commentRangeEnd w:id="54"/>
      <w:r>
        <w:commentReference w:id="54"/>
      </w:r>
      <w:r>
        <w:rPr>
          <w:rFonts w:cs="Calibri" w:ascii="Calibri" w:hAnsi="Calibri" w:asciiTheme="minorHAnsi" w:cstheme="minorHAnsi" w:hAnsiTheme="minorHAnsi"/>
          <w:sz w:val="22"/>
          <w:szCs w:val="22"/>
        </w:rPr>
        <w:t xml:space="preserve"> and the Data Provider is neither the Responsible Party nor an operator. </w:t>
      </w:r>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3.2</w:t>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pPr>
        <w:pStyle w:val="Heading2"/>
        <w:numPr>
          <w:ilvl w:val="0"/>
          <w:numId w:val="0"/>
        </w:numPr>
        <w:tabs>
          <w:tab w:val="clear" w:pos="720"/>
          <w:tab w:val="left" w:pos="567" w:leader="none"/>
        </w:tabs>
        <w:spacing w:lineRule="auto" w:line="276" w:before="0" w:after="0"/>
        <w:ind w:left="567" w:hanging="567"/>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6"/>
        </w:numPr>
        <w:spacing w:lineRule="auto" w:line="276" w:before="0" w:after="0"/>
        <w:ind w:left="709" w:hanging="709"/>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u w:val="single"/>
        </w:rPr>
        <w:t>COMPLIANCE</w:t>
      </w:r>
      <w:r>
        <w:rPr>
          <w:rFonts w:cs="Calibri" w:ascii="Calibri" w:hAnsi="Calibri" w:asciiTheme="minorHAnsi" w:cstheme="minorHAnsi" w:hAnsiTheme="minorHAnsi"/>
          <w:sz w:val="22"/>
          <w:szCs w:val="22"/>
        </w:rPr>
        <w:tab/>
      </w:r>
    </w:p>
    <w:p>
      <w:pPr>
        <w:pStyle w:val="OTLlevel2"/>
        <w:spacing w:lineRule="auto" w:line="276"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OTLlevel2"/>
        <w:spacing w:lineRule="auto" w:line="276" w:before="0" w:after="0"/>
        <w:ind w:left="720" w:hanging="0"/>
        <w:contextualSpacing/>
        <w:jc w:val="both"/>
        <w:rPr>
          <w:rFonts w:ascii="Calibri" w:hAnsi="Calibri" w:cs="Calibri" w:asciiTheme="minorHAnsi" w:cstheme="minorHAnsi" w:hAnsiTheme="minorHAnsi"/>
          <w:sz w:val="22"/>
          <w:szCs w:val="22"/>
          <w:lang w:val="en-US"/>
        </w:rPr>
      </w:pPr>
      <w:commentRangeStart w:id="57"/>
      <w:commentRangeStart w:id="58"/>
      <w:commentRangeStart w:id="59"/>
      <w:commentRangeStart w:id="60"/>
      <w:r>
        <w:rPr>
          <w:rFonts w:cs="Calibri" w:ascii="Calibri" w:hAnsi="Calibri" w:asciiTheme="minorHAnsi" w:cstheme="minorHAnsi" w:hAnsiTheme="minorHAnsi"/>
          <w:sz w:val="22"/>
          <w:szCs w:val="22"/>
        </w:rPr>
        <w:t xml:space="preserve">Each Party will comply with </w:t>
      </w:r>
      <w:r>
        <w:rPr>
          <w:rFonts w:cs="Calibri" w:ascii="Calibri" w:hAnsi="Calibri" w:asciiTheme="minorHAnsi" w:cstheme="minorHAnsi" w:hAnsiTheme="minorHAnsi"/>
          <w:sz w:val="22"/>
          <w:szCs w:val="22"/>
          <w:lang w:val="en-ZA"/>
        </w:rPr>
        <w:t xml:space="preserve">Data </w:t>
      </w:r>
      <w:commentRangeStart w:id="61"/>
      <w:r>
        <w:rPr>
          <w:rFonts w:cs="Calibri" w:ascii="Calibri" w:hAnsi="Calibri" w:asciiTheme="minorHAnsi" w:cstheme="minorHAnsi" w:hAnsiTheme="minorHAnsi"/>
          <w:sz w:val="22"/>
          <w:szCs w:val="22"/>
          <w:lang w:val="en-ZA"/>
        </w:rPr>
        <w:t>Protection</w:t>
      </w:r>
      <w:r>
        <w:rPr>
          <w:rFonts w:cs="Calibri" w:ascii="Calibri" w:hAnsi="Calibri" w:asciiTheme="minorHAnsi" w:cstheme="minorHAnsi" w:hAnsiTheme="minorHAnsi"/>
          <w:sz w:val="22"/>
          <w:szCs w:val="22"/>
          <w:lang w:val="en-ZA"/>
        </w:rPr>
      </w:r>
      <w:commentRangeEnd w:id="61"/>
      <w:r>
        <w:commentReference w:id="61"/>
      </w:r>
      <w:r>
        <w:rPr>
          <w:rFonts w:cs="Calibri" w:ascii="Calibri" w:hAnsi="Calibri" w:asciiTheme="minorHAnsi" w:cstheme="minorHAnsi" w:hAnsiTheme="minorHAnsi"/>
          <w:sz w:val="22"/>
          <w:szCs w:val="22"/>
          <w:lang w:val="en-ZA"/>
        </w:rPr>
        <w:t xml:space="preserve"> Legislation</w:t>
      </w:r>
      <w:r>
        <w:rPr>
          <w:rFonts w:cs="Calibri" w:ascii="Calibri" w:hAnsi="Calibri" w:asciiTheme="minorHAnsi" w:cstheme="minorHAnsi" w:hAnsiTheme="minorHAnsi"/>
          <w:sz w:val="22"/>
          <w:szCs w:val="22"/>
        </w:rPr>
        <w:t xml:space="preserve"> in relation to the performance of its obligations under this Agreement</w:t>
      </w:r>
      <w:bookmarkStart w:id="9" w:name="_Hlk129330405"/>
      <w:bookmarkEnd w:id="9"/>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r>
      <w:commentRangeEnd w:id="59"/>
      <w:r>
        <w:commentReference w:id="59"/>
      </w:r>
      <w:r>
        <w:rPr>
          <w:rFonts w:cs="Calibri" w:ascii="Calibri" w:hAnsi="Calibri" w:asciiTheme="minorHAnsi" w:cstheme="minorHAnsi" w:hAnsiTheme="minorHAnsi"/>
          <w:sz w:val="22"/>
          <w:szCs w:val="22"/>
          <w:lang w:val="en-US"/>
        </w:rPr>
      </w:r>
      <w:commentRangeEnd w:id="60"/>
      <w:r>
        <w:commentReference w:id="60"/>
      </w:r>
      <w:r>
        <w:rPr>
          <w:rFonts w:cs="Calibri" w:ascii="Calibri" w:hAnsi="Calibri" w:asciiTheme="minorHAnsi" w:cstheme="minorHAnsi" w:hAnsiTheme="minorHAnsi"/>
          <w:sz w:val="22"/>
          <w:szCs w:val="22"/>
          <w:lang w:val="en-US"/>
        </w:rPr>
      </w:r>
      <w:commentRangeEnd w:id="57"/>
      <w:r>
        <w:commentReference w:id="57"/>
      </w:r>
      <w:commentRangeEnd w:id="58"/>
      <w:r>
        <w:commentReference w:id="58"/>
      </w:r>
      <w:r>
        <w:rPr>
          <w:rFonts w:cs="Calibri" w:ascii="Calibri" w:hAnsi="Calibri" w:asciiTheme="minorHAnsi" w:cstheme="minorHAnsi" w:hAnsiTheme="minorHAnsi"/>
          <w:sz w:val="22"/>
          <w:szCs w:val="22"/>
          <w:lang w:val="en-US"/>
        </w:rPr>
      </w:r>
      <w:bookmarkStart w:id="10" w:name="_Hlk159589306"/>
      <w:bookmarkEnd w:id="10"/>
    </w:p>
    <w:p>
      <w:pPr>
        <w:pStyle w:val="Heading2"/>
        <w:numPr>
          <w:ilvl w:val="0"/>
          <w:numId w:val="0"/>
        </w:numPr>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6"/>
        </w:numPr>
        <w:spacing w:lineRule="auto" w:line="276" w:before="0" w:after="0"/>
        <w:ind w:left="709" w:hanging="709"/>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u w:val="single"/>
        </w:rPr>
        <w:t>RIGHTS OF DATA SUBJECTS</w:t>
      </w:r>
      <w:r>
        <w:rPr>
          <w:rFonts w:cs="Calibri" w:ascii="Calibri" w:hAnsi="Calibri" w:asciiTheme="minorHAnsi" w:cstheme="minorHAnsi" w:hAnsiTheme="minorHAnsi"/>
          <w:sz w:val="22"/>
          <w:szCs w:val="22"/>
        </w:rPr>
        <w:tab/>
        <w:t xml:space="preserve"> </w:t>
      </w:r>
    </w:p>
    <w:p>
      <w:pPr>
        <w:pStyle w:val="Heading2"/>
        <w:numPr>
          <w:ilvl w:val="0"/>
          <w:numId w:val="0"/>
        </w:numPr>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720" w:hanging="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In the event that the Data Recipient receives a request from a Data Subject for such access, amendment, transfer, restriction, or deletion, the Data Recipient shall forward the request to Data Provider.  In the event that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in order to maintain the integrity of results from the Project, the ability to amend, restrict, or delete Data disclosed to Data Recipient may be limited, in accordance with applicable regulations.</w:t>
      </w:r>
    </w:p>
    <w:p>
      <w:pPr>
        <w:pStyle w:val="Heading2"/>
        <w:numPr>
          <w:ilvl w:val="0"/>
          <w:numId w:val="0"/>
        </w:numPr>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6"/>
        </w:numPr>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u w:val="single"/>
        </w:rPr>
        <w:t>DATA SUBJECT WITHDRAWAL</w:t>
      </w:r>
      <w:r>
        <w:rPr>
          <w:rFonts w:cs="Calibri" w:ascii="Calibri" w:hAnsi="Calibri" w:asciiTheme="minorHAnsi" w:cstheme="minorHAnsi" w:hAnsiTheme="minorHAnsi"/>
          <w:sz w:val="22"/>
          <w:szCs w:val="22"/>
        </w:rPr>
        <w:tab/>
      </w:r>
    </w:p>
    <w:p>
      <w:pPr>
        <w:pStyle w:val="Heading2"/>
        <w:numPr>
          <w:ilvl w:val="0"/>
          <w:numId w:val="0"/>
        </w:numPr>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720" w:hanging="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w:t>
      </w:r>
    </w:p>
    <w:p>
      <w:pPr>
        <w:pStyle w:val="Heading2"/>
        <w:numPr>
          <w:ilvl w:val="0"/>
          <w:numId w:val="0"/>
        </w:numPr>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6"/>
        </w:numPr>
        <w:spacing w:lineRule="auto" w:line="276" w:before="0" w:after="0"/>
        <w:ind w:left="720" w:hanging="720"/>
        <w:contextualSpacing/>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u w:val="single"/>
        </w:rPr>
        <w:t>CROSS-BORDER DATA TRANSFERS</w:t>
      </w:r>
      <w:r>
        <w:rPr>
          <w:rFonts w:cs="Calibri" w:ascii="Calibri" w:hAnsi="Calibri" w:asciiTheme="minorHAnsi" w:cstheme="minorHAnsi" w:hAnsiTheme="minorHAnsi"/>
          <w:b/>
          <w:sz w:val="22"/>
          <w:szCs w:val="22"/>
        </w:rPr>
        <w:tab/>
      </w:r>
    </w:p>
    <w:p>
      <w:pPr>
        <w:pStyle w:val="Heading2"/>
        <w:numPr>
          <w:ilvl w:val="0"/>
          <w:numId w:val="0"/>
        </w:numPr>
        <w:spacing w:lineRule="auto" w:line="276" w:before="0" w:after="0"/>
        <w:ind w:left="72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7.1</w:t>
        <w:tab/>
      </w:r>
      <w:commentRangeStart w:id="62"/>
      <w:commentRangeStart w:id="63"/>
      <w:commentRangeStart w:id="64"/>
      <w:r>
        <w:rPr>
          <w:rFonts w:cs="Calibri" w:ascii="Calibri" w:hAnsi="Calibri" w:asciiTheme="minorHAnsi" w:cstheme="minorHAnsi" w:hAnsiTheme="minorHAnsi"/>
          <w:sz w:val="22"/>
          <w:szCs w:val="22"/>
        </w:rPr>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w:t>
      </w:r>
      <w:commentRangeStart w:id="65"/>
      <w:r>
        <w:rPr>
          <w:rFonts w:cs="Calibri" w:ascii="Calibri" w:hAnsi="Calibri" w:asciiTheme="minorHAnsi" w:cstheme="minorHAnsi" w:hAnsiTheme="minorHAnsi"/>
          <w:sz w:val="22"/>
          <w:szCs w:val="22"/>
        </w:rPr>
        <w:t>herein</w:t>
      </w:r>
      <w:r>
        <w:rPr>
          <w:rFonts w:cs="Calibri" w:ascii="Calibri" w:hAnsi="Calibri" w:asciiTheme="minorHAnsi" w:cstheme="minorHAnsi" w:hAnsiTheme="minorHAnsi"/>
          <w:sz w:val="22"/>
          <w:szCs w:val="22"/>
        </w:rPr>
      </w:r>
      <w:commentRangeEnd w:id="65"/>
      <w:r>
        <w:commentReference w:id="65"/>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r>
      <w:commentRangeEnd w:id="64"/>
      <w:r>
        <w:commentReference w:id="64"/>
      </w:r>
      <w:r>
        <w:rPr>
          <w:rFonts w:cs="Calibri" w:ascii="Calibri" w:hAnsi="Calibri" w:asciiTheme="minorHAnsi" w:cstheme="minorHAnsi" w:hAnsiTheme="minorHAnsi"/>
          <w:sz w:val="22"/>
          <w:szCs w:val="22"/>
        </w:rPr>
      </w:r>
      <w:bookmarkStart w:id="11" w:name="_Hlk159590039"/>
      <w:bookmarkEnd w:id="11"/>
      <w:commentRangeEnd w:id="63"/>
      <w:r>
        <w:commentReference w:id="63"/>
      </w:r>
      <w:commentRangeEnd w:id="62"/>
      <w:r>
        <w:commentReference w:id="62"/>
      </w:r>
      <w:r>
        <w:rPr>
          <w:rFonts w:cs="Calibri" w:ascii="Calibri" w:hAnsi="Calibri" w:asciiTheme="minorHAnsi" w:cstheme="minorHAnsi" w:hAnsiTheme="minorHAnsi"/>
          <w:sz w:val="22"/>
          <w:szCs w:val="22"/>
        </w:rPr>
      </w:r>
    </w:p>
    <w:p>
      <w:pPr>
        <w:pStyle w:val="Heading2"/>
        <w:numPr>
          <w:ilvl w:val="0"/>
          <w:numId w:val="0"/>
        </w:numPr>
        <w:spacing w:lineRule="auto" w:line="276" w:before="0" w:after="0"/>
        <w:ind w:left="72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lang w:val="en-ZA"/>
        </w:rPr>
        <w:t>7.2</w:t>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Pr>
          <w:rFonts w:cs="Calibri" w:ascii="Calibri" w:hAnsi="Calibri" w:asciiTheme="minorHAnsi" w:cstheme="minorHAnsi" w:hAnsiTheme="minorHAnsi"/>
          <w:sz w:val="22"/>
          <w:szCs w:val="22"/>
        </w:rPr>
        <w:t xml:space="preserve"> </w:t>
      </w:r>
      <w:bookmarkStart w:id="12" w:name="_Hlk159590120"/>
      <w:bookmarkStart w:id="13" w:name="_Hlk129329650"/>
      <w:bookmarkEnd w:id="12"/>
      <w:bookmarkEnd w:id="13"/>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6"/>
        </w:numPr>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u w:val="single"/>
        </w:rPr>
        <w:t>SAFEGUARDS</w:t>
      </w:r>
      <w:r>
        <w:rPr>
          <w:rFonts w:cs="Calibri" w:ascii="Calibri" w:hAnsi="Calibri" w:asciiTheme="minorHAnsi" w:cstheme="minorHAnsi" w:hAnsiTheme="minorHAnsi"/>
          <w:sz w:val="22"/>
          <w:szCs w:val="22"/>
        </w:rPr>
        <w:tab/>
      </w:r>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8.1</w:t>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t>
      </w:r>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8.2</w:t>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Pr>
          <w:rFonts w:cs="Calibri" w:ascii="Calibri" w:hAnsi="Calibri" w:asciiTheme="minorHAnsi" w:cstheme="minorHAnsi" w:hAnsiTheme="minorHAnsi"/>
          <w:b/>
          <w:bCs/>
          <w:sz w:val="22"/>
          <w:szCs w:val="22"/>
        </w:rPr>
        <w:t>Security Breach</w:t>
      </w:r>
      <w:r>
        <w:rPr>
          <w:rFonts w:cs="Calibri" w:ascii="Calibri" w:hAnsi="Calibri" w:asciiTheme="minorHAnsi" w:cstheme="minorHAnsi" w:hAnsiTheme="minorHAnsi"/>
          <w:sz w:val="22"/>
          <w:szCs w:val="22"/>
        </w:rPr>
        <w:t>”).  Data Recipient will also implement appropriate internal policies, procedures, or protocols to minimize the risk of occurrence of a Security Breach.</w:t>
      </w:r>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8.3</w:t>
        <w:tab/>
        <w:t>Once the Data has been transferred to the Data Recipient, the Data Recipient shall, in line with all applicable legislation and regulations, maintain a comprehensive privacy and security program to ensure the safekeeping and integrity of the Data.</w:t>
      </w:r>
    </w:p>
    <w:p>
      <w:pPr>
        <w:pStyle w:val="Heading2"/>
        <w:numPr>
          <w:ilvl w:val="0"/>
          <w:numId w:val="0"/>
        </w:numPr>
        <w:spacing w:lineRule="auto" w:line="276" w:before="0" w:after="0"/>
        <w:ind w:left="567" w:hanging="567"/>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6"/>
        </w:numPr>
        <w:spacing w:lineRule="auto" w:line="276" w:before="0" w:after="0"/>
        <w:ind w:left="720" w:hanging="720"/>
        <w:contextualSpacing/>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u w:val="single"/>
        </w:rPr>
        <w:t>SECURITY BREACH</w:t>
      </w:r>
      <w:r>
        <w:rPr>
          <w:rFonts w:cs="Calibri" w:ascii="Calibri" w:hAnsi="Calibri" w:asciiTheme="minorHAnsi" w:cstheme="minorHAnsi" w:hAnsiTheme="minorHAnsi"/>
          <w:b/>
          <w:sz w:val="22"/>
          <w:szCs w:val="22"/>
        </w:rPr>
        <w:tab/>
      </w:r>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9.1</w:t>
        <w:tab/>
        <w: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bookmarkStart w:id="14" w:name="_Hlk69727176"/>
      <w:bookmarkEnd w:id="14"/>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9.2</w:t>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Pr>
          <w:rFonts w:cs="Calibri" w:ascii="Calibri" w:hAnsi="Calibri" w:asciiTheme="minorHAnsi" w:cstheme="minorHAnsi" w:hAnsiTheme="minorHAnsi"/>
          <w:sz w:val="22"/>
          <w:szCs w:val="22"/>
          <w:highlight w:val="yellow"/>
        </w:rPr>
        <w:t>_________________; Telephone:  _____________ or Email: _____________</w:t>
      </w:r>
      <w:r>
        <w:rPr>
          <w:rFonts w:cs="Calibri" w:ascii="Calibri" w:hAnsi="Calibri" w:asciiTheme="minorHAnsi" w:cstheme="minorHAnsi" w:hAnsiTheme="minorHAnsi"/>
          <w:sz w:val="22"/>
          <w:szCs w:val="22"/>
        </w:rPr>
        <w:t xml:space="preserve">  </w:t>
      </w:r>
    </w:p>
    <w:p>
      <w:pPr>
        <w:pStyle w:val="Heading2"/>
        <w:numPr>
          <w:ilvl w:val="0"/>
          <w:numId w:val="0"/>
        </w:numPr>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10</w:t>
      </w:r>
      <w:r>
        <w:rPr>
          <w:rFonts w:cs="Calibri" w:ascii="Calibri" w:hAnsi="Calibri" w:asciiTheme="minorHAnsi" w:cstheme="minorHAnsi" w:hAnsiTheme="minorHAnsi"/>
          <w:sz w:val="22"/>
          <w:szCs w:val="22"/>
        </w:rPr>
        <w:t>.</w:t>
        <w:tab/>
      </w:r>
      <w:r>
        <w:rPr>
          <w:rFonts w:cs="Calibri" w:ascii="Calibri" w:hAnsi="Calibri" w:asciiTheme="minorHAnsi" w:cstheme="minorHAnsi" w:hAnsiTheme="minorHAnsi"/>
          <w:b/>
          <w:sz w:val="22"/>
          <w:szCs w:val="22"/>
          <w:u w:val="single"/>
        </w:rPr>
        <w:t>PERSONNEL OBLIGATIONS</w:t>
      </w:r>
      <w:r>
        <w:rPr>
          <w:rFonts w:cs="Calibri" w:ascii="Calibri" w:hAnsi="Calibri" w:asciiTheme="minorHAnsi" w:cstheme="minorHAnsi" w:hAnsiTheme="minorHAnsi"/>
          <w:sz w:val="22"/>
          <w:szCs w:val="22"/>
        </w:rPr>
        <w:tab/>
      </w:r>
    </w:p>
    <w:p>
      <w:pPr>
        <w:pStyle w:val="Heading2"/>
        <w:numPr>
          <w:ilvl w:val="0"/>
          <w:numId w:val="0"/>
        </w:numPr>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pPr>
        <w:pStyle w:val="Heading2"/>
        <w:numPr>
          <w:ilvl w:val="0"/>
          <w:numId w:val="0"/>
        </w:numPr>
        <w:tabs>
          <w:tab w:val="clear" w:pos="720"/>
          <w:tab w:val="left" w:pos="567" w:leader="none"/>
        </w:tabs>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11</w:t>
      </w:r>
      <w:r>
        <w:rPr>
          <w:rFonts w:cs="Calibri" w:ascii="Calibri" w:hAnsi="Calibri" w:asciiTheme="minorHAnsi" w:cstheme="minorHAnsi" w:hAnsiTheme="minorHAnsi"/>
          <w:sz w:val="22"/>
          <w:szCs w:val="22"/>
        </w:rPr>
        <w:t>.</w:t>
        <w:tab/>
      </w:r>
      <w:r>
        <w:rPr>
          <w:rFonts w:cs="Calibri" w:ascii="Calibri" w:hAnsi="Calibri" w:asciiTheme="minorHAnsi" w:cstheme="minorHAnsi" w:hAnsiTheme="minorHAnsi"/>
          <w:b/>
          <w:sz w:val="22"/>
          <w:szCs w:val="22"/>
          <w:u w:val="single"/>
        </w:rPr>
        <w:t>RECORDS / DATA PROCESSING REGISTER</w:t>
      </w:r>
    </w:p>
    <w:p>
      <w:pPr>
        <w:pStyle w:val="Heading2"/>
        <w:numPr>
          <w:ilvl w:val="0"/>
          <w:numId w:val="0"/>
        </w:numPr>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720" w:hanging="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Data Recipient shall maintain a </w:t>
      </w:r>
      <w:commentRangeStart w:id="66"/>
      <w:r>
        <w:rPr>
          <w:rFonts w:cs="Calibri" w:ascii="Calibri" w:hAnsi="Calibri" w:asciiTheme="minorHAnsi" w:cstheme="minorHAnsi" w:hAnsiTheme="minorHAnsi"/>
          <w:sz w:val="22"/>
          <w:szCs w:val="22"/>
        </w:rPr>
        <w:t>written</w:t>
      </w:r>
      <w:r>
        <w:rPr>
          <w:rFonts w:cs="Calibri" w:ascii="Calibri" w:hAnsi="Calibri" w:asciiTheme="minorHAnsi" w:cstheme="minorHAnsi" w:hAnsiTheme="minorHAnsi"/>
          <w:sz w:val="22"/>
          <w:szCs w:val="22"/>
        </w:rPr>
      </w:r>
      <w:commentRangeEnd w:id="66"/>
      <w:r>
        <w:commentReference w:id="66"/>
      </w:r>
      <w:r>
        <w:rPr>
          <w:rFonts w:cs="Calibri" w:ascii="Calibri" w:hAnsi="Calibri" w:asciiTheme="minorHAnsi" w:cstheme="minorHAnsi" w:hAnsiTheme="minorHAnsi"/>
          <w:sz w:val="22"/>
          <w:szCs w:val="22"/>
        </w:rPr>
        <w:t xml:space="preserve">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15" w:name="_Hlk129330647"/>
      <w:bookmarkEnd w:id="15"/>
      <w:r>
        <w:rPr>
          <w:rFonts w:cs="Calibri" w:ascii="Calibri" w:hAnsi="Calibri" w:asciiTheme="minorHAnsi" w:cstheme="minorHAnsi" w:hAnsiTheme="minorHAnsi"/>
          <w:sz w:val="22"/>
          <w:szCs w:val="22"/>
        </w:rPr>
        <w:t>.</w:t>
      </w:r>
    </w:p>
    <w:p>
      <w:pPr>
        <w:pStyle w:val="Heading2"/>
        <w:numPr>
          <w:ilvl w:val="0"/>
          <w:numId w:val="0"/>
        </w:numPr>
        <w:tabs>
          <w:tab w:val="clear" w:pos="720"/>
          <w:tab w:val="left" w:pos="567" w:leader="none"/>
        </w:tabs>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12</w:t>
      </w:r>
      <w:r>
        <w:rPr>
          <w:rFonts w:cs="Calibri" w:ascii="Calibri" w:hAnsi="Calibri" w:asciiTheme="minorHAnsi" w:cstheme="minorHAnsi" w:hAnsiTheme="minorHAnsi"/>
          <w:sz w:val="22"/>
          <w:szCs w:val="22"/>
        </w:rPr>
        <w:t>.</w:t>
        <w:tab/>
      </w:r>
      <w:r>
        <w:rPr>
          <w:rFonts w:cs="Calibri" w:ascii="Calibri" w:hAnsi="Calibri" w:asciiTheme="minorHAnsi" w:cstheme="minorHAnsi" w:hAnsiTheme="minorHAnsi"/>
          <w:b/>
          <w:sz w:val="22"/>
          <w:szCs w:val="22"/>
          <w:u w:val="single"/>
        </w:rPr>
        <w:t>GOVERNMENT INSPECTIONS</w:t>
      </w:r>
    </w:p>
    <w:p>
      <w:pPr>
        <w:pStyle w:val="Heading2"/>
        <w:numPr>
          <w:ilvl w:val="0"/>
          <w:numId w:val="0"/>
        </w:numPr>
        <w:tabs>
          <w:tab w:val="clear" w:pos="720"/>
          <w:tab w:val="left" w:pos="567" w:leader="none"/>
        </w:tabs>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pPr>
        <w:pStyle w:val="Heading2"/>
        <w:numPr>
          <w:ilvl w:val="0"/>
          <w:numId w:val="0"/>
        </w:numPr>
        <w:tabs>
          <w:tab w:val="clear" w:pos="720"/>
          <w:tab w:val="left" w:pos="567" w:leader="none"/>
        </w:tabs>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7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13</w:t>
      </w:r>
      <w:r>
        <w:rPr>
          <w:rFonts w:cs="Calibri" w:ascii="Calibri" w:hAnsi="Calibri" w:asciiTheme="minorHAnsi" w:cstheme="minorHAnsi" w:hAnsiTheme="minorHAnsi"/>
          <w:sz w:val="22"/>
          <w:szCs w:val="22"/>
        </w:rPr>
        <w:t>.</w:t>
        <w:tab/>
      </w:r>
      <w:r>
        <w:rPr>
          <w:rFonts w:cs="Calibri" w:ascii="Calibri" w:hAnsi="Calibri" w:asciiTheme="minorHAnsi" w:cstheme="minorHAnsi" w:hAnsiTheme="minorHAnsi"/>
          <w:b/>
          <w:sz w:val="22"/>
          <w:szCs w:val="22"/>
          <w:u w:val="single"/>
        </w:rPr>
        <w:t xml:space="preserve">DATA PROTECTION IMPACT </w:t>
      </w:r>
      <w:commentRangeStart w:id="67"/>
      <w:r>
        <w:rPr>
          <w:rFonts w:cs="Calibri" w:ascii="Calibri" w:hAnsi="Calibri" w:asciiTheme="minorHAnsi" w:cstheme="minorHAnsi" w:hAnsiTheme="minorHAnsi"/>
          <w:b/>
          <w:sz w:val="22"/>
          <w:szCs w:val="22"/>
          <w:u w:val="single"/>
        </w:rPr>
        <w:t>ASSESSMENT</w:t>
      </w:r>
      <w:r>
        <w:rPr>
          <w:rFonts w:cs="Calibri" w:ascii="Calibri" w:hAnsi="Calibri" w:asciiTheme="minorHAnsi" w:cstheme="minorHAnsi" w:hAnsiTheme="minorHAnsi"/>
          <w:b/>
          <w:sz w:val="22"/>
          <w:szCs w:val="22"/>
          <w:u w:val="single"/>
        </w:rPr>
      </w:r>
      <w:commentRangeEnd w:id="67"/>
      <w:r>
        <w:commentReference w:id="67"/>
      </w:r>
      <w:r>
        <w:rPr>
          <w:rFonts w:cs="Calibri" w:ascii="Calibri" w:hAnsi="Calibri" w:asciiTheme="minorHAnsi" w:cstheme="minorHAnsi" w:hAnsiTheme="minorHAnsi"/>
          <w:b/>
          <w:sz w:val="22"/>
          <w:szCs w:val="22"/>
        </w:rPr>
        <w:tab/>
      </w:r>
      <w:r>
        <w:rPr>
          <w:rFonts w:cs="Calibri" w:ascii="Calibri" w:hAnsi="Calibri" w:asciiTheme="minorHAnsi" w:cstheme="minorHAnsi" w:hAnsiTheme="minorHAnsi"/>
          <w:sz w:val="22"/>
          <w:szCs w:val="22"/>
        </w:rPr>
        <w:tab/>
      </w:r>
    </w:p>
    <w:p>
      <w:pPr>
        <w:pStyle w:val="Heading2"/>
        <w:numPr>
          <w:ilvl w:val="0"/>
          <w:numId w:val="0"/>
        </w:numPr>
        <w:tabs>
          <w:tab w:val="clear" w:pos="720"/>
          <w:tab w:val="left" w:pos="567" w:leader="none"/>
        </w:tabs>
        <w:spacing w:lineRule="auto" w:line="276" w:before="0" w:after="0"/>
        <w:ind w:left="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tabs>
          <w:tab w:val="left" w:pos="720" w:leader="none"/>
        </w:tabs>
        <w:spacing w:lineRule="auto" w:line="276" w:before="0" w:after="0"/>
        <w:ind w:left="720" w:hanging="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Data Recipient shall develop and maintain a </w:t>
      </w:r>
      <w:commentRangeStart w:id="68"/>
      <w:commentRangeStart w:id="69"/>
      <w:commentRangeStart w:id="70"/>
      <w:r>
        <w:rPr>
          <w:rFonts w:cs="Calibri" w:ascii="Calibri" w:hAnsi="Calibri" w:asciiTheme="minorHAnsi" w:cstheme="minorHAnsi" w:hAnsiTheme="minorHAnsi"/>
          <w:sz w:val="22"/>
          <w:szCs w:val="22"/>
        </w:rPr>
        <w:t>data protection impact assessment</w:t>
      </w:r>
      <w:r>
        <w:rPr>
          <w:rFonts w:cs="Calibri" w:ascii="Calibri" w:hAnsi="Calibri" w:asciiTheme="minorHAnsi" w:cstheme="minorHAnsi" w:hAnsiTheme="minorHAnsi"/>
          <w:sz w:val="22"/>
          <w:szCs w:val="22"/>
        </w:rPr>
      </w:r>
      <w:commentRangeEnd w:id="68"/>
      <w:r>
        <w:commentReference w:id="68"/>
      </w:r>
      <w:r>
        <w:rPr>
          <w:rFonts w:cs="Calibri" w:ascii="Calibri" w:hAnsi="Calibri" w:asciiTheme="minorHAnsi" w:cstheme="minorHAnsi" w:hAnsiTheme="minorHAnsi"/>
          <w:sz w:val="22"/>
          <w:szCs w:val="22"/>
        </w:rPr>
      </w:r>
      <w:commentRangeEnd w:id="70"/>
      <w:r>
        <w:commentReference w:id="70"/>
      </w:r>
      <w:r>
        <w:rPr>
          <w:rFonts w:cs="Calibri" w:ascii="Calibri" w:hAnsi="Calibri" w:asciiTheme="minorHAnsi" w:cstheme="minorHAnsi" w:hAnsiTheme="minorHAnsi"/>
          <w:sz w:val="22"/>
          <w:szCs w:val="22"/>
        </w:rPr>
      </w:r>
      <w:commentRangeEnd w:id="69"/>
      <w:r>
        <w:commentReference w:id="69"/>
      </w:r>
      <w:r>
        <w:rPr>
          <w:rFonts w:cs="Calibri" w:ascii="Calibri" w:hAnsi="Calibri" w:asciiTheme="minorHAnsi" w:cstheme="minorHAnsi" w:hAnsiTheme="minorHAnsi"/>
          <w:sz w:val="22"/>
          <w:szCs w:val="22"/>
        </w:rPr>
        <w:t xml:space="preserve"> regarding the Processing of Personal Data under this Agreement.  Data Provider shall cooperate with and assist Data Recipient in the development of the data protection impact assessment and/or with prior consultations with government authorities that may be required.</w:t>
      </w:r>
    </w:p>
    <w:p>
      <w:pPr>
        <w:pStyle w:val="Normal"/>
        <w:spacing w:lineRule="auto" w:line="276" w:before="0" w:after="0"/>
        <w:contextualSpacing/>
        <w:jc w:val="both"/>
        <w:rPr>
          <w:rFonts w:cs="Calibri" w:cstheme="minorHAnsi"/>
          <w:b/>
          <w:b/>
        </w:rPr>
      </w:pPr>
      <w:r>
        <w:rPr>
          <w:rFonts w:cs="Calibri" w:cstheme="minorHAnsi"/>
          <w:b/>
        </w:rPr>
      </w:r>
    </w:p>
    <w:p>
      <w:pPr>
        <w:pStyle w:val="Normal"/>
        <w:spacing w:lineRule="auto" w:line="276" w:before="0" w:after="0"/>
        <w:contextualSpacing/>
        <w:jc w:val="both"/>
        <w:rPr>
          <w:rFonts w:cs="Calibri" w:cstheme="minorHAnsi"/>
        </w:rPr>
      </w:pPr>
      <w:r>
        <w:rPr>
          <w:rFonts w:cs="Calibri" w:cstheme="minorHAnsi"/>
          <w:b/>
        </w:rPr>
        <w:t>14.</w:t>
      </w:r>
      <w:r>
        <w:rPr>
          <w:rFonts w:cs="Calibri" w:cstheme="minorHAnsi"/>
        </w:rPr>
        <w:tab/>
      </w:r>
      <w:r>
        <w:rPr>
          <w:rFonts w:cs="Calibri" w:cstheme="minorHAnsi"/>
          <w:b/>
          <w:u w:val="single"/>
        </w:rPr>
        <w:t>NOTICES</w:t>
      </w:r>
    </w:p>
    <w:p>
      <w:pPr>
        <w:pStyle w:val="Heading2"/>
        <w:numPr>
          <w:ilvl w:val="0"/>
          <w:numId w:val="0"/>
        </w:numPr>
        <w:spacing w:lineRule="auto" w:line="276" w:before="0" w:after="0"/>
        <w:ind w:left="0" w:hanging="0"/>
        <w:contextualSpacing/>
        <w:rPr>
          <w:rFonts w:ascii="Calibri" w:hAnsi="Calibri" w:cs="Calibri" w:asciiTheme="minorHAnsi" w:cstheme="minorHAnsi" w:hAnsiTheme="minorHAnsi"/>
          <w:sz w:val="22"/>
          <w:szCs w:val="22"/>
          <w:u w:val="single"/>
        </w:rPr>
      </w:pPr>
      <w:r>
        <w:rPr>
          <w:rFonts w:cs="Calibri" w:cstheme="minorHAnsi" w:ascii="Calibri" w:hAnsi="Calibri"/>
          <w:sz w:val="22"/>
          <w:szCs w:val="22"/>
          <w:u w:val="single"/>
        </w:rPr>
      </w:r>
    </w:p>
    <w:p>
      <w:pPr>
        <w:pStyle w:val="Heading2"/>
        <w:numPr>
          <w:ilvl w:val="0"/>
          <w:numId w:val="0"/>
        </w:numPr>
        <w:spacing w:lineRule="auto" w:line="276" w:before="0" w:after="0"/>
        <w:ind w:left="720" w:hanging="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Notices under this Agreement will be given by personal delivery, certified mail, or recognized overnight courier service to the person designated below:</w:t>
      </w:r>
    </w:p>
    <w:p>
      <w:pPr>
        <w:pStyle w:val="Heading2"/>
        <w:numPr>
          <w:ilvl w:val="0"/>
          <w:numId w:val="0"/>
        </w:numPr>
        <w:spacing w:lineRule="auto" w:line="276" w:before="0" w:after="0"/>
        <w:ind w:left="720" w:hanging="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0" w:firstLine="144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If to Data Recipient Principal Investigator</w:t>
      </w:r>
      <w:r>
        <w:rPr>
          <w:rFonts w:cs="Calibri" w:ascii="Calibri" w:hAnsi="Calibri" w:asciiTheme="minorHAnsi" w:cstheme="minorHAnsi" w:hAnsiTheme="minorHAnsi"/>
          <w:sz w:val="22"/>
          <w:szCs w:val="22"/>
        </w:rPr>
        <w:t>:</w:t>
      </w:r>
    </w:p>
    <w:p>
      <w:pPr>
        <w:pStyle w:val="Heading2"/>
        <w:numPr>
          <w:ilvl w:val="0"/>
          <w:numId w:val="0"/>
        </w:numPr>
        <w:spacing w:lineRule="auto" w:line="276" w:before="0" w:after="0"/>
        <w:ind w:left="0" w:firstLine="1440"/>
        <w:contextualSpacing/>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0" w:firstLine="144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Attention: Matthew Francis Chersich (Research Professor) </w:t>
      </w:r>
    </w:p>
    <w:p>
      <w:pPr>
        <w:pStyle w:val="Heading2"/>
        <w:numPr>
          <w:ilvl w:val="0"/>
          <w:numId w:val="0"/>
        </w:numPr>
        <w:spacing w:lineRule="auto" w:line="276" w:before="0" w:after="0"/>
        <w:ind w:left="0" w:firstLine="144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Climate and Health Directorate, Wits RHI</w:t>
      </w:r>
    </w:p>
    <w:p>
      <w:pPr>
        <w:pStyle w:val="Heading2"/>
        <w:numPr>
          <w:ilvl w:val="0"/>
          <w:numId w:val="0"/>
        </w:numPr>
        <w:spacing w:lineRule="auto" w:line="276" w:before="0" w:after="0"/>
        <w:ind w:left="0" w:firstLine="144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22 Esselen Street, Hillbrow, Johannesburg 2100 </w:t>
      </w:r>
    </w:p>
    <w:p>
      <w:pPr>
        <w:pStyle w:val="Heading2"/>
        <w:numPr>
          <w:ilvl w:val="0"/>
          <w:numId w:val="0"/>
        </w:numPr>
        <w:spacing w:lineRule="auto" w:line="276" w:before="0" w:after="0"/>
        <w:ind w:left="0" w:firstLine="144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Email: </w:t>
      </w:r>
      <w:hyperlink r:id="rId2">
        <w:r>
          <w:rPr>
            <w:rStyle w:val="InternetLink"/>
            <w:rFonts w:cs="Calibri" w:ascii="Calibri" w:hAnsi="Calibri" w:asciiTheme="minorHAnsi" w:cstheme="minorHAnsi" w:hAnsiTheme="minorHAnsi"/>
            <w:sz w:val="22"/>
            <w:szCs w:val="22"/>
          </w:rPr>
          <w:t>mchersich@wrhi.ac.za</w:t>
        </w:r>
      </w:hyperlink>
      <w:r>
        <w:rPr>
          <w:rFonts w:cs="Calibri" w:ascii="Calibri" w:hAnsi="Calibri" w:asciiTheme="minorHAnsi" w:cstheme="minorHAnsi" w:hAnsiTheme="minorHAnsi"/>
          <w:sz w:val="22"/>
          <w:szCs w:val="22"/>
        </w:rPr>
        <w:t xml:space="preserve"> </w:t>
      </w:r>
    </w:p>
    <w:p>
      <w:pPr>
        <w:pStyle w:val="Heading2"/>
        <w:numPr>
          <w:ilvl w:val="0"/>
          <w:numId w:val="0"/>
        </w:numPr>
        <w:spacing w:lineRule="auto" w:line="276" w:before="0" w:after="0"/>
        <w:ind w:left="0" w:firstLine="1440"/>
        <w:contextualSpacing/>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1440" w:hanging="0"/>
        <w:contextualSpacing/>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1440" w:hanging="0"/>
        <w:contextualSpacing/>
        <w:jc w:val="left"/>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If to Data Recipient (Legal):</w:t>
      </w:r>
    </w:p>
    <w:p>
      <w:pPr>
        <w:pStyle w:val="Heading2"/>
        <w:numPr>
          <w:ilvl w:val="0"/>
          <w:numId w:val="0"/>
        </w:numPr>
        <w:spacing w:lineRule="auto" w:line="276" w:before="0" w:after="0"/>
        <w:ind w:left="1440" w:hanging="0"/>
        <w:contextualSpacing/>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numPr>
          <w:ilvl w:val="0"/>
          <w:numId w:val="0"/>
        </w:numPr>
        <w:spacing w:lineRule="auto" w:line="276" w:before="0" w:after="0"/>
        <w:ind w:left="1440" w:hanging="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Attention: Alfred Farrell (CEO)</w:t>
      </w:r>
    </w:p>
    <w:p>
      <w:pPr>
        <w:pStyle w:val="Heading2"/>
        <w:numPr>
          <w:ilvl w:val="0"/>
          <w:numId w:val="0"/>
        </w:numPr>
        <w:spacing w:lineRule="auto" w:line="276" w:before="0" w:after="0"/>
        <w:ind w:left="1440" w:hanging="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Wits Health Consortium (Pty) Ltd, 31 Princess of Wales Terrace, Parktown, Johannesburg, 2193</w:t>
      </w:r>
    </w:p>
    <w:p>
      <w:pPr>
        <w:pStyle w:val="Heading2"/>
        <w:numPr>
          <w:ilvl w:val="0"/>
          <w:numId w:val="0"/>
        </w:numPr>
        <w:spacing w:lineRule="auto" w:line="276" w:before="0" w:after="0"/>
        <w:ind w:left="1440" w:hanging="0"/>
        <w:contextualSpacing/>
        <w:jc w:val="left"/>
        <w:rPr>
          <w:rFonts w:ascii="Calibri" w:hAnsi="Calibri" w:cs="Calibri" w:asciiTheme="minorHAnsi" w:cstheme="minorHAnsi" w:hAnsiTheme="minorHAnsi"/>
          <w:sz w:val="22"/>
          <w:szCs w:val="22"/>
        </w:rPr>
      </w:pPr>
      <w:r>
        <w:rPr>
          <w:rFonts w:cs="Calibri" w:ascii="Calibri" w:hAnsi="Calibri" w:cstheme="minorHAnsi"/>
          <w:sz w:val="22"/>
          <w:szCs w:val="22"/>
        </w:rPr>
        <w:t xml:space="preserve">Email: </w:t>
      </w:r>
      <w:hyperlink r:id="rId3">
        <w:r>
          <w:rPr>
            <w:rStyle w:val="InternetLink"/>
            <w:rFonts w:cs="Calibri" w:ascii="Calibri" w:hAnsi="Calibri" w:cstheme="minorHAnsi"/>
            <w:color w:val="auto"/>
            <w:sz w:val="22"/>
            <w:szCs w:val="22"/>
          </w:rPr>
          <w:t>ceo@witshealth.co.za</w:t>
        </w:r>
      </w:hyperlink>
      <w:r>
        <w:rPr>
          <w:rStyle w:val="InternetLink"/>
          <w:rFonts w:cs="Calibri" w:ascii="Calibri" w:hAnsi="Calibri" w:cstheme="minorHAnsi"/>
          <w:color w:val="auto"/>
          <w:sz w:val="22"/>
          <w:szCs w:val="22"/>
        </w:rPr>
        <w:t xml:space="preserve"> </w:t>
      </w:r>
      <w:r>
        <w:rPr>
          <w:rFonts w:cs="Calibri" w:ascii="Calibri" w:hAnsi="Calibri" w:cstheme="minorHAnsi"/>
          <w:sz w:val="22"/>
          <w:szCs w:val="22"/>
        </w:rPr>
        <w:t xml:space="preserve"> </w:t>
      </w:r>
    </w:p>
    <w:p>
      <w:pPr>
        <w:pStyle w:val="Heading2"/>
        <w:numPr>
          <w:ilvl w:val="0"/>
          <w:numId w:val="0"/>
        </w:numPr>
        <w:spacing w:lineRule="auto" w:line="276" w:before="0" w:after="0"/>
        <w:ind w:left="0" w:firstLine="1440"/>
        <w:contextualSpacing/>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Heading2"/>
        <w:numPr>
          <w:ilvl w:val="0"/>
          <w:numId w:val="0"/>
        </w:numPr>
        <w:spacing w:lineRule="auto" w:line="276" w:before="0" w:after="0"/>
        <w:ind w:left="0" w:firstLine="1440"/>
        <w:contextualSpacing/>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If to Data Provider Investigator:</w:t>
      </w:r>
    </w:p>
    <w:p>
      <w:pPr>
        <w:pStyle w:val="Heading2"/>
        <w:numPr>
          <w:ilvl w:val="0"/>
          <w:numId w:val="0"/>
        </w:numPr>
        <w:spacing w:lineRule="auto" w:line="276" w:before="0" w:after="0"/>
        <w:ind w:left="1440" w:hanging="0"/>
        <w:contextualSpacing/>
        <w:rPr>
          <w:rFonts w:ascii="Calibri" w:hAnsi="Calibri" w:cs="Calibri" w:asciiTheme="minorHAnsi" w:cstheme="minorHAnsi" w:hAnsiTheme="minorHAnsi"/>
          <w:sz w:val="22"/>
          <w:szCs w:val="22"/>
          <w:highlight w:val="yellow"/>
        </w:rPr>
      </w:pPr>
      <w:r>
        <w:rPr>
          <w:rFonts w:cs="Calibri" w:cstheme="minorHAnsi" w:ascii="Calibri" w:hAnsi="Calibri"/>
          <w:sz w:val="22"/>
          <w:szCs w:val="22"/>
          <w:highlight w:val="yellow"/>
        </w:rPr>
      </w:r>
    </w:p>
    <w:p>
      <w:pPr>
        <w:pStyle w:val="Heading2"/>
        <w:numPr>
          <w:ilvl w:val="0"/>
          <w:numId w:val="0"/>
        </w:numPr>
        <w:spacing w:lineRule="auto" w:line="276" w:before="0" w:after="0"/>
        <w:ind w:left="0" w:firstLine="1440"/>
        <w:contextualSpacing/>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If to Data Provider (Legal):</w:t>
      </w:r>
    </w:p>
    <w:p>
      <w:pPr>
        <w:pStyle w:val="Heading2"/>
        <w:numPr>
          <w:ilvl w:val="0"/>
          <w:numId w:val="0"/>
        </w:numPr>
        <w:spacing w:lineRule="auto" w:line="276" w:before="0" w:after="0"/>
        <w:ind w:left="1440" w:hanging="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highlight w:val="yellow"/>
        </w:rPr>
        <w:t>[Provider legal contact details]</w:t>
      </w:r>
    </w:p>
    <w:p>
      <w:pPr>
        <w:pStyle w:val="Heading2"/>
        <w:numPr>
          <w:ilvl w:val="0"/>
          <w:numId w:val="0"/>
        </w:numPr>
        <w:spacing w:lineRule="auto" w:line="276" w:before="0" w:after="0"/>
        <w:ind w:left="0" w:firstLine="1440"/>
        <w:contextualSpacing/>
        <w:rPr>
          <w:rFonts w:ascii="Calibri" w:hAnsi="Calibri" w:eastAsia="Calibri" w:cs="" w:asciiTheme="minorHAnsi" w:cstheme="minorBidi" w:eastAsiaTheme="minorHAnsi" w:hAnsiTheme="minorHAnsi"/>
          <w:highlight w:val="yellow"/>
        </w:rPr>
      </w:pPr>
      <w:r>
        <w:rPr>
          <w:rFonts w:eastAsia="Calibri" w:cs="" w:ascii="Calibri" w:hAnsi="Calibri" w:asciiTheme="minorHAnsi" w:cstheme="minorBidi" w:eastAsiaTheme="minorHAnsi" w:hAnsiTheme="minorHAnsi"/>
          <w:highlight w:val="yellow"/>
        </w:rPr>
        <w:t>Attention:</w:t>
      </w:r>
    </w:p>
    <w:p>
      <w:pPr>
        <w:pStyle w:val="Heading2"/>
        <w:numPr>
          <w:ilvl w:val="0"/>
          <w:numId w:val="0"/>
        </w:numPr>
        <w:spacing w:lineRule="auto" w:line="276" w:before="0" w:after="0"/>
        <w:ind w:left="0" w:firstLine="1440"/>
        <w:contextualSpacing/>
        <w:rPr>
          <w:rFonts w:ascii="Calibri" w:hAnsi="Calibri" w:eastAsia="Calibri" w:cs="" w:asciiTheme="minorHAnsi" w:cstheme="minorBidi" w:eastAsiaTheme="minorHAnsi" w:hAnsiTheme="minorHAnsi"/>
          <w:highlight w:val="yellow"/>
        </w:rPr>
      </w:pPr>
      <w:r>
        <w:rPr>
          <w:rFonts w:eastAsia="Calibri" w:cs="" w:ascii="Calibri" w:hAnsi="Calibri" w:asciiTheme="minorHAnsi" w:cstheme="minorBidi" w:eastAsiaTheme="minorHAnsi" w:hAnsiTheme="minorHAnsi"/>
          <w:highlight w:val="yellow"/>
        </w:rPr>
        <w:t>Address:</w:t>
      </w:r>
    </w:p>
    <w:p>
      <w:pPr>
        <w:pStyle w:val="Heading2"/>
        <w:numPr>
          <w:ilvl w:val="0"/>
          <w:numId w:val="0"/>
        </w:numPr>
        <w:spacing w:lineRule="auto" w:line="276" w:before="0" w:after="0"/>
        <w:ind w:left="0" w:firstLine="1440"/>
        <w:contextualSpacing/>
        <w:rPr>
          <w:rFonts w:ascii="Calibri" w:hAnsi="Calibri" w:cs="Calibri" w:asciiTheme="minorHAnsi" w:cstheme="minorHAnsi" w:hAnsiTheme="minorHAnsi"/>
          <w:sz w:val="22"/>
          <w:szCs w:val="22"/>
        </w:rPr>
      </w:pPr>
      <w:r>
        <w:rPr>
          <w:rFonts w:cs="Calibri" w:ascii="Calibri" w:hAnsi="Calibri" w:cstheme="minorHAnsi"/>
          <w:sz w:val="22"/>
          <w:szCs w:val="22"/>
          <w:highlight w:val="yellow"/>
        </w:rPr>
        <w:t>Email:</w:t>
      </w:r>
    </w:p>
    <w:p>
      <w:pPr>
        <w:pStyle w:val="Normal"/>
        <w:spacing w:lineRule="auto" w:line="276" w:before="0" w:after="0"/>
        <w:contextualSpacing/>
        <w:jc w:val="both"/>
        <w:rPr>
          <w:rFonts w:cs="Calibri" w:cstheme="minorHAnsi"/>
        </w:rPr>
      </w:pPr>
      <w:r>
        <w:rPr>
          <w:rFonts w:cs="Calibri" w:cstheme="minorHAnsi"/>
        </w:rPr>
      </w:r>
    </w:p>
    <w:p>
      <w:pPr>
        <w:pStyle w:val="Normal"/>
        <w:spacing w:lineRule="auto" w:line="276" w:before="0" w:after="0"/>
        <w:ind w:left="720" w:hanging="720"/>
        <w:contextualSpacing/>
        <w:jc w:val="both"/>
        <w:rPr>
          <w:rFonts w:cs="Calibri" w:cstheme="minorHAnsi"/>
        </w:rPr>
      </w:pPr>
      <w:r>
        <w:rPr>
          <w:rFonts w:cs="Calibri" w:cstheme="minorHAnsi"/>
          <w:b/>
        </w:rPr>
        <w:t>15.</w:t>
      </w:r>
      <w:r>
        <w:rPr>
          <w:rFonts w:cs="Calibri" w:cstheme="minorHAnsi"/>
        </w:rPr>
        <w:tab/>
      </w:r>
      <w:r>
        <w:rPr>
          <w:rFonts w:cs="Calibri" w:cstheme="minorHAnsi"/>
          <w:b/>
          <w:u w:val="single"/>
        </w:rPr>
        <w:t>GENERAL</w:t>
      </w:r>
    </w:p>
    <w:p>
      <w:pPr>
        <w:pStyle w:val="Normal"/>
        <w:spacing w:lineRule="auto" w:line="276" w:before="0" w:after="0"/>
        <w:ind w:left="720" w:hanging="720"/>
        <w:contextualSpacing/>
        <w:jc w:val="both"/>
        <w:rPr>
          <w:rFonts w:cs="Calibri" w:cstheme="minorHAnsi"/>
        </w:rPr>
      </w:pPr>
      <w:r>
        <w:rPr>
          <w:rFonts w:cs="Calibri" w:cstheme="minorHAnsi"/>
        </w:rPr>
      </w:r>
    </w:p>
    <w:p>
      <w:pPr>
        <w:pStyle w:val="Normal"/>
        <w:spacing w:lineRule="auto" w:line="276" w:before="0" w:after="0"/>
        <w:ind w:left="720" w:hanging="720"/>
        <w:contextualSpacing/>
        <w:jc w:val="both"/>
        <w:rPr>
          <w:rFonts w:cs="Calibri" w:cstheme="minorHAnsi"/>
        </w:rPr>
      </w:pPr>
      <w:r>
        <w:rPr>
          <w:rFonts w:cs="Calibri" w:cstheme="minorHAnsi"/>
        </w:rPr>
        <w:t>15.1</w:t>
        <w:tab/>
        <w:t xml:space="preserve">In no event shall </w:t>
      </w:r>
      <w:r>
        <w:rPr>
          <w:rFonts w:cs="Calibri" w:cstheme="minorHAnsi"/>
          <w:lang w:val="en-US"/>
        </w:rPr>
        <w:t>Data Provider</w:t>
      </w:r>
      <w:r>
        <w:rPr>
          <w:rFonts w:cs="Calibri" w:cstheme="minorHAnsi"/>
        </w:rPr>
        <w:t xml:space="preserve"> be liable for any use by </w:t>
      </w:r>
      <w:r>
        <w:rPr>
          <w:rFonts w:cs="Calibri" w:cstheme="minorHAnsi"/>
          <w:lang w:val="en-US"/>
        </w:rPr>
        <w:t xml:space="preserve">the Data Recipient </w:t>
      </w:r>
      <w:r>
        <w:rPr>
          <w:rFonts w:cs="Calibri" w:cstheme="minorHAnsi"/>
        </w:rPr>
        <w:t xml:space="preserve">of Data or Study Data or for any loss, claim, damage, or liability, of any kind or nature, that may arise from or in connection with this Agreement or </w:t>
      </w:r>
      <w:r>
        <w:rPr>
          <w:rFonts w:cs="Calibri" w:cstheme="minorHAnsi"/>
          <w:lang w:val="en-US"/>
        </w:rPr>
        <w:t xml:space="preserve">Data Recipient’s </w:t>
      </w:r>
      <w:r>
        <w:rPr>
          <w:rFonts w:cs="Calibri" w:cstheme="minorHAnsi"/>
        </w:rPr>
        <w:t xml:space="preserve">use, handling, or storage of Data.  </w:t>
      </w:r>
    </w:p>
    <w:p>
      <w:pPr>
        <w:pStyle w:val="Normal"/>
        <w:spacing w:lineRule="auto" w:line="276" w:before="0" w:after="0"/>
        <w:ind w:left="720" w:hanging="720"/>
        <w:contextualSpacing/>
        <w:jc w:val="both"/>
        <w:rPr>
          <w:rFonts w:cs="Calibri" w:cstheme="minorHAnsi"/>
        </w:rPr>
      </w:pPr>
      <w:r>
        <w:rPr>
          <w:rFonts w:cs="Calibri" w:cstheme="minorHAnsi"/>
        </w:rPr>
      </w:r>
    </w:p>
    <w:p>
      <w:pPr>
        <w:pStyle w:val="Normal"/>
        <w:spacing w:lineRule="auto" w:line="276" w:before="0" w:after="0"/>
        <w:ind w:left="720" w:hanging="720"/>
        <w:contextualSpacing/>
        <w:jc w:val="both"/>
        <w:rPr>
          <w:rFonts w:cs="Calibri" w:cstheme="minorHAnsi"/>
        </w:rPr>
      </w:pPr>
      <w:r>
        <w:rPr>
          <w:rFonts w:cs="Calibri" w:cstheme="minorHAnsi"/>
        </w:rPr>
        <w:t>15.2</w:t>
        <w:tab/>
      </w:r>
      <w:r>
        <w:rPr>
          <w:rFonts w:cs="Calibri" w:cstheme="minorHAnsi"/>
          <w:lang w:val="en-US"/>
        </w:rPr>
        <w:t>T</w:t>
      </w:r>
      <w:r>
        <w:rPr>
          <w:rFonts w:cs="Calibri" w:cstheme="minorHAnsi"/>
        </w:rPr>
        <w:t xml:space="preserve">his Agreement does not constitute, grant nor confer any license under any patents or </w:t>
      </w:r>
      <w:r>
        <w:rPr>
          <w:rFonts w:cs="Calibri" w:cstheme="minorHAnsi"/>
          <w:lang w:val="en-US"/>
        </w:rPr>
        <w:t xml:space="preserve">other </w:t>
      </w:r>
      <w:r>
        <w:rPr>
          <w:rFonts w:cs="Calibri" w:cstheme="minorHAnsi"/>
        </w:rPr>
        <w:t>proprietary interests of one party to the other</w:t>
      </w:r>
      <w:r>
        <w:rPr>
          <w:rFonts w:cs="Calibri" w:cstheme="minorHAnsi"/>
          <w:lang w:val="en-US"/>
        </w:rPr>
        <w:t>, except as explicitly stated in this Agreement</w:t>
      </w:r>
      <w:r>
        <w:rPr>
          <w:rFonts w:cs="Calibri" w:cstheme="minorHAnsi"/>
        </w:rPr>
        <w:t>.</w:t>
      </w:r>
    </w:p>
    <w:p>
      <w:pPr>
        <w:pStyle w:val="Normal"/>
        <w:spacing w:lineRule="auto" w:line="276" w:before="0" w:after="0"/>
        <w:ind w:left="720" w:hanging="720"/>
        <w:contextualSpacing/>
        <w:jc w:val="both"/>
        <w:rPr>
          <w:rFonts w:cs="Calibri" w:cstheme="minorHAnsi"/>
          <w:lang w:val="en-US"/>
        </w:rPr>
      </w:pPr>
      <w:r>
        <w:rPr>
          <w:rFonts w:cs="Calibri" w:cstheme="minorHAnsi"/>
          <w:lang w:val="en-US"/>
        </w:rPr>
      </w:r>
    </w:p>
    <w:p>
      <w:pPr>
        <w:pStyle w:val="Normal"/>
        <w:spacing w:lineRule="auto" w:line="276" w:before="0" w:after="0"/>
        <w:ind w:left="720" w:hanging="720"/>
        <w:contextualSpacing/>
        <w:jc w:val="both"/>
        <w:rPr>
          <w:rFonts w:cs="Calibri" w:cstheme="minorHAnsi"/>
          <w:lang w:val="en-US"/>
        </w:rPr>
      </w:pPr>
      <w:r>
        <w:rPr>
          <w:rFonts w:cs="Calibri" w:cstheme="minorHAnsi"/>
          <w:lang w:val="en-US"/>
        </w:rPr>
        <w:t>15.3</w:t>
        <w:tab/>
        <w:t>This Agreement may be amended by written agreement between the Parties.</w:t>
      </w:r>
    </w:p>
    <w:p>
      <w:pPr>
        <w:pStyle w:val="Normal"/>
        <w:spacing w:lineRule="auto" w:line="276" w:before="0" w:after="0"/>
        <w:ind w:left="720" w:hanging="720"/>
        <w:contextualSpacing/>
        <w:jc w:val="both"/>
        <w:rPr>
          <w:rFonts w:cs="Calibri" w:cstheme="minorHAnsi"/>
          <w:lang w:val="en-US"/>
        </w:rPr>
      </w:pPr>
      <w:r>
        <w:rPr>
          <w:rFonts w:cs="Calibri" w:cstheme="minorHAnsi"/>
          <w:lang w:val="en-US"/>
        </w:rPr>
      </w:r>
    </w:p>
    <w:p>
      <w:pPr>
        <w:pStyle w:val="Normal"/>
        <w:spacing w:lineRule="auto" w:line="276" w:before="0" w:after="0"/>
        <w:ind w:left="720" w:hanging="720"/>
        <w:contextualSpacing/>
        <w:jc w:val="both"/>
        <w:rPr>
          <w:rFonts w:cs="Calibri" w:cstheme="minorHAnsi"/>
          <w:lang w:val="en-US"/>
        </w:rPr>
      </w:pPr>
      <w:r>
        <w:rPr>
          <w:rFonts w:cs="Calibri" w:cstheme="minorHAnsi"/>
          <w:lang w:val="en-US"/>
        </w:rPr>
        <w:t>15.4</w:t>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pPr>
        <w:pStyle w:val="Normal"/>
        <w:spacing w:lineRule="auto" w:line="276" w:before="0" w:after="0"/>
        <w:ind w:left="720" w:hanging="720"/>
        <w:contextualSpacing/>
        <w:jc w:val="both"/>
        <w:rPr>
          <w:rFonts w:cs="Calibri" w:cstheme="minorHAnsi"/>
          <w:lang w:val="en-US"/>
        </w:rPr>
      </w:pPr>
      <w:r>
        <w:rPr>
          <w:rFonts w:cs="Calibri" w:cstheme="minorHAnsi"/>
          <w:lang w:val="en-US"/>
        </w:rPr>
      </w:r>
    </w:p>
    <w:p>
      <w:pPr>
        <w:pStyle w:val="Normal"/>
        <w:spacing w:lineRule="auto" w:line="276" w:before="0" w:after="0"/>
        <w:ind w:left="720" w:hanging="720"/>
        <w:contextualSpacing/>
        <w:jc w:val="both"/>
        <w:rPr>
          <w:rFonts w:cs="Calibri" w:cstheme="minorHAnsi"/>
          <w:lang w:val="en-US"/>
        </w:rPr>
      </w:pPr>
      <w:r>
        <w:rPr>
          <w:rFonts w:cs="Calibri" w:cstheme="minorHAnsi"/>
          <w:lang w:val="en-US"/>
        </w:rPr>
      </w:r>
    </w:p>
    <w:p>
      <w:pPr>
        <w:pStyle w:val="Normal"/>
        <w:tabs>
          <w:tab w:val="clear" w:pos="720"/>
          <w:tab w:val="left" w:pos="4140" w:leader="none"/>
          <w:tab w:val="left" w:pos="5220" w:leader="none"/>
        </w:tabs>
        <w:spacing w:lineRule="auto" w:line="276" w:before="0" w:after="0"/>
        <w:ind w:left="5040" w:hanging="5040"/>
        <w:contextualSpacing/>
        <w:rPr>
          <w:rFonts w:cs="Calibri" w:cstheme="minorHAnsi"/>
          <w:b/>
          <w:b/>
          <w:spacing w:val="-2"/>
          <w:highlight w:val="yellow"/>
          <w:lang w:eastAsia="zh-CN"/>
        </w:rPr>
      </w:pPr>
      <w:r>
        <w:rPr>
          <w:rFonts w:cs="Calibri" w:cstheme="minorHAnsi"/>
          <w:b/>
          <w:spacing w:val="-2"/>
          <w:highlight w:val="yellow"/>
          <w:lang w:eastAsia="zh-CN"/>
        </w:rPr>
        <w:t xml:space="preserve">DATA PROVIDER: </w:t>
        <w:tab/>
        <w:tab/>
        <w:t>DATA RECIPIENT:</w:t>
      </w:r>
    </w:p>
    <w:p>
      <w:pPr>
        <w:pStyle w:val="Normal"/>
        <w:tabs>
          <w:tab w:val="clear" w:pos="720"/>
          <w:tab w:val="left" w:pos="4140" w:leader="none"/>
          <w:tab w:val="left" w:pos="6300" w:leader="none"/>
        </w:tabs>
        <w:spacing w:lineRule="auto" w:line="276" w:before="0" w:after="0"/>
        <w:contextualSpacing/>
        <w:jc w:val="both"/>
        <w:rPr>
          <w:rFonts w:cs="Calibri" w:cstheme="minorHAnsi"/>
          <w:spacing w:val="-2"/>
          <w:highlight w:val="yellow"/>
          <w:lang w:eastAsia="zh-CN"/>
        </w:rPr>
      </w:pPr>
      <w:r>
        <w:rPr>
          <w:rFonts w:cs="Calibri" w:cstheme="minorHAnsi"/>
          <w:spacing w:val="-2"/>
          <w:highlight w:val="yellow"/>
          <w:lang w:eastAsia="zh-CN"/>
        </w:rPr>
      </w:r>
    </w:p>
    <w:p>
      <w:pPr>
        <w:pStyle w:val="Normal"/>
        <w:tabs>
          <w:tab w:val="clear" w:pos="720"/>
          <w:tab w:val="left" w:pos="4140" w:leader="none"/>
          <w:tab w:val="left" w:pos="5220" w:leader="none"/>
          <w:tab w:val="left" w:pos="6300" w:leader="none"/>
        </w:tabs>
        <w:spacing w:lineRule="auto" w:line="276" w:before="0" w:after="0"/>
        <w:contextualSpacing/>
        <w:jc w:val="both"/>
        <w:rPr>
          <w:rFonts w:cs="Calibri" w:cstheme="minorHAnsi"/>
          <w:spacing w:val="-2"/>
          <w:highlight w:val="yellow"/>
          <w:lang w:eastAsia="zh-CN"/>
        </w:rPr>
      </w:pPr>
      <w:r>
        <w:rPr>
          <w:rFonts w:cs="Calibri" w:cstheme="minorHAnsi"/>
          <w:spacing w:val="-2"/>
          <w:highlight w:val="yellow"/>
          <w:lang w:eastAsia="zh-CN"/>
        </w:rPr>
        <w:t xml:space="preserve">By: </w:t>
      </w:r>
      <w:r>
        <w:rPr>
          <w:rFonts w:cs="Calibri" w:cstheme="minorHAnsi"/>
          <w:spacing w:val="-2"/>
          <w:highlight w:val="yellow"/>
          <w:u w:val="single"/>
          <w:lang w:eastAsia="zh-CN"/>
        </w:rPr>
        <w:tab/>
      </w:r>
      <w:r>
        <w:rPr>
          <w:rFonts w:cs="Calibri" w:cstheme="minorHAnsi"/>
          <w:spacing w:val="-2"/>
          <w:highlight w:val="yellow"/>
          <w:lang w:eastAsia="zh-CN"/>
        </w:rPr>
        <w:tab/>
        <w:t xml:space="preserve">By: </w:t>
      </w:r>
      <w:r>
        <w:rPr>
          <w:rFonts w:cs="Calibri" w:cstheme="minorHAnsi"/>
          <w:spacing w:val="-2"/>
          <w:highlight w:val="yellow"/>
          <w:u w:val="single"/>
          <w:lang w:eastAsia="zh-CN"/>
        </w:rPr>
        <w:tab/>
        <w:tab/>
        <w:tab/>
        <w:tab/>
        <w:tab/>
      </w:r>
    </w:p>
    <w:p>
      <w:pPr>
        <w:pStyle w:val="Normal"/>
        <w:tabs>
          <w:tab w:val="clear" w:pos="720"/>
          <w:tab w:val="left" w:pos="1440" w:leader="none"/>
          <w:tab w:val="left" w:pos="4140" w:leader="none"/>
          <w:tab w:val="left" w:pos="5220" w:leader="none"/>
          <w:tab w:val="left" w:pos="6660" w:leader="none"/>
        </w:tabs>
        <w:spacing w:lineRule="auto" w:line="276" w:before="0" w:after="0"/>
        <w:contextualSpacing/>
        <w:jc w:val="both"/>
        <w:rPr>
          <w:rFonts w:cs="Calibri" w:cstheme="minorHAnsi"/>
          <w:spacing w:val="-2"/>
          <w:highlight w:val="yellow"/>
          <w:lang w:eastAsia="zh-CN"/>
        </w:rPr>
      </w:pPr>
      <w:r>
        <w:rPr>
          <w:rFonts w:cs="Calibri" w:cstheme="minorHAnsi"/>
          <w:spacing w:val="-2"/>
          <w:highlight w:val="yellow"/>
          <w:lang w:eastAsia="zh-CN"/>
        </w:rPr>
        <w:tab/>
        <w:t>(signature)</w:t>
        <w:tab/>
        <w:tab/>
        <w:tab/>
        <w:t>(signature)</w:t>
      </w:r>
    </w:p>
    <w:p>
      <w:pPr>
        <w:pStyle w:val="Normal"/>
        <w:tabs>
          <w:tab w:val="clear" w:pos="720"/>
          <w:tab w:val="left" w:pos="4140" w:leader="none"/>
          <w:tab w:val="left" w:pos="5220" w:leader="none"/>
          <w:tab w:val="left" w:pos="6300" w:leader="none"/>
        </w:tabs>
        <w:spacing w:lineRule="auto" w:line="276" w:before="0" w:after="0"/>
        <w:contextualSpacing/>
        <w:jc w:val="both"/>
        <w:rPr>
          <w:rFonts w:cs="Calibri" w:cstheme="minorHAnsi"/>
          <w:spacing w:val="-2"/>
          <w:highlight w:val="yellow"/>
          <w:lang w:eastAsia="zh-CN"/>
        </w:rPr>
      </w:pPr>
      <w:r>
        <w:rPr>
          <w:rFonts w:cs="Calibri" w:cstheme="minorHAnsi"/>
          <w:spacing w:val="-2"/>
          <w:highlight w:val="yellow"/>
          <w:lang w:eastAsia="zh-CN"/>
        </w:rPr>
        <w:t>Name: ________________________________</w:t>
        <w:tab/>
        <w:tab/>
        <w:t>Name: _____________________________</w:t>
      </w:r>
    </w:p>
    <w:p>
      <w:pPr>
        <w:pStyle w:val="Normal"/>
        <w:tabs>
          <w:tab w:val="clear" w:pos="720"/>
          <w:tab w:val="left" w:pos="4140" w:leader="none"/>
          <w:tab w:val="left" w:pos="5220" w:leader="none"/>
          <w:tab w:val="left" w:pos="6300" w:leader="none"/>
        </w:tabs>
        <w:spacing w:lineRule="auto" w:line="276" w:before="0" w:after="0"/>
        <w:ind w:left="4320" w:hanging="4320"/>
        <w:contextualSpacing/>
        <w:jc w:val="both"/>
        <w:rPr>
          <w:rFonts w:cs="Calibri" w:cstheme="minorHAnsi"/>
          <w:spacing w:val="-2"/>
          <w:highlight w:val="yellow"/>
          <w:lang w:eastAsia="zh-CN"/>
        </w:rPr>
      </w:pPr>
      <w:r>
        <w:rPr>
          <w:rFonts w:cs="Calibri" w:cstheme="minorHAnsi"/>
          <w:spacing w:val="-2"/>
          <w:highlight w:val="yellow"/>
          <w:lang w:eastAsia="zh-CN"/>
        </w:rPr>
        <w:t>Title: ________________________________</w:t>
        <w:tab/>
        <w:tab/>
        <w:tab/>
        <w:t xml:space="preserve">Title: ______________________________                </w:t>
      </w:r>
    </w:p>
    <w:p>
      <w:pPr>
        <w:pStyle w:val="Normal"/>
        <w:tabs>
          <w:tab w:val="clear" w:pos="720"/>
          <w:tab w:val="left" w:pos="4140" w:leader="none"/>
          <w:tab w:val="left" w:pos="5220" w:leader="none"/>
          <w:tab w:val="left" w:pos="6300" w:leader="none"/>
        </w:tabs>
        <w:spacing w:lineRule="auto" w:line="276" w:before="0" w:after="0"/>
        <w:contextualSpacing/>
        <w:jc w:val="both"/>
        <w:rPr>
          <w:rFonts w:cs="Calibri" w:cstheme="minorHAnsi"/>
          <w:spacing w:val="-2"/>
          <w:u w:val="single"/>
          <w:lang w:eastAsia="zh-CN"/>
        </w:rPr>
      </w:pPr>
      <w:r>
        <w:rPr>
          <w:rFonts w:cs="Calibri" w:cstheme="minorHAnsi"/>
          <w:spacing w:val="-2"/>
          <w:highlight w:val="yellow"/>
          <w:lang w:eastAsia="zh-CN"/>
        </w:rPr>
        <w:t xml:space="preserve">Date: </w:t>
      </w:r>
      <w:r>
        <w:rPr>
          <w:rFonts w:cs="Calibri" w:cstheme="minorHAnsi"/>
          <w:spacing w:val="-2"/>
          <w:highlight w:val="yellow"/>
          <w:u w:val="single"/>
          <w:lang w:eastAsia="zh-CN"/>
        </w:rPr>
        <w:tab/>
      </w:r>
      <w:r>
        <w:rPr>
          <w:rFonts w:cs="Calibri" w:cstheme="minorHAnsi"/>
          <w:spacing w:val="-2"/>
          <w:highlight w:val="yellow"/>
          <w:lang w:eastAsia="zh-CN"/>
        </w:rPr>
        <w:tab/>
        <w:t xml:space="preserve">Date: </w:t>
      </w:r>
      <w:r>
        <w:rPr>
          <w:rFonts w:cs="Calibri" w:cstheme="minorHAnsi"/>
          <w:spacing w:val="-2"/>
          <w:highlight w:val="yellow"/>
          <w:u w:val="single"/>
          <w:lang w:eastAsia="zh-CN"/>
        </w:rPr>
        <w:tab/>
        <w:tab/>
        <w:tab/>
        <w:tab/>
        <w:t>______</w:t>
      </w:r>
      <w:r>
        <w:rPr>
          <w:rFonts w:cs="Calibri" w:cstheme="minorHAnsi"/>
          <w:spacing w:val="-2"/>
          <w:u w:val="single"/>
          <w:lang w:eastAsia="zh-CN"/>
        </w:rPr>
        <w:tab/>
      </w:r>
    </w:p>
    <w:p>
      <w:pPr>
        <w:pStyle w:val="Normal"/>
        <w:tabs>
          <w:tab w:val="clear" w:pos="720"/>
          <w:tab w:val="left" w:pos="4140" w:leader="none"/>
          <w:tab w:val="left" w:pos="5220" w:leader="none"/>
          <w:tab w:val="left" w:pos="6300" w:leader="none"/>
        </w:tabs>
        <w:spacing w:lineRule="auto" w:line="276" w:before="0" w:after="0"/>
        <w:contextualSpacing/>
        <w:jc w:val="both"/>
        <w:rPr>
          <w:rFonts w:cs="Calibri" w:cstheme="minorHAnsi"/>
          <w:spacing w:val="-2"/>
          <w:lang w:eastAsia="zh-CN"/>
        </w:rPr>
      </w:pPr>
      <w:r>
        <w:rPr>
          <w:rFonts w:cs="Calibri" w:cstheme="minorHAnsi"/>
          <w:spacing w:val="-2"/>
          <w:lang w:eastAsia="zh-CN"/>
        </w:rPr>
      </w:r>
    </w:p>
    <w:p>
      <w:pPr>
        <w:pStyle w:val="Normal"/>
        <w:tabs>
          <w:tab w:val="clear" w:pos="720"/>
          <w:tab w:val="left" w:pos="4140" w:leader="none"/>
          <w:tab w:val="left" w:pos="5220" w:leader="none"/>
          <w:tab w:val="left" w:pos="6300" w:leader="none"/>
        </w:tabs>
        <w:spacing w:lineRule="auto" w:line="276" w:before="0" w:after="0"/>
        <w:contextualSpacing/>
        <w:jc w:val="both"/>
        <w:rPr>
          <w:rFonts w:cs="Calibri" w:cstheme="minorHAnsi"/>
          <w:spacing w:val="-2"/>
          <w:lang w:eastAsia="zh-CN"/>
        </w:rPr>
      </w:pPr>
      <w:r>
        <w:rPr>
          <w:rFonts w:cs="Calibri" w:cstheme="minorHAnsi"/>
          <w:spacing w:val="-2"/>
          <w:lang w:eastAsia="zh-CN"/>
        </w:rPr>
      </w:r>
    </w:p>
    <w:p>
      <w:pPr>
        <w:pStyle w:val="Normal"/>
        <w:tabs>
          <w:tab w:val="clear" w:pos="720"/>
          <w:tab w:val="left" w:pos="4140" w:leader="none"/>
          <w:tab w:val="left" w:pos="5220" w:leader="none"/>
          <w:tab w:val="left" w:pos="6300" w:leader="none"/>
        </w:tabs>
        <w:spacing w:lineRule="auto" w:line="276" w:before="0" w:after="0"/>
        <w:contextualSpacing/>
        <w:jc w:val="both"/>
        <w:rPr>
          <w:rFonts w:cs="Calibri" w:cstheme="minorHAnsi"/>
          <w:spacing w:val="-2"/>
          <w:lang w:eastAsia="zh-CN"/>
        </w:rPr>
      </w:pPr>
      <w:r>
        <w:rPr>
          <w:rFonts w:cs="Calibri" w:cstheme="minorHAnsi"/>
          <w:spacing w:val="-2"/>
          <w:lang w:eastAsia="zh-CN"/>
        </w:rPr>
        <w:tab/>
        <w:tab/>
      </w:r>
    </w:p>
    <w:p>
      <w:pPr>
        <w:pStyle w:val="Normal"/>
        <w:tabs>
          <w:tab w:val="clear" w:pos="720"/>
          <w:tab w:val="left" w:pos="4140" w:leader="none"/>
          <w:tab w:val="left" w:pos="5220" w:leader="none"/>
          <w:tab w:val="left" w:pos="6300" w:leader="none"/>
        </w:tabs>
        <w:spacing w:lineRule="auto" w:line="276" w:before="0" w:after="0"/>
        <w:contextualSpacing/>
        <w:jc w:val="both"/>
        <w:rPr>
          <w:rFonts w:cs="Calibri" w:cstheme="minorHAnsi"/>
          <w:spacing w:val="-2"/>
          <w:lang w:eastAsia="zh-CN"/>
        </w:rPr>
      </w:pPr>
      <w:r>
        <w:rPr>
          <w:rFonts w:cs="Calibri" w:cstheme="minorHAnsi"/>
          <w:spacing w:val="-2"/>
          <w:lang w:eastAsia="zh-CN"/>
        </w:rPr>
      </w:r>
    </w:p>
    <w:p>
      <w:pPr>
        <w:pStyle w:val="Normal"/>
        <w:tabs>
          <w:tab w:val="clear" w:pos="720"/>
          <w:tab w:val="left" w:pos="4140" w:leader="none"/>
          <w:tab w:val="left" w:pos="5220" w:leader="none"/>
          <w:tab w:val="left" w:pos="6300" w:leader="none"/>
        </w:tabs>
        <w:spacing w:lineRule="auto" w:line="276" w:before="0" w:after="0"/>
        <w:contextualSpacing/>
        <w:jc w:val="both"/>
        <w:rPr>
          <w:rFonts w:cs="Calibri" w:cstheme="minorHAnsi"/>
          <w:spacing w:val="-2"/>
          <w:lang w:eastAsia="zh-CN"/>
        </w:rPr>
      </w:pPr>
      <w:r>
        <w:rPr>
          <w:rFonts w:cs="Calibri" w:cstheme="minorHAnsi"/>
          <w:spacing w:val="-2"/>
          <w:lang w:eastAsia="zh-CN"/>
        </w:rPr>
        <w:tab/>
      </w:r>
      <w:r>
        <w:br w:type="page"/>
      </w:r>
    </w:p>
    <w:p>
      <w:pPr>
        <w:pStyle w:val="Normal"/>
        <w:tabs>
          <w:tab w:val="clear" w:pos="720"/>
          <w:tab w:val="left" w:pos="4140" w:leader="none"/>
          <w:tab w:val="left" w:pos="5220" w:leader="none"/>
          <w:tab w:val="left" w:pos="6300" w:leader="none"/>
        </w:tabs>
        <w:spacing w:lineRule="auto" w:line="276" w:before="0" w:after="0"/>
        <w:contextualSpacing/>
        <w:jc w:val="both"/>
        <w:rPr>
          <w:b/>
          <w:b/>
          <w:u w:val="single"/>
        </w:rPr>
      </w:pPr>
      <w:commentRangeStart w:id="71"/>
      <w:r>
        <w:rPr>
          <w:b/>
          <w:u w:val="single"/>
        </w:rPr>
        <w:t>ANNEXURE</w:t>
      </w:r>
      <w:r>
        <w:rPr>
          <w:b/>
          <w:u w:val="single"/>
        </w:rPr>
      </w:r>
      <w:commentRangeEnd w:id="71"/>
      <w:r>
        <w:commentReference w:id="71"/>
      </w:r>
      <w:r>
        <w:rPr>
          <w:b/>
          <w:u w:val="single"/>
        </w:rPr>
        <w:t xml:space="preserve"> A</w:t>
      </w:r>
    </w:p>
    <w:p>
      <w:pPr>
        <w:pStyle w:val="Normal"/>
        <w:spacing w:lineRule="auto" w:line="240" w:before="0" w:after="0"/>
        <w:ind w:left="1440" w:hanging="1440"/>
        <w:jc w:val="center"/>
        <w:rPr>
          <w:b/>
          <w:b/>
          <w:u w:val="single"/>
        </w:rPr>
      </w:pPr>
      <w:r>
        <w:rPr>
          <w:b/>
          <w:u w:val="single"/>
        </w:rPr>
        <w:t>DESCRIPTION OF DATA</w:t>
      </w:r>
    </w:p>
    <w:p>
      <w:pPr>
        <w:pStyle w:val="Normal"/>
        <w:spacing w:lineRule="auto" w:line="240" w:before="0" w:after="0"/>
        <w:ind w:left="1440" w:hanging="1440"/>
        <w:jc w:val="center"/>
        <w:rPr>
          <w:b/>
          <w:b/>
          <w:u w:val="single"/>
        </w:rPr>
      </w:pPr>
      <w:r>
        <w:rPr>
          <w:b/>
          <w:u w:val="single"/>
        </w:rPr>
      </w:r>
    </w:p>
    <w:p>
      <w:pPr>
        <w:pStyle w:val="Normal"/>
        <w:spacing w:lineRule="auto" w:line="276" w:before="0" w:after="0"/>
        <w:ind w:left="720" w:hanging="720"/>
        <w:contextualSpacing/>
        <w:jc w:val="both"/>
        <w:rPr>
          <w:rFonts w:cs="Calibri" w:cstheme="minorHAnsi"/>
          <w:b/>
          <w:b/>
          <w:bCs/>
          <w:u w:val="single"/>
        </w:rPr>
      </w:pPr>
      <w:r>
        <w:rPr>
          <w:rFonts w:cs="Calibri" w:cstheme="minorHAnsi"/>
          <w:b/>
          <w:bCs/>
          <w:u w:val="single"/>
        </w:rPr>
        <w:t xml:space="preserve">Data </w:t>
      </w:r>
      <w:commentRangeStart w:id="72"/>
      <w:r>
        <w:rPr>
          <w:rFonts w:cs="Calibri" w:cstheme="minorHAnsi"/>
          <w:b/>
          <w:bCs/>
          <w:u w:val="single"/>
        </w:rPr>
        <w:t>Source</w:t>
      </w:r>
      <w:r>
        <w:rPr>
          <w:rFonts w:cs="Calibri" w:cstheme="minorHAnsi"/>
          <w:b/>
          <w:bCs/>
          <w:u w:val="single"/>
        </w:rPr>
      </w:r>
      <w:commentRangeEnd w:id="72"/>
      <w:r>
        <w:commentReference w:id="72"/>
      </w:r>
      <w:r>
        <w:rPr>
          <w:rFonts w:cs="Calibri" w:cstheme="minorHAnsi"/>
          <w:b/>
          <w:bCs/>
          <w:u w:val="single"/>
        </w:rPr>
        <w:t xml:space="preserve"> 1</w:t>
      </w:r>
    </w:p>
    <w:p>
      <w:pPr>
        <w:pStyle w:val="Normal"/>
        <w:spacing w:lineRule="auto" w:line="240" w:before="0" w:after="0"/>
        <w:rPr>
          <w:b/>
          <w:b/>
        </w:rPr>
      </w:pPr>
      <w:r>
        <w:rPr>
          <w:b/>
        </w:rPr>
      </w:r>
    </w:p>
    <w:p>
      <w:pPr>
        <w:pStyle w:val="Normal"/>
        <w:spacing w:lineRule="auto" w:line="240" w:before="0" w:after="0"/>
        <w:rPr>
          <w:bCs/>
        </w:rPr>
      </w:pPr>
      <w:r>
        <w:rPr>
          <w:b/>
        </w:rPr>
        <w:t xml:space="preserve">Project Title: </w:t>
      </w:r>
      <w:r>
        <w:rPr>
          <w:b/>
          <w:highlight w:val="yellow"/>
        </w:rPr>
        <w:t>[Full research project title]</w:t>
      </w:r>
      <w:r>
        <w:rPr>
          <w:bCs/>
        </w:rPr>
        <w:tab/>
      </w:r>
    </w:p>
    <w:p>
      <w:pPr>
        <w:pStyle w:val="Normal"/>
        <w:spacing w:before="0" w:after="0"/>
        <w:jc w:val="both"/>
        <w:rPr>
          <w:bCs/>
        </w:rPr>
      </w:pPr>
      <w:r>
        <w:rPr>
          <w:bCs/>
        </w:rPr>
      </w:r>
    </w:p>
    <w:p>
      <w:pPr>
        <w:pStyle w:val="Normal"/>
        <w:spacing w:before="0" w:after="0"/>
        <w:jc w:val="both"/>
        <w:rPr>
          <w:bCs/>
        </w:rPr>
      </w:pPr>
      <w:r>
        <w:rPr>
          <w:b/>
        </w:rPr>
        <w:t xml:space="preserve">Funder: </w:t>
      </w:r>
      <w:r>
        <w:rPr>
          <w:b/>
          <w:highlight w:val="yellow"/>
        </w:rPr>
        <w:t>[Original research funding details</w:t>
      </w:r>
      <w:r>
        <w:rPr>
          <w:b/>
        </w:rPr>
        <w:t>]</w:t>
      </w:r>
      <w:r>
        <w:rPr/>
        <w:t>.</w:t>
      </w:r>
      <w:r>
        <w:rPr>
          <w:bCs/>
        </w:rPr>
        <w:tab/>
        <w:tab/>
      </w:r>
    </w:p>
    <w:p>
      <w:pPr>
        <w:pStyle w:val="Normal"/>
        <w:spacing w:before="0" w:after="0"/>
        <w:jc w:val="both"/>
        <w:rPr>
          <w:bCs/>
        </w:rPr>
      </w:pPr>
      <w:r>
        <w:rPr>
          <w:bCs/>
        </w:rPr>
      </w:r>
    </w:p>
    <w:p>
      <w:pPr>
        <w:pStyle w:val="Normal"/>
        <w:spacing w:before="0" w:after="0"/>
        <w:jc w:val="both"/>
        <w:rPr>
          <w:b/>
          <w:b/>
        </w:rPr>
      </w:pPr>
      <w:r>
        <w:rPr>
          <w:b/>
        </w:rPr>
        <w:t xml:space="preserve">Data to be transferred: </w:t>
      </w:r>
      <w:r>
        <w:rPr>
          <w:bCs/>
        </w:rPr>
        <w:t xml:space="preserve">[Description of data to be transferred]. </w:t>
      </w:r>
    </w:p>
    <w:p>
      <w:pPr>
        <w:pStyle w:val="Normal"/>
        <w:spacing w:before="0" w:after="0"/>
        <w:jc w:val="both"/>
        <w:rPr>
          <w:b/>
          <w:b/>
        </w:rPr>
      </w:pPr>
      <w:commentRangeStart w:id="73"/>
      <w:commentRangeStart w:id="74"/>
      <w:r>
        <w:rPr>
          <w:b/>
        </w:rPr>
        <w:t xml:space="preserve">Individual participant data for a limited set of variables from the </w:t>
      </w:r>
      <w:r>
        <w:rPr>
          <w:b/>
          <w:highlight w:val="yellow"/>
          <w:rPrChange w:id="0" w:author="Matthew Chersich" w:date="2024-02-23T14:22:00Z"/>
        </w:rPr>
        <w:t>original dataset/s relating to</w:t>
      </w:r>
      <w:ins w:id="15" w:author="Matthew Chersich" w:date="2024-02-23T14:21:00Z">
        <w:r>
          <w:rPr>
            <w:b/>
            <w:highlight w:val="yellow"/>
          </w:rPr>
          <w:t xml:space="preserve"> maternal and chil</w:t>
        </w:r>
      </w:ins>
      <w:ins w:id="16" w:author="Matthew Chersich" w:date="2024-02-23T14:22:00Z">
        <w:r>
          <w:rPr>
            <w:b/>
            <w:highlight w:val="yellow"/>
          </w:rPr>
          <w:t>d health, which include</w:t>
        </w:r>
      </w:ins>
      <w:r>
        <w:rPr>
          <w:b/>
        </w:rPr>
        <w:t>:</w:t>
      </w:r>
      <w:r>
        <w:rPr>
          <w:b/>
        </w:rPr>
      </w:r>
      <w:commentRangeEnd w:id="74"/>
      <w:r>
        <w:commentReference w:id="74"/>
      </w:r>
      <w:commentRangeEnd w:id="73"/>
      <w:r>
        <w:commentReference w:id="73"/>
      </w:r>
      <w:r>
        <w:rPr>
          <w:b/>
        </w:rPr>
      </w:r>
    </w:p>
    <w:p>
      <w:pPr>
        <w:pStyle w:val="Normal"/>
        <w:spacing w:before="0" w:after="0"/>
        <w:jc w:val="both"/>
        <w:rPr>
          <w:b/>
          <w:b/>
        </w:rPr>
      </w:pPr>
      <w:r>
        <w:rPr>
          <w:b/>
        </w:rPr>
      </w:r>
    </w:p>
    <w:p>
      <w:pPr>
        <w:pStyle w:val="Normal"/>
        <w:spacing w:before="0" w:after="0"/>
        <w:jc w:val="both"/>
        <w:rPr>
          <w:b/>
          <w:b/>
        </w:rPr>
      </w:pPr>
      <w:r>
        <w:rPr>
          <w:b/>
        </w:rPr>
        <w:t>Essential variables:</w:t>
      </w:r>
    </w:p>
    <w:p>
      <w:pPr>
        <w:pStyle w:val="Normal"/>
        <w:numPr>
          <w:ilvl w:val="0"/>
          <w:numId w:val="12"/>
        </w:numPr>
        <w:rPr/>
      </w:pPr>
      <w:r>
        <w:rPr/>
        <w:t>Unique ID (study ID and participant ID)</w:t>
      </w:r>
    </w:p>
    <w:p>
      <w:pPr>
        <w:pStyle w:val="Normal"/>
        <w:numPr>
          <w:ilvl w:val="0"/>
          <w:numId w:val="12"/>
        </w:numPr>
        <w:rPr/>
      </w:pPr>
      <w:r>
        <w:rPr/>
        <w:t>Date of delivery of the newborn OR date of follow-up for maternal outcomes</w:t>
      </w:r>
    </w:p>
    <w:p>
      <w:pPr>
        <w:pStyle w:val="Normal"/>
        <w:numPr>
          <w:ilvl w:val="0"/>
          <w:numId w:val="12"/>
        </w:numPr>
        <w:spacing w:before="0" w:after="0"/>
        <w:jc w:val="both"/>
        <w:rPr/>
      </w:pPr>
      <w:r>
        <w:rPr/>
        <w:t xml:space="preserve">Location, at a minimum: city of delivery, or city of follow-up (data on location of </w:t>
      </w:r>
      <w:commentRangeStart w:id="75"/>
      <w:r>
        <w:rPr/>
        <w:t>household</w:t>
      </w:r>
      <w:r>
        <w:rPr/>
      </w:r>
      <w:commentRangeEnd w:id="75"/>
      <w:r>
        <w:commentReference w:id="75"/>
      </w:r>
      <w:r>
        <w:rPr/>
        <w:t>, birth facility, or study clinic are preferable</w:t>
      </w:r>
      <w:bookmarkStart w:id="16" w:name="_Hlk129330767"/>
      <w:bookmarkEnd w:id="16"/>
      <w:r>
        <w:rPr/>
        <w:t>)</w:t>
      </w:r>
    </w:p>
    <w:p>
      <w:pPr>
        <w:pStyle w:val="Normal"/>
        <w:spacing w:before="0" w:after="0"/>
        <w:jc w:val="both"/>
        <w:rPr>
          <w:b/>
          <w:b/>
        </w:rPr>
      </w:pPr>
      <w:r>
        <w:rPr>
          <w:b/>
        </w:rPr>
      </w:r>
    </w:p>
    <w:p>
      <w:pPr>
        <w:pStyle w:val="Normal"/>
        <w:spacing w:before="0" w:after="0"/>
        <w:jc w:val="both"/>
        <w:rPr>
          <w:b/>
          <w:b/>
        </w:rPr>
      </w:pPr>
      <w:r>
        <w:rPr>
          <w:b/>
        </w:rPr>
        <w:t>Maternal outcomes:</w:t>
      </w:r>
    </w:p>
    <w:p>
      <w:pPr>
        <w:pStyle w:val="Normal"/>
        <w:numPr>
          <w:ilvl w:val="0"/>
          <w:numId w:val="8"/>
        </w:numPr>
        <w:rPr/>
      </w:pPr>
      <w:r>
        <w:rPr/>
        <w:t>Gestational age at delivery</w:t>
      </w:r>
    </w:p>
    <w:p>
      <w:pPr>
        <w:pStyle w:val="Normal"/>
        <w:numPr>
          <w:ilvl w:val="0"/>
          <w:numId w:val="8"/>
        </w:numPr>
        <w:rPr/>
      </w:pPr>
      <w:r>
        <w:rPr/>
        <w:t>Premature rupture of the membranes (PROM)</w:t>
      </w:r>
    </w:p>
    <w:p>
      <w:pPr>
        <w:pStyle w:val="Normal"/>
        <w:numPr>
          <w:ilvl w:val="0"/>
          <w:numId w:val="8"/>
        </w:numPr>
        <w:rPr/>
      </w:pPr>
      <w:r>
        <w:rPr/>
        <w:t>Antepartum and postpartum hemorrhage</w:t>
      </w:r>
    </w:p>
    <w:p>
      <w:pPr>
        <w:pStyle w:val="Normal"/>
        <w:numPr>
          <w:ilvl w:val="0"/>
          <w:numId w:val="8"/>
        </w:numPr>
        <w:rPr/>
      </w:pPr>
      <w:r>
        <w:rPr/>
        <w:t>Hypertensive disorders in pregnancy</w:t>
      </w:r>
    </w:p>
    <w:p>
      <w:pPr>
        <w:pStyle w:val="Normal"/>
        <w:numPr>
          <w:ilvl w:val="0"/>
          <w:numId w:val="8"/>
        </w:numPr>
        <w:rPr/>
      </w:pPr>
      <w:r>
        <w:rPr/>
        <w:t>Anaemia in pregnancy</w:t>
      </w:r>
    </w:p>
    <w:p>
      <w:pPr>
        <w:pStyle w:val="Normal"/>
        <w:numPr>
          <w:ilvl w:val="0"/>
          <w:numId w:val="8"/>
        </w:numPr>
        <w:rPr/>
      </w:pPr>
      <w:r>
        <w:rPr/>
        <w:t>Adverse events</w:t>
      </w:r>
    </w:p>
    <w:p>
      <w:pPr>
        <w:pStyle w:val="Normal"/>
        <w:numPr>
          <w:ilvl w:val="0"/>
          <w:numId w:val="8"/>
        </w:numPr>
        <w:rPr/>
      </w:pPr>
      <w:r>
        <w:rPr/>
        <w:t>Gestational Diabetes Mellitus (GDM)</w:t>
      </w:r>
    </w:p>
    <w:p>
      <w:pPr>
        <w:pStyle w:val="Normal"/>
        <w:numPr>
          <w:ilvl w:val="0"/>
          <w:numId w:val="8"/>
        </w:numPr>
        <w:rPr/>
      </w:pPr>
      <w:r>
        <w:rPr/>
        <w:t xml:space="preserve">Health facility visits </w:t>
      </w:r>
    </w:p>
    <w:p>
      <w:pPr>
        <w:pStyle w:val="Normal"/>
        <w:numPr>
          <w:ilvl w:val="0"/>
          <w:numId w:val="8"/>
        </w:numPr>
        <w:spacing w:before="0" w:after="0"/>
        <w:jc w:val="both"/>
        <w:rPr/>
      </w:pPr>
      <w:r>
        <w:rPr/>
        <w:t>Maternal mental health</w:t>
      </w:r>
    </w:p>
    <w:p>
      <w:pPr>
        <w:pStyle w:val="Normal"/>
        <w:spacing w:before="0" w:after="0"/>
        <w:ind w:left="720" w:hanging="0"/>
        <w:jc w:val="both"/>
        <w:rPr/>
      </w:pPr>
      <w:r>
        <w:rPr/>
      </w:r>
    </w:p>
    <w:p>
      <w:pPr>
        <w:pStyle w:val="Normal"/>
        <w:spacing w:before="0" w:after="0"/>
        <w:jc w:val="both"/>
        <w:rPr>
          <w:b/>
          <w:b/>
        </w:rPr>
      </w:pPr>
      <w:r>
        <w:rPr>
          <w:b/>
        </w:rPr>
        <w:t>Fetal, neonatal and child outcomes</w:t>
      </w:r>
    </w:p>
    <w:p>
      <w:pPr>
        <w:pStyle w:val="Normal"/>
        <w:numPr>
          <w:ilvl w:val="0"/>
          <w:numId w:val="9"/>
        </w:numPr>
        <w:rPr/>
      </w:pPr>
      <w:r>
        <w:rPr/>
        <w:t>Prematurity (see also gestational age at delivery)</w:t>
      </w:r>
    </w:p>
    <w:p>
      <w:pPr>
        <w:pStyle w:val="Normal"/>
        <w:numPr>
          <w:ilvl w:val="0"/>
          <w:numId w:val="9"/>
        </w:numPr>
        <w:rPr/>
      </w:pPr>
      <w:r>
        <w:rPr/>
        <w:t>Mortality (including cause)</w:t>
      </w:r>
    </w:p>
    <w:p>
      <w:pPr>
        <w:pStyle w:val="Normal"/>
        <w:numPr>
          <w:ilvl w:val="0"/>
          <w:numId w:val="9"/>
        </w:numPr>
        <w:rPr/>
      </w:pPr>
      <w:r>
        <w:rPr/>
        <w:t>MTCT (mother-to-child transmission of HIV)</w:t>
      </w:r>
    </w:p>
    <w:p>
      <w:pPr>
        <w:pStyle w:val="Normal"/>
        <w:numPr>
          <w:ilvl w:val="0"/>
          <w:numId w:val="9"/>
        </w:numPr>
        <w:rPr/>
      </w:pPr>
      <w:r>
        <w:rPr/>
        <w:t>APGAR score</w:t>
      </w:r>
    </w:p>
    <w:p>
      <w:pPr>
        <w:pStyle w:val="Normal"/>
        <w:numPr>
          <w:ilvl w:val="0"/>
          <w:numId w:val="9"/>
        </w:numPr>
        <w:rPr/>
      </w:pPr>
      <w:r>
        <w:rPr/>
        <w:t>Infant growth</w:t>
      </w:r>
    </w:p>
    <w:p>
      <w:pPr>
        <w:pStyle w:val="Normal"/>
        <w:numPr>
          <w:ilvl w:val="0"/>
          <w:numId w:val="9"/>
        </w:numPr>
        <w:rPr/>
      </w:pPr>
      <w:r>
        <w:rPr/>
        <w:t>Admission to neonatal intensive care units</w:t>
      </w:r>
    </w:p>
    <w:p>
      <w:pPr>
        <w:pStyle w:val="Normal"/>
        <w:numPr>
          <w:ilvl w:val="0"/>
          <w:numId w:val="9"/>
        </w:numPr>
        <w:spacing w:before="0" w:after="0"/>
        <w:jc w:val="both"/>
        <w:rPr/>
      </w:pPr>
      <w:r>
        <w:rPr/>
        <w:t>Intrauterine growth restriction</w:t>
      </w:r>
    </w:p>
    <w:p>
      <w:pPr>
        <w:pStyle w:val="Normal"/>
        <w:spacing w:before="0" w:after="0"/>
        <w:jc w:val="both"/>
        <w:rPr/>
      </w:pPr>
      <w:r>
        <w:rPr/>
      </w:r>
    </w:p>
    <w:p>
      <w:pPr>
        <w:pStyle w:val="Normal"/>
        <w:spacing w:before="0" w:after="0"/>
        <w:jc w:val="both"/>
        <w:rPr/>
      </w:pPr>
      <w:r>
        <w:rPr/>
      </w:r>
    </w:p>
    <w:p>
      <w:pPr>
        <w:pStyle w:val="Normal"/>
        <w:spacing w:before="0" w:after="0"/>
        <w:jc w:val="both"/>
        <w:rPr>
          <w:b/>
          <w:b/>
        </w:rPr>
      </w:pPr>
      <w:r>
        <w:rPr>
          <w:b/>
        </w:rPr>
        <w:t>Other variables</w:t>
      </w:r>
    </w:p>
    <w:p>
      <w:pPr>
        <w:pStyle w:val="Normal"/>
        <w:numPr>
          <w:ilvl w:val="0"/>
          <w:numId w:val="10"/>
        </w:numPr>
        <w:rPr/>
      </w:pPr>
      <w:r>
        <w:rPr/>
        <w:t>Maternal age</w:t>
      </w:r>
    </w:p>
    <w:p>
      <w:pPr>
        <w:pStyle w:val="Normal"/>
        <w:numPr>
          <w:ilvl w:val="0"/>
          <w:numId w:val="10"/>
        </w:numPr>
        <w:rPr/>
      </w:pPr>
      <w:r>
        <w:rPr/>
        <w:t>Date of interviews or examination</w:t>
      </w:r>
    </w:p>
    <w:p>
      <w:pPr>
        <w:pStyle w:val="Normal"/>
        <w:numPr>
          <w:ilvl w:val="0"/>
          <w:numId w:val="10"/>
        </w:numPr>
        <w:rPr/>
      </w:pPr>
      <w:r>
        <w:rPr/>
        <w:t>Mode of delivery</w:t>
      </w:r>
    </w:p>
    <w:p>
      <w:pPr>
        <w:pStyle w:val="Normal"/>
        <w:numPr>
          <w:ilvl w:val="0"/>
          <w:numId w:val="10"/>
        </w:numPr>
        <w:rPr/>
      </w:pPr>
      <w:r>
        <w:rPr/>
        <w:t>Facility of delivery location, or catchment area of facility</w:t>
      </w:r>
    </w:p>
    <w:p>
      <w:pPr>
        <w:pStyle w:val="Normal"/>
        <w:numPr>
          <w:ilvl w:val="0"/>
          <w:numId w:val="10"/>
        </w:numPr>
        <w:rPr/>
      </w:pPr>
      <w:r>
        <w:rPr/>
        <w:t>Location of research site</w:t>
      </w:r>
    </w:p>
    <w:p>
      <w:pPr>
        <w:pStyle w:val="Normal"/>
        <w:numPr>
          <w:ilvl w:val="0"/>
          <w:numId w:val="10"/>
        </w:numPr>
        <w:rPr/>
      </w:pPr>
      <w:r>
        <w:rPr/>
        <w:t>Type of facility (health center/hospital)</w:t>
      </w:r>
    </w:p>
    <w:p>
      <w:pPr>
        <w:pStyle w:val="Normal"/>
        <w:numPr>
          <w:ilvl w:val="0"/>
          <w:numId w:val="10"/>
        </w:numPr>
        <w:rPr/>
      </w:pPr>
      <w:r>
        <w:rPr/>
        <w:t>Maternal HIV status</w:t>
      </w:r>
    </w:p>
    <w:p>
      <w:pPr>
        <w:pStyle w:val="Normal"/>
        <w:numPr>
          <w:ilvl w:val="0"/>
          <w:numId w:val="10"/>
        </w:numPr>
        <w:rPr/>
      </w:pPr>
      <w:r>
        <w:rPr/>
        <w:t>Gravidity, parity</w:t>
      </w:r>
    </w:p>
    <w:p>
      <w:pPr>
        <w:pStyle w:val="Normal"/>
        <w:numPr>
          <w:ilvl w:val="0"/>
          <w:numId w:val="10"/>
        </w:numPr>
        <w:spacing w:before="0" w:after="0"/>
        <w:jc w:val="both"/>
        <w:rPr/>
      </w:pPr>
      <w:r>
        <w:rPr/>
        <w:t>Maternal weight, height, BMI</w:t>
      </w:r>
    </w:p>
    <w:p>
      <w:pPr>
        <w:pStyle w:val="Normal"/>
        <w:spacing w:before="0" w:after="0"/>
        <w:jc w:val="both"/>
        <w:rPr>
          <w:b/>
          <w:b/>
          <w:bCs/>
        </w:rPr>
      </w:pPr>
      <w:r>
        <w:rPr>
          <w:b/>
          <w:bCs/>
        </w:rPr>
      </w:r>
    </w:p>
    <w:p>
      <w:pPr>
        <w:pStyle w:val="Normal"/>
        <w:spacing w:before="0" w:after="0"/>
        <w:jc w:val="both"/>
        <w:rPr>
          <w:b/>
          <w:b/>
          <w:bCs/>
        </w:rPr>
      </w:pPr>
      <w:r>
        <w:rPr>
          <w:b/>
          <w:bCs/>
        </w:rPr>
        <w:t>Associated metadata/documentation</w:t>
      </w:r>
    </w:p>
    <w:p>
      <w:pPr>
        <w:pStyle w:val="Normal"/>
        <w:numPr>
          <w:ilvl w:val="0"/>
          <w:numId w:val="11"/>
        </w:numPr>
        <w:spacing w:before="0" w:after="0"/>
        <w:jc w:val="both"/>
        <w:rPr/>
      </w:pPr>
      <w:r>
        <w:rPr/>
        <w:t>codebooks</w:t>
      </w:r>
    </w:p>
    <w:p>
      <w:pPr>
        <w:pStyle w:val="Normal"/>
        <w:numPr>
          <w:ilvl w:val="0"/>
          <w:numId w:val="11"/>
        </w:numPr>
        <w:spacing w:before="0" w:after="0"/>
        <w:jc w:val="both"/>
        <w:rPr/>
      </w:pPr>
      <w:r>
        <w:rPr/>
        <w:t>do files</w:t>
      </w:r>
    </w:p>
    <w:p>
      <w:pPr>
        <w:pStyle w:val="Normal"/>
        <w:numPr>
          <w:ilvl w:val="0"/>
          <w:numId w:val="11"/>
        </w:numPr>
        <w:spacing w:before="0" w:after="0"/>
        <w:jc w:val="both"/>
        <w:rPr/>
      </w:pPr>
      <w:r>
        <w:rPr/>
        <w:t>documentation on definitions, components and processing of the data</w:t>
      </w:r>
    </w:p>
    <w:p>
      <w:pPr>
        <w:pStyle w:val="Normal"/>
        <w:spacing w:before="0" w:after="0"/>
        <w:ind w:left="720" w:hanging="0"/>
        <w:jc w:val="both"/>
        <w:rPr/>
      </w:pPr>
      <w:r>
        <w:rPr/>
      </w:r>
    </w:p>
    <w:p>
      <w:pPr>
        <w:pStyle w:val="Normal"/>
        <w:spacing w:before="0" w:after="0"/>
        <w:jc w:val="both"/>
        <w:rPr>
          <w:b/>
          <w:b/>
        </w:rPr>
      </w:pPr>
      <w:commentRangeStart w:id="76"/>
      <w:commentRangeStart w:id="77"/>
      <w:commentRangeStart w:id="78"/>
      <w:r>
        <w:rPr>
          <w:b/>
        </w:rPr>
        <w:t xml:space="preserve">Purpose of Data Transfer: </w:t>
      </w:r>
      <w:r>
        <w:rPr/>
        <w:t>The data will be used to quantify the current and future impacts of heat exposure on maternal and child health in sub-Saharan Africa.</w:t>
      </w:r>
      <w:r>
        <w:rPr/>
      </w:r>
      <w:commentRangeEnd w:id="78"/>
      <w:r>
        <w:commentReference w:id="78"/>
      </w:r>
      <w:r>
        <w:rPr/>
      </w:r>
      <w:commentRangeEnd w:id="77"/>
      <w:r>
        <w:commentReference w:id="77"/>
      </w:r>
      <w:commentRangeEnd w:id="76"/>
      <w:r>
        <w:commentReference w:id="76"/>
      </w:r>
      <w:r>
        <w:rPr/>
      </w:r>
    </w:p>
    <w:p>
      <w:pPr>
        <w:pStyle w:val="Normal"/>
        <w:rPr>
          <w:b/>
          <w:b/>
        </w:rPr>
      </w:pPr>
      <w:r>
        <w:rPr>
          <w:b/>
        </w:rPr>
      </w:r>
    </w:p>
    <w:p>
      <w:pPr>
        <w:pStyle w:val="Normal"/>
        <w:spacing w:lineRule="auto" w:line="276" w:before="0" w:after="0"/>
        <w:ind w:left="720" w:hanging="720"/>
        <w:contextualSpacing/>
        <w:jc w:val="both"/>
        <w:rPr>
          <w:rFonts w:cs="Calibri" w:cstheme="minorHAnsi"/>
          <w:b/>
          <w:b/>
          <w:bCs/>
          <w:u w:val="single"/>
        </w:rPr>
      </w:pPr>
      <w:r>
        <w:rPr>
          <w:rFonts w:cs="Calibri" w:cstheme="minorHAnsi"/>
          <w:b/>
          <w:bCs/>
          <w:u w:val="single"/>
        </w:rPr>
        <w:t>Data Source 2:</w:t>
      </w:r>
    </w:p>
    <w:p>
      <w:pPr>
        <w:pStyle w:val="Normal"/>
        <w:spacing w:lineRule="auto" w:line="276" w:before="0" w:after="0"/>
        <w:ind w:left="720" w:hanging="720"/>
        <w:contextualSpacing/>
        <w:jc w:val="both"/>
        <w:rPr>
          <w:rFonts w:cs="Calibri" w:cstheme="minorHAnsi"/>
          <w:b/>
          <w:b/>
          <w:bCs/>
          <w:u w:val="single"/>
        </w:rPr>
      </w:pPr>
      <w:r>
        <w:rPr>
          <w:rFonts w:cs="Calibri" w:cstheme="minorHAnsi"/>
          <w:b/>
          <w:bCs/>
          <w:u w:val="single"/>
        </w:rPr>
      </w:r>
    </w:p>
    <w:p>
      <w:pPr>
        <w:pStyle w:val="Normal"/>
        <w:spacing w:lineRule="auto" w:line="276" w:before="0" w:after="0"/>
        <w:ind w:left="720" w:hanging="720"/>
        <w:contextualSpacing/>
        <w:jc w:val="both"/>
        <w:rPr>
          <w:rFonts w:cs="Calibri" w:cstheme="minorHAnsi"/>
          <w:b/>
          <w:b/>
          <w:bCs/>
          <w:u w:val="single"/>
        </w:rPr>
      </w:pPr>
      <w:r>
        <w:rPr>
          <w:rFonts w:cs="Calibri" w:cstheme="minorHAnsi"/>
          <w:b/>
          <w:bCs/>
          <w:highlight w:val="yellow"/>
          <w:u w:val="single"/>
        </w:rPr>
        <w:t>[repeat as above for each data set to be shared</w:t>
      </w:r>
      <w:r>
        <w:rPr>
          <w:rFonts w:cs="Calibri" w:cstheme="minorHAnsi"/>
          <w:b/>
          <w:bCs/>
          <w:u w:val="single"/>
        </w:rPr>
        <w:t>]</w:t>
      </w:r>
    </w:p>
    <w:p>
      <w:pPr>
        <w:pStyle w:val="Normal"/>
        <w:spacing w:lineRule="auto" w:line="240" w:before="0" w:after="0"/>
        <w:rPr>
          <w:b/>
          <w:b/>
        </w:rPr>
      </w:pPr>
      <w:r>
        <w:rPr>
          <w:b/>
        </w:rPr>
      </w:r>
      <w:r>
        <w:br w:type="page"/>
      </w:r>
    </w:p>
    <w:p>
      <w:pPr>
        <w:pStyle w:val="Normal"/>
        <w:spacing w:lineRule="auto" w:line="276" w:before="0" w:after="0"/>
        <w:ind w:left="720" w:hanging="720"/>
        <w:contextualSpacing/>
        <w:jc w:val="both"/>
        <w:rPr>
          <w:rFonts w:cs="Calibri" w:cstheme="minorHAnsi"/>
          <w:b/>
          <w:b/>
          <w:bCs/>
          <w:u w:val="single"/>
        </w:rPr>
      </w:pPr>
      <w:r>
        <w:rPr>
          <w:rFonts w:cs="Calibri" w:cstheme="minorHAnsi"/>
          <w:b/>
          <w:bCs/>
          <w:u w:val="single"/>
        </w:rPr>
        <w:t>ANNEXURE B</w:t>
      </w:r>
    </w:p>
    <w:p>
      <w:pPr>
        <w:pStyle w:val="Normal"/>
        <w:rPr>
          <w:rFonts w:cs="Calibri" w:cstheme="minorHAnsi"/>
        </w:rPr>
      </w:pPr>
      <w:r>
        <w:rPr>
          <w:rFonts w:cs="Calibri" w:cstheme="minorHAnsi"/>
        </w:rPr>
        <w:t xml:space="preserve"> </w:t>
      </w:r>
    </w:p>
    <w:p>
      <w:pPr>
        <w:pStyle w:val="TextBody"/>
        <w:spacing w:lineRule="atLeast" w:line="285"/>
        <w:rPr>
          <w:b/>
          <w:b/>
        </w:rPr>
      </w:pPr>
      <w:r>
        <w:rPr>
          <w:rFonts w:ascii="Calibri Light;Calibri Light_Emb" w:hAnsi="Calibri Light;Calibri Light_Emb"/>
          <w:b/>
        </w:rPr>
        <w:t xml:space="preserve">Study title: </w:t>
      </w:r>
      <w:r>
        <w:rPr>
          <w:rFonts w:ascii="Calibri Light;Calibri Light_Emb" w:hAnsi="Calibri Light;Calibri Light_Emb"/>
        </w:rPr>
        <w:t>Individual Participant Data meta-analysis to quantify the impact of high ambient temperatures on maternal and child health in Africa</w:t>
      </w:r>
      <w:bookmarkStart w:id="17" w:name="_Toc105482725"/>
      <w:bookmarkEnd w:id="17"/>
    </w:p>
    <w:p>
      <w:pPr>
        <w:pStyle w:val="TextBody"/>
        <w:spacing w:lineRule="atLeast" w:line="285"/>
        <w:rPr>
          <w:rFonts w:ascii="Calibri Light;Calibri Light_Emb" w:hAnsi="Calibri Light;Calibri Light_Emb"/>
        </w:rPr>
      </w:pPr>
      <w:r>
        <w:rPr>
          <w:rFonts w:ascii="Calibri Light;Calibri Light_Emb" w:hAnsi="Calibri Light;Calibri Light_Emb"/>
        </w:rPr>
      </w:r>
    </w:p>
    <w:p>
      <w:pPr>
        <w:pStyle w:val="TextBody"/>
        <w:spacing w:lineRule="atLeast" w:line="285"/>
        <w:rPr/>
      </w:pPr>
      <w:r>
        <w:rPr>
          <w:rFonts w:ascii="Calibri Light;Calibri Light_Emb" w:hAnsi="Calibri Light;Calibri Light_Emb"/>
          <w:b/>
        </w:rPr>
        <w:t>Study rationale:</w:t>
      </w:r>
      <w:r>
        <w:rPr/>
        <w:t xml:space="preserve"> </w:t>
      </w:r>
      <w:r>
        <w:rPr>
          <w:rFonts w:ascii="Calibri Light;Calibri Light_Emb" w:hAnsi="Calibri Light;Calibri Light_Emb"/>
        </w:rPr>
        <w:t>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pPr>
        <w:pStyle w:val="TextBody"/>
        <w:spacing w:lineRule="atLeast" w:line="285"/>
        <w:rPr>
          <w:rFonts w:ascii="Calibri Light;Calibri Light_Emb" w:hAnsi="Calibri Light;Calibri Light_Emb"/>
        </w:rPr>
      </w:pPr>
      <w:r>
        <w:rPr>
          <w:rFonts w:ascii="Calibri Light;Calibri Light_Emb" w:hAnsi="Calibri Light;Calibri Light_Emb"/>
        </w:rPr>
      </w:r>
    </w:p>
    <w:p>
      <w:pPr>
        <w:pStyle w:val="TextBody"/>
        <w:spacing w:lineRule="atLeast" w:line="285"/>
        <w:rPr/>
      </w:pPr>
      <w:r>
        <w:rPr>
          <w:rFonts w:ascii="Calibri Light;Calibri Light_Emb" w:hAnsi="Calibri Light;Calibri Light_Emb"/>
        </w:rP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pPr>
        <w:pStyle w:val="TextBody"/>
        <w:spacing w:lineRule="atLeast" w:line="285"/>
        <w:rPr>
          <w:rFonts w:ascii="Calibri Light;Calibri Light_Emb" w:hAnsi="Calibri Light;Calibri Light_Emb"/>
        </w:rPr>
      </w:pPr>
      <w:r>
        <w:rPr>
          <w:rFonts w:ascii="Calibri Light;Calibri Light_Emb" w:hAnsi="Calibri Light;Calibri Light_Emb"/>
        </w:rPr>
      </w:r>
    </w:p>
    <w:p>
      <w:pPr>
        <w:pStyle w:val="TextBody"/>
        <w:spacing w:lineRule="atLeast" w:line="285"/>
        <w:rPr/>
      </w:pPr>
      <w:r>
        <w:rPr>
          <w:rFonts w:ascii="Calibri Light;Calibri Light_Emb" w:hAnsi="Calibri Light;Calibri Light_Emb"/>
        </w:rP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pPr>
        <w:pStyle w:val="TextBody"/>
        <w:spacing w:lineRule="atLeast" w:line="285"/>
        <w:rPr>
          <w:rFonts w:ascii="Calibri Light;Calibri Light_Emb" w:hAnsi="Calibri Light;Calibri Light_Emb"/>
        </w:rPr>
      </w:pPr>
      <w:r>
        <w:rPr>
          <w:rFonts w:ascii="Calibri Light;Calibri Light_Emb" w:hAnsi="Calibri Light;Calibri Light_Emb"/>
        </w:rPr>
      </w:r>
    </w:p>
    <w:p>
      <w:pPr>
        <w:pStyle w:val="TextBody"/>
        <w:spacing w:lineRule="atLeast" w:line="285"/>
        <w:rPr/>
      </w:pPr>
      <w:r>
        <w:rPr>
          <w:rFonts w:ascii="Calibri Light;Calibri Light_Emb" w:hAnsi="Calibri Light;Calibri Light_Emb"/>
        </w:rPr>
        <w:t>Analysing pooled participant-level data from multiple settings and time periods also holds several notable advantages over analyses of individual databases from a single location and time, most especially through increasing statistical power and generalisability.</w:t>
      </w:r>
    </w:p>
    <w:p>
      <w:pPr>
        <w:pStyle w:val="TextBody"/>
        <w:spacing w:lineRule="atLeast" w:line="285"/>
        <w:rPr>
          <w:rFonts w:ascii="Calibri Light;Calibri Light_Emb" w:hAnsi="Calibri Light;Calibri Light_Emb"/>
        </w:rPr>
      </w:pPr>
      <w:r>
        <w:rPr>
          <w:rFonts w:ascii="Calibri Light;Calibri Light_Emb" w:hAnsi="Calibri Light;Calibri Light_Emb"/>
        </w:rPr>
      </w:r>
    </w:p>
    <w:p>
      <w:pPr>
        <w:pStyle w:val="TextBody"/>
        <w:spacing w:lineRule="atLeast" w:line="285"/>
        <w:rPr/>
      </w:pPr>
      <w:r>
        <w:rPr>
          <w:rFonts w:ascii="Calibri Light;Calibri Light_Emb" w:hAnsi="Calibri Light;Calibri Light_Emb"/>
        </w:rPr>
        <w:t>The IPD forms parts of the HE</w:t>
      </w:r>
      <w:r>
        <w:rPr>
          <w:rFonts w:ascii="Calibri Light;Calibri Light_Emb" w:hAnsi="Calibri Light;Calibri Light_Emb"/>
          <w:sz w:val="17"/>
          <w:vertAlign w:val="superscript"/>
          <w:rPrChange w:id="0" w:author="Matthew Chersich" w:date="2024-02-23T13:12:00Z"/>
        </w:rPr>
        <w:t>2</w:t>
      </w:r>
      <w:r>
        <w:rPr>
          <w:rFonts w:ascii="Calibri Light;Calibri Light_Emb" w:hAnsi="Calibri Light;Calibri Light_Emb"/>
        </w:rPr>
        <w:t>AT Center (</w:t>
      </w:r>
      <w:r>
        <w:rPr>
          <w:rFonts w:ascii="Calibri Light;Calibri Light_Emb" w:hAnsi="Calibri Light;Calibri Light_Emb"/>
          <w:u w:val="single"/>
        </w:rPr>
        <w:t>HE</w:t>
      </w:r>
      <w:r>
        <w:rPr>
          <w:rFonts w:ascii="Calibri Light;Calibri Light_Emb" w:hAnsi="Calibri Light;Calibri Light_Emb"/>
        </w:rPr>
        <w:t xml:space="preserve">at and </w:t>
      </w:r>
      <w:r>
        <w:rPr>
          <w:rFonts w:ascii="Calibri Light;Calibri Light_Emb" w:hAnsi="Calibri Light;Calibri Light_Emb"/>
          <w:u w:val="single"/>
        </w:rPr>
        <w:t>HE</w:t>
      </w:r>
      <w:r>
        <w:rPr>
          <w:rFonts w:ascii="Calibri Light;Calibri Light_Emb" w:hAnsi="Calibri Light;Calibri Light_Emb"/>
        </w:rPr>
        <w:t xml:space="preserve">alth </w:t>
      </w:r>
      <w:r>
        <w:rPr>
          <w:rFonts w:ascii="Calibri Light;Calibri Light_Emb" w:hAnsi="Calibri Light;Calibri Light_Emb"/>
          <w:u w:val="single"/>
        </w:rPr>
        <w:t>A</w:t>
      </w:r>
      <w:r>
        <w:rPr>
          <w:rFonts w:ascii="Calibri Light;Calibri Light_Emb" w:hAnsi="Calibri Light;Calibri Light_Emb"/>
        </w:rPr>
        <w:t xml:space="preserve">frican </w:t>
      </w:r>
      <w:r>
        <w:rPr>
          <w:rFonts w:ascii="Calibri Light;Calibri Light_Emb" w:hAnsi="Calibri Light;Calibri Light_Emb"/>
          <w:u w:val="single"/>
        </w:rPr>
        <w:t>T</w:t>
      </w:r>
      <w:r>
        <w:rPr>
          <w:rFonts w:ascii="Calibri Light;Calibri Light_Emb" w:hAnsi="Calibri Light;Calibri Light_Emb"/>
        </w:rPr>
        <w:t>ransdisciplinary Center) which consists of partners from South Africa (Universities of Cape Town and Witwatersrand,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w:t>
      </w:r>
      <w:r>
        <w:rPr>
          <w:rFonts w:ascii="Calibri Light;Calibri Light_Emb" w:hAnsi="Calibri Light;Calibri Light_Emb"/>
          <w:sz w:val="17"/>
        </w:rPr>
        <w:t>1</w:t>
      </w:r>
      <w:r>
        <w:rPr>
          <w:rFonts w:ascii="Calibri Light;Calibri Light_Emb" w:hAnsi="Calibri Light;Calibri Light_Emb"/>
        </w:rPr>
        <w:t>. DS-I Africa aims to make optimum use of existing data resources across Africa to address the most pressing health concerns on the continent.</w:t>
      </w:r>
    </w:p>
    <w:p>
      <w:pPr>
        <w:pStyle w:val="TextBody"/>
        <w:spacing w:lineRule="atLeast" w:line="285"/>
        <w:rPr>
          <w:rFonts w:ascii="Calibri Light;Calibri Light_Emb" w:hAnsi="Calibri Light;Calibri Light_Emb"/>
        </w:rPr>
      </w:pPr>
      <w:r>
        <w:rPr>
          <w:rFonts w:ascii="Calibri Light;Calibri Light_Emb" w:hAnsi="Calibri Light;Calibri Light_Emb"/>
        </w:rPr>
      </w:r>
    </w:p>
    <w:p>
      <w:pPr>
        <w:pStyle w:val="TextBody"/>
        <w:spacing w:lineRule="atLeast" w:line="285"/>
        <w:rPr/>
      </w:pPr>
      <w:r>
        <w:rPr>
          <w:rFonts w:ascii="Calibri Light;Calibri Light_Emb" w:hAnsi="Calibri Light;Calibri Light_Emb"/>
          <w:b/>
        </w:rPr>
        <w:t>Study objectives</w:t>
      </w:r>
      <w:r>
        <w:rPr>
          <w:rFonts w:ascii="Calibri Light;Calibri Light_Emb" w:hAnsi="Calibri Light;Calibri Light_Emb"/>
        </w:rPr>
        <w:t>: The overall objective of the study is to use innovative data science approaches to quantify the current and future impacts of heat exposure on maternal and child health in sub-Saharan Africa.</w:t>
      </w:r>
    </w:p>
    <w:p>
      <w:pPr>
        <w:pStyle w:val="TextBody"/>
        <w:spacing w:lineRule="atLeast" w:line="285"/>
        <w:rPr/>
      </w:pPr>
      <w:r>
        <w:rPr>
          <w:rFonts w:ascii="Calibri Light;Calibri Light_Emb" w:hAnsi="Calibri Light;Calibri Light_Emb"/>
        </w:rPr>
        <w:t>The specific objectives are:</w:t>
      </w:r>
    </w:p>
    <w:p>
      <w:pPr>
        <w:pStyle w:val="TextBody"/>
        <w:numPr>
          <w:ilvl w:val="0"/>
          <w:numId w:val="13"/>
        </w:numPr>
        <w:tabs>
          <w:tab w:val="clear" w:pos="720"/>
          <w:tab w:val="left" w:pos="0" w:leader="none"/>
        </w:tabs>
        <w:spacing w:lineRule="atLeast" w:line="285"/>
        <w:ind w:left="1067" w:hanging="283"/>
        <w:rPr>
          <w:rFonts w:ascii="Calibri Light;Calibri Light_MSF" w:hAnsi="Calibri Light;Calibri Light_MSF"/>
        </w:rPr>
      </w:pPr>
      <w:r>
        <w:rPr>
          <w:rFonts w:ascii="Calibri Light;Calibri Light_Emb" w:hAnsi="Calibri Light;Calibri Light_Emb"/>
        </w:rPr>
        <w:t>To locate, acquire, collate and transform prospectively collected data from cohort studies and randomized trials on maternal and child health in sub-Saharan Africa.</w:t>
      </w:r>
    </w:p>
    <w:p>
      <w:pPr>
        <w:pStyle w:val="TextBody"/>
        <w:spacing w:lineRule="atLeast" w:line="285"/>
        <w:ind w:left="1067" w:hanging="0"/>
        <w:rPr>
          <w:rFonts w:ascii="Calibri Light;Calibri Light_Emb" w:hAnsi="Calibri Light;Calibri Light_Emb"/>
        </w:rPr>
      </w:pPr>
      <w:r>
        <w:rPr>
          <w:rFonts w:ascii="Calibri Light;Calibri Light_Emb" w:hAnsi="Calibri Light;Calibri Light_Emb"/>
        </w:rPr>
      </w:r>
    </w:p>
    <w:p>
      <w:pPr>
        <w:pStyle w:val="TextBody"/>
        <w:numPr>
          <w:ilvl w:val="0"/>
          <w:numId w:val="14"/>
        </w:numPr>
        <w:tabs>
          <w:tab w:val="clear" w:pos="720"/>
          <w:tab w:val="left" w:pos="0" w:leader="none"/>
        </w:tabs>
        <w:spacing w:lineRule="atLeast" w:line="285"/>
        <w:ind w:left="1067" w:hanging="283"/>
        <w:rPr>
          <w:rFonts w:ascii="Calibri Light;Calibri Light_MSF" w:hAnsi="Calibri Light;Calibri Light_MSF"/>
        </w:rPr>
      </w:pPr>
      <w:r>
        <w:rPr>
          <w:rFonts w:ascii="Calibri Light;Calibri Light_Emb" w:hAnsi="Calibri Light;Calibri Light_Emb"/>
        </w:rPr>
        <w:t>To develop a collaboration between the HE</w:t>
      </w:r>
      <w:r>
        <w:rPr>
          <w:rFonts w:ascii="Calibri Light;Calibri Light_Emb" w:hAnsi="Calibri Light;Calibri Light_Emb"/>
          <w:sz w:val="17"/>
          <w:vertAlign w:val="superscript"/>
          <w:rPrChange w:id="0" w:author="Matthew Chersich" w:date="2024-02-23T13:12:00Z"/>
        </w:rPr>
        <w:t>2</w:t>
      </w:r>
      <w:r>
        <w:rPr>
          <w:rFonts w:ascii="Calibri Light;Calibri Light_Emb" w:hAnsi="Calibri Light;Calibri Light_Emb"/>
        </w:rPr>
        <w:t>AT Center and investigators of each of the studies who contribute participant-level data.</w:t>
      </w:r>
    </w:p>
    <w:p>
      <w:pPr>
        <w:pStyle w:val="TextBody"/>
        <w:spacing w:lineRule="atLeast" w:line="285"/>
        <w:ind w:left="1067" w:hanging="0"/>
        <w:rPr>
          <w:rFonts w:ascii="Calibri Light;Calibri Light_Emb" w:hAnsi="Calibri Light;Calibri Light_Emb"/>
        </w:rPr>
      </w:pPr>
      <w:r>
        <w:rPr>
          <w:rFonts w:ascii="Calibri Light;Calibri Light_Emb" w:hAnsi="Calibri Light;Calibri Light_Emb"/>
        </w:rPr>
      </w:r>
    </w:p>
    <w:p>
      <w:pPr>
        <w:pStyle w:val="TextBody"/>
        <w:numPr>
          <w:ilvl w:val="0"/>
          <w:numId w:val="15"/>
        </w:numPr>
        <w:tabs>
          <w:tab w:val="clear" w:pos="720"/>
          <w:tab w:val="left" w:pos="0" w:leader="none"/>
        </w:tabs>
        <w:spacing w:lineRule="atLeast" w:line="285"/>
        <w:ind w:left="1067" w:hanging="283"/>
        <w:rPr>
          <w:rFonts w:ascii="Calibri Light;Calibri Light_MSF" w:hAnsi="Calibri Light;Calibri Light_MSF"/>
        </w:rPr>
      </w:pPr>
      <w:r>
        <w:rPr>
          <w:rFonts w:ascii="Calibri Light;Calibri Light_Emb" w:hAnsi="Calibri Light;Calibri Light_Emb"/>
        </w:rPr>
        <w:t>To link health outcome data spatially and temporally with weather and other environmental data, as well as with socio-economic and related factors.</w:t>
      </w:r>
    </w:p>
    <w:p>
      <w:pPr>
        <w:pStyle w:val="TextBody"/>
        <w:spacing w:lineRule="atLeast" w:line="285"/>
        <w:ind w:left="1067" w:hanging="0"/>
        <w:rPr>
          <w:rFonts w:ascii="Calibri Light;Calibri Light_Emb" w:hAnsi="Calibri Light;Calibri Light_Emb"/>
        </w:rPr>
      </w:pPr>
      <w:r>
        <w:rPr>
          <w:rFonts w:ascii="Calibri Light;Calibri Light_Emb" w:hAnsi="Calibri Light;Calibri Light_Emb"/>
        </w:rPr>
      </w:r>
    </w:p>
    <w:p>
      <w:pPr>
        <w:pStyle w:val="TextBody"/>
        <w:numPr>
          <w:ilvl w:val="0"/>
          <w:numId w:val="16"/>
        </w:numPr>
        <w:tabs>
          <w:tab w:val="clear" w:pos="720"/>
          <w:tab w:val="left" w:pos="0" w:leader="none"/>
        </w:tabs>
        <w:spacing w:lineRule="atLeast" w:line="285"/>
        <w:ind w:left="1067" w:hanging="283"/>
        <w:rPr>
          <w:rFonts w:ascii="Calibri Light;Calibri Light_MSF" w:hAnsi="Calibri Light;Calibri Light_MSF"/>
        </w:rPr>
      </w:pPr>
      <w:r>
        <w:rPr>
          <w:rFonts w:ascii="Calibri Light;Calibri Light_Emb" w:hAnsi="Calibri Light;Calibri Light_Emb"/>
        </w:rPr>
        <w:t>To utilize classic statistical methods and novel machine learning approaches to understand and quantify the impact of heat exposure on maternal and child health.</w:t>
      </w:r>
    </w:p>
    <w:p>
      <w:pPr>
        <w:pStyle w:val="TextBody"/>
        <w:spacing w:lineRule="atLeast" w:line="285"/>
        <w:ind w:left="1067" w:hanging="0"/>
        <w:rPr>
          <w:rFonts w:ascii="Calibri Light;Calibri Light_Emb" w:hAnsi="Calibri Light;Calibri Light_Emb"/>
        </w:rPr>
      </w:pPr>
      <w:r>
        <w:rPr>
          <w:rFonts w:ascii="Calibri Light;Calibri Light_Emb" w:hAnsi="Calibri Light;Calibri Light_Emb"/>
        </w:rPr>
      </w:r>
    </w:p>
    <w:p>
      <w:pPr>
        <w:pStyle w:val="TextBody"/>
        <w:numPr>
          <w:ilvl w:val="0"/>
          <w:numId w:val="17"/>
        </w:numPr>
        <w:tabs>
          <w:tab w:val="clear" w:pos="720"/>
          <w:tab w:val="left" w:pos="0" w:leader="none"/>
        </w:tabs>
        <w:spacing w:lineRule="atLeast" w:line="285"/>
        <w:ind w:left="1067" w:hanging="283"/>
        <w:rPr>
          <w:rFonts w:ascii="Calibri Light;Calibri Light_MSF" w:hAnsi="Calibri Light;Calibri Light_MSF"/>
        </w:rPr>
      </w:pPr>
      <w:r>
        <w:rPr>
          <w:rFonts w:ascii="Calibri Light;Calibri Light_Emb" w:hAnsi="Calibri Light;Calibri Light_Emb"/>
        </w:rPr>
        <w:t>To document variations in the relationship between heat exposure, and maternal and child health outcomes across different settings, climate zones and population groups in sub-Saharan Africa.</w:t>
      </w:r>
    </w:p>
    <w:p>
      <w:pPr>
        <w:pStyle w:val="TextBody"/>
        <w:spacing w:lineRule="atLeast" w:line="285"/>
        <w:ind w:left="1067" w:hanging="0"/>
        <w:rPr>
          <w:rFonts w:ascii="Calibri Light;Calibri Light_Emb" w:hAnsi="Calibri Light;Calibri Light_Emb"/>
        </w:rPr>
      </w:pPr>
      <w:r>
        <w:rPr>
          <w:rFonts w:ascii="Calibri Light;Calibri Light_Emb" w:hAnsi="Calibri Light;Calibri Light_Emb"/>
        </w:rPr>
      </w:r>
    </w:p>
    <w:p>
      <w:pPr>
        <w:pStyle w:val="TextBody"/>
        <w:spacing w:lineRule="atLeast" w:line="285"/>
        <w:rPr/>
      </w:pPr>
      <w:r>
        <w:rPr>
          <w:rFonts w:ascii="Calibri Light;Calibri Light_Emb" w:hAnsi="Calibri Light;Calibri Light_Emb"/>
          <w:b/>
          <w:color w:val="000000"/>
        </w:rPr>
        <w:t xml:space="preserve">Methods: </w:t>
      </w:r>
      <w:r>
        <w:rPr>
          <w:rFonts w:ascii="Calibri Light;Calibri Light_Emb" w:hAnsi="Calibri Light;Calibri Light_Emb"/>
          <w:color w:val="000000"/>
        </w:rPr>
        <w:t xml:space="preserve">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w:t>
      </w:r>
      <w:r>
        <w:rPr>
          <w:rFonts w:ascii="Calibri Light;Calibri Light_Emb" w:hAnsi="Calibri Light;Calibri Light_Emb"/>
        </w:rPr>
        <w:t>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w:t>
      </w:r>
    </w:p>
    <w:p>
      <w:pPr>
        <w:pStyle w:val="TextBody"/>
        <w:spacing w:lineRule="atLeast" w:line="285"/>
        <w:rPr>
          <w:rFonts w:ascii="Calibri Light;Calibri Light_Emb" w:hAnsi="Calibri Light;Calibri Light_Emb"/>
        </w:rPr>
      </w:pPr>
      <w:r>
        <w:rPr>
          <w:rFonts w:ascii="Calibri Light;Calibri Light_Emb" w:hAnsi="Calibri Light;Calibri Light_Emb"/>
        </w:rPr>
      </w:r>
    </w:p>
    <w:p>
      <w:pPr>
        <w:pStyle w:val="TextBody"/>
        <w:spacing w:lineRule="atLeast" w:line="285"/>
        <w:rPr/>
      </w:pPr>
      <w:r>
        <w:rPr>
          <w:rFonts w:ascii="Calibri Light;Calibri Light_Emb" w:hAnsi="Calibri Light;Calibri Light_Emb"/>
          <w:b/>
        </w:rPr>
        <w:t>Ethical and legal considerations</w:t>
      </w:r>
      <w:r>
        <w:rPr>
          <w:rFonts w:ascii="Calibri Light;Calibri Light_Emb" w:hAnsi="Calibri Light;Calibri Light_Emb"/>
        </w:rPr>
        <w:t>: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personal who have access to data, and data storage in secure, password-protected servers. Data sharing across countries can involve legal considerations depending on legislation in particular countries.</w:t>
      </w:r>
    </w:p>
    <w:p>
      <w:pPr>
        <w:pStyle w:val="TextBody"/>
        <w:spacing w:lineRule="atLeast" w:line="285"/>
        <w:rPr>
          <w:rFonts w:ascii="Calibri Light;Calibri Light_Emb" w:hAnsi="Calibri Light;Calibri Light_Emb"/>
        </w:rPr>
      </w:pPr>
      <w:r>
        <w:rPr>
          <w:rFonts w:ascii="Calibri Light;Calibri Light_Emb" w:hAnsi="Calibri Light;Calibri Light_Emb"/>
        </w:rPr>
      </w:r>
    </w:p>
    <w:p>
      <w:pPr>
        <w:pStyle w:val="TextBody"/>
        <w:spacing w:lineRule="atLeast" w:line="285"/>
        <w:rPr>
          <w:lang w:val="it-IT"/>
        </w:rPr>
      </w:pPr>
      <w:r>
        <w:rPr>
          <w:rFonts w:ascii="Calibri Light;Calibri Light_Emb" w:hAnsi="Calibri Light;Calibri Light_Emb"/>
          <w:b/>
          <w:lang w:val="it-IT"/>
        </w:rPr>
        <w:t>PROSPERO registration</w:t>
      </w:r>
      <w:r>
        <w:rPr>
          <w:rFonts w:ascii="Calibri Light;Calibri Light_Emb" w:hAnsi="Calibri Light;Calibri Light_Emb"/>
          <w:lang w:val="it-IT"/>
        </w:rPr>
        <w:t xml:space="preserve">: </w:t>
      </w:r>
      <w:r>
        <w:rPr>
          <w:rFonts w:ascii="Calibri Light;Calibri Light_Emb" w:hAnsi="Calibri Light;Calibri Light_Emb"/>
          <w:color w:val="333333"/>
          <w:highlight w:val="white"/>
          <w:lang w:val="it-IT"/>
        </w:rPr>
        <w:t>PROSPERO 2022 CRD42022346068 Available from: </w:t>
      </w:r>
      <w:r>
        <w:rPr>
          <w:rStyle w:val="InternetLink"/>
          <w:rFonts w:ascii="Calibri Light;Calibri Light_Emb" w:hAnsi="Calibri Light;Calibri Light_Emb"/>
          <w:color w:val="0D7F25"/>
          <w:highlight w:val="white"/>
          <w:lang w:val="it-IT"/>
        </w:rPr>
        <w:t>https://www.crd.york.ac.uk/prospero/display_record.php?ID=CRD42022346068</w:t>
      </w:r>
    </w:p>
    <w:p>
      <w:pPr>
        <w:pStyle w:val="TextBody"/>
        <w:spacing w:lineRule="atLeast" w:line="285"/>
        <w:rPr>
          <w:rFonts w:ascii="Calibri Light;Calibri Light_Emb" w:hAnsi="Calibri Light;Calibri Light_Emb"/>
          <w:color w:val="0D7F25"/>
          <w:highlight w:val="white"/>
          <w:u w:val="single"/>
          <w:lang w:val="it-IT"/>
        </w:rPr>
      </w:pPr>
      <w:r>
        <w:rPr>
          <w:rFonts w:ascii="Calibri Light;Calibri Light_Emb" w:hAnsi="Calibri Light;Calibri Light_Emb"/>
          <w:color w:val="0D7F25"/>
          <w:highlight w:val="white"/>
          <w:u w:val="single"/>
          <w:lang w:val="it-IT"/>
        </w:rPr>
      </w:r>
    </w:p>
    <w:p>
      <w:pPr>
        <w:pStyle w:val="TextBody"/>
        <w:spacing w:lineRule="atLeast" w:line="285"/>
        <w:rPr>
          <w:rFonts w:cs="Calibri" w:cstheme="minorHAnsi"/>
        </w:rPr>
      </w:pPr>
      <w:r>
        <w:rPr>
          <w:rFonts w:cs="Calibri" w:ascii="Calibri Light;Calibri Light_Emb" w:hAnsi="Calibri Light;Calibri Light_Emb" w:cstheme="minorHAnsi"/>
          <w:b/>
        </w:rPr>
        <w:t>Funding acknowledgement</w:t>
      </w:r>
      <w:r>
        <w:rPr>
          <w:rFonts w:cs="Calibri" w:ascii="Calibri Light;Calibri Light_Emb" w:hAnsi="Calibri Light;Calibri Light_Emb" w:cstheme="minorHAnsi"/>
        </w:rPr>
        <w:t>: The study is funded by the Fogarty International Center and National Institute of Environmental Health Sciences (NIEHS) and OD/Office of Strategic Coordination (OSC) of the National Institutes of Health under Award Number U54 TW 012083.</w:t>
      </w:r>
      <w:r>
        <w:br w:type="page"/>
      </w:r>
    </w:p>
    <w:p>
      <w:pPr>
        <w:pStyle w:val="Normal"/>
        <w:spacing w:lineRule="auto" w:line="276" w:before="0" w:after="0"/>
        <w:ind w:left="720" w:hanging="720"/>
        <w:contextualSpacing/>
        <w:jc w:val="both"/>
        <w:rPr>
          <w:rFonts w:cs="Calibri" w:cstheme="minorHAnsi"/>
          <w:b/>
          <w:b/>
          <w:bCs/>
          <w:u w:val="single"/>
        </w:rPr>
      </w:pPr>
      <w:r>
        <w:rPr>
          <w:rFonts w:cs="Calibri" w:cstheme="minorHAnsi"/>
          <w:b/>
          <w:bCs/>
          <w:u w:val="single"/>
        </w:rPr>
        <w:t>ANNEXURE C</w:t>
      </w:r>
    </w:p>
    <w:p>
      <w:pPr>
        <w:pStyle w:val="Normal"/>
        <w:spacing w:lineRule="auto" w:line="276" w:before="0" w:after="0"/>
        <w:ind w:left="720" w:hanging="720"/>
        <w:contextualSpacing/>
        <w:jc w:val="both"/>
        <w:rPr>
          <w:rFonts w:cs="Calibri" w:cstheme="minorHAnsi"/>
          <w:b/>
          <w:b/>
          <w:bCs/>
        </w:rPr>
      </w:pPr>
      <w:r>
        <w:rPr>
          <w:rFonts w:cs="Calibri" w:cstheme="minorHAnsi"/>
          <w:b/>
          <w:bCs/>
        </w:rPr>
      </w:r>
    </w:p>
    <w:p>
      <w:pPr>
        <w:pStyle w:val="Normal"/>
        <w:jc w:val="both"/>
        <w:rPr>
          <w:rFonts w:ascii="Calibri" w:hAnsi="Calibri" w:cs="Calibri"/>
          <w:b/>
          <w:b/>
          <w:bCs/>
          <w:lang w:val="en-US"/>
        </w:rPr>
      </w:pPr>
      <w:r>
        <w:rPr>
          <w:rStyle w:val="Normaltextrun"/>
          <w:rFonts w:cs="Calibri"/>
          <w:bCs/>
        </w:rPr>
        <w:t>Authorship guidelines for studies who contribute data</w:t>
      </w:r>
      <w:r>
        <w:rPr>
          <w:rStyle w:val="Normaltextrun"/>
          <w:rFonts w:cs="Calibri"/>
        </w:rPr>
        <w:t xml:space="preserve"> </w:t>
      </w:r>
    </w:p>
    <w:p>
      <w:pPr>
        <w:pStyle w:val="Paragraph"/>
        <w:spacing w:beforeAutospacing="0" w:before="280" w:afterAutospacing="0" w:after="0"/>
        <w:jc w:val="both"/>
        <w:textAlignment w:val="baseline"/>
        <w:rPr>
          <w:rFonts w:ascii="Segoe UI" w:hAnsi="Segoe UI" w:cs="Segoe UI"/>
          <w:sz w:val="18"/>
          <w:szCs w:val="18"/>
        </w:rPr>
      </w:pPr>
      <w:r>
        <w:rPr>
          <w:rStyle w:val="Normaltextrun"/>
          <w:rFonts w:cs="Calibri" w:ascii="Calibri" w:hAnsi="Calibri"/>
          <w:sz w:val="22"/>
          <w:szCs w:val="22"/>
        </w:rPr>
        <w:t xml:space="preserve">Study Principal Investigators, Site Principal Investigators, and additional </w:t>
      </w:r>
      <w:r>
        <w:rPr>
          <w:rStyle w:val="Normaltextrun"/>
          <w:rFonts w:cs="Calibri" w:ascii="Calibri" w:hAnsi="Calibri"/>
          <w:sz w:val="22"/>
          <w:szCs w:val="22"/>
          <w:lang w:val="en-ZA"/>
        </w:rPr>
        <w:t>contributing study members will be invited to be part of the authorship group for any publications that include use of the data from their study. </w:t>
      </w:r>
    </w:p>
    <w:p>
      <w:pPr>
        <w:pStyle w:val="Paragraph"/>
        <w:spacing w:beforeAutospacing="0" w:before="280" w:afterAutospacing="0" w:after="0"/>
        <w:jc w:val="both"/>
        <w:textAlignment w:val="baseline"/>
        <w:rPr>
          <w:rFonts w:ascii="Segoe UI" w:hAnsi="Segoe UI" w:cs="Segoe UI"/>
          <w:sz w:val="18"/>
          <w:szCs w:val="18"/>
        </w:rPr>
      </w:pPr>
      <w:r>
        <w:rPr>
          <w:rStyle w:val="Normaltextrun"/>
          <w:rFonts w:cs="Calibri" w:ascii="Calibri" w:hAnsi="Calibri"/>
          <w:sz w:val="22"/>
          <w:szCs w:val="22"/>
        </w:rPr>
        <w:t xml:space="preserve">The authorship guidelines </w:t>
      </w:r>
      <w:r>
        <w:rPr>
          <w:rStyle w:val="Normaltextrun"/>
          <w:rFonts w:cs="Calibri" w:ascii="Calibri" w:hAnsi="Calibri"/>
          <w:sz w:val="22"/>
          <w:szCs w:val="22"/>
          <w:lang w:val="en-ZA"/>
        </w:rPr>
        <w:t>adhere to the ICMJE criteria for authorship, which include:  </w:t>
      </w:r>
    </w:p>
    <w:p>
      <w:pPr>
        <w:pStyle w:val="Paragraph"/>
        <w:numPr>
          <w:ilvl w:val="0"/>
          <w:numId w:val="4"/>
        </w:numPr>
        <w:spacing w:beforeAutospacing="0" w:before="280" w:afterAutospacing="0" w:after="0"/>
        <w:jc w:val="both"/>
        <w:textAlignment w:val="baseline"/>
        <w:rPr>
          <w:rFonts w:ascii="Calibri" w:hAnsi="Calibri" w:cs="Calibri"/>
          <w:sz w:val="22"/>
          <w:szCs w:val="22"/>
        </w:rPr>
      </w:pPr>
      <w:r>
        <w:rPr>
          <w:rStyle w:val="Normaltextrun"/>
          <w:rFonts w:cs="Calibri" w:ascii="Calibri" w:hAnsi="Calibri"/>
          <w:sz w:val="22"/>
          <w:szCs w:val="22"/>
        </w:rPr>
        <w:t>Substantial contributions to the conception or design of the work; or the acquisition, analysis, or interpretation of data for the work; AND</w:t>
      </w:r>
      <w:r>
        <w:rPr>
          <w:rStyle w:val="Normaltextrun"/>
          <w:rFonts w:cs="Calibri" w:ascii="Calibri" w:hAnsi="Calibri"/>
          <w:sz w:val="22"/>
          <w:szCs w:val="22"/>
          <w:lang w:val="en-ZA"/>
        </w:rPr>
        <w:t> </w:t>
      </w:r>
    </w:p>
    <w:p>
      <w:pPr>
        <w:pStyle w:val="Paragraph"/>
        <w:numPr>
          <w:ilvl w:val="0"/>
          <w:numId w:val="4"/>
        </w:numPr>
        <w:spacing w:beforeAutospacing="0" w:before="280" w:afterAutospacing="0" w:after="0"/>
        <w:jc w:val="both"/>
        <w:textAlignment w:val="baseline"/>
        <w:rPr>
          <w:rFonts w:ascii="Calibri" w:hAnsi="Calibri" w:cs="Calibri"/>
          <w:sz w:val="22"/>
          <w:szCs w:val="22"/>
        </w:rPr>
      </w:pPr>
      <w:r>
        <w:rPr>
          <w:rStyle w:val="Normaltextrun"/>
          <w:rFonts w:cs="Calibri" w:ascii="Calibri" w:hAnsi="Calibri"/>
          <w:sz w:val="22"/>
          <w:szCs w:val="22"/>
        </w:rPr>
        <w:t>Drafting the work or revising it critically for important intellectual content; AND</w:t>
      </w:r>
      <w:r>
        <w:rPr>
          <w:rStyle w:val="Normaltextrun"/>
          <w:rFonts w:cs="Calibri" w:ascii="Calibri" w:hAnsi="Calibri"/>
          <w:sz w:val="22"/>
          <w:szCs w:val="22"/>
          <w:lang w:val="en-ZA"/>
        </w:rPr>
        <w:t> </w:t>
      </w:r>
    </w:p>
    <w:p>
      <w:pPr>
        <w:pStyle w:val="Paragraph"/>
        <w:numPr>
          <w:ilvl w:val="0"/>
          <w:numId w:val="4"/>
        </w:numPr>
        <w:spacing w:beforeAutospacing="0" w:before="280" w:afterAutospacing="0" w:after="0"/>
        <w:jc w:val="both"/>
        <w:textAlignment w:val="baseline"/>
        <w:rPr>
          <w:rFonts w:ascii="Calibri" w:hAnsi="Calibri" w:cs="Calibri"/>
          <w:sz w:val="22"/>
          <w:szCs w:val="22"/>
        </w:rPr>
      </w:pPr>
      <w:r>
        <w:rPr>
          <w:rStyle w:val="Normaltextrun"/>
          <w:rFonts w:cs="Calibri" w:ascii="Calibri" w:hAnsi="Calibri"/>
          <w:sz w:val="22"/>
          <w:szCs w:val="22"/>
        </w:rPr>
        <w:t>Final approval of the version to be published; AND</w:t>
      </w:r>
      <w:r>
        <w:rPr>
          <w:rStyle w:val="Normaltextrun"/>
          <w:rFonts w:cs="Calibri" w:ascii="Calibri" w:hAnsi="Calibri"/>
          <w:sz w:val="22"/>
          <w:szCs w:val="22"/>
          <w:lang w:val="en-ZA"/>
        </w:rPr>
        <w:t> </w:t>
      </w:r>
    </w:p>
    <w:p>
      <w:pPr>
        <w:pStyle w:val="Paragraph"/>
        <w:numPr>
          <w:ilvl w:val="0"/>
          <w:numId w:val="4"/>
        </w:numPr>
        <w:spacing w:beforeAutospacing="0" w:before="280" w:afterAutospacing="0" w:after="0"/>
        <w:jc w:val="both"/>
        <w:textAlignment w:val="baseline"/>
        <w:rPr>
          <w:rStyle w:val="Eop"/>
          <w:rFonts w:ascii="Calibri" w:hAnsi="Calibri" w:cs="Calibri"/>
          <w:sz w:val="22"/>
          <w:szCs w:val="22"/>
        </w:rPr>
      </w:pPr>
      <w:r>
        <w:rPr>
          <w:rStyle w:val="Normaltextrun"/>
          <w:rFonts w:cs="Calibri" w:ascii="Calibri" w:hAnsi="Calibri"/>
          <w:sz w:val="22"/>
          <w:szCs w:val="22"/>
        </w:rPr>
        <w:t>Agreement to be accountable for all aspects of the work in ensuring that questions related to the accuracy or integrity of any part of the work are appropriately investigated and resolved.</w:t>
      </w:r>
      <w:r>
        <w:rPr>
          <w:rStyle w:val="Normaltextrun"/>
          <w:rFonts w:cs="Calibri" w:ascii="Calibri" w:hAnsi="Calibri"/>
          <w:sz w:val="22"/>
          <w:szCs w:val="22"/>
          <w:lang w:val="en-ZA"/>
        </w:rPr>
        <w:t> </w:t>
      </w:r>
    </w:p>
    <w:p>
      <w:pPr>
        <w:pStyle w:val="Paragraph"/>
        <w:spacing w:beforeAutospacing="0" w:before="280" w:afterAutospacing="0" w:after="0"/>
        <w:jc w:val="both"/>
        <w:textAlignment w:val="baseline"/>
        <w:rPr>
          <w:rStyle w:val="Normaltextrun"/>
          <w:rFonts w:ascii="Calibri" w:hAnsi="Calibri" w:cs="Calibri"/>
          <w:sz w:val="22"/>
          <w:szCs w:val="22"/>
          <w:lang w:val="en-ZA"/>
        </w:rPr>
      </w:pPr>
      <w:r>
        <w:rPr>
          <w:rStyle w:val="Normaltextrun"/>
          <w:rFonts w:cs="Calibri" w:ascii="Calibri" w:hAnsi="Calibri"/>
          <w:sz w:val="22"/>
          <w:szCs w:val="22"/>
        </w:rPr>
        <w:t xml:space="preserve">The authorship guidelines and study acknowledgements are based on an appreciation of the substantial contribution </w:t>
      </w:r>
      <w:r>
        <w:rPr>
          <w:rStyle w:val="Normaltextrun"/>
          <w:rFonts w:cs="Calibri" w:ascii="Calibri" w:hAnsi="Calibri"/>
          <w:sz w:val="22"/>
          <w:szCs w:val="22"/>
          <w:lang w:val="en-ZA"/>
        </w:rPr>
        <w:t xml:space="preserve">made by Principal Investigators in providing data from their study, and in recognition of the work involved in conducting the study. </w:t>
      </w:r>
    </w:p>
    <w:p>
      <w:pPr>
        <w:pStyle w:val="Paragraph"/>
        <w:spacing w:beforeAutospacing="0" w:before="280" w:afterAutospacing="0" w:after="0"/>
        <w:jc w:val="both"/>
        <w:textAlignment w:val="baseline"/>
        <w:rPr>
          <w:rStyle w:val="Eop"/>
          <w:rFonts w:ascii="Calibri" w:hAnsi="Calibri" w:cs="Calibri"/>
          <w:sz w:val="22"/>
          <w:szCs w:val="22"/>
        </w:rPr>
      </w:pPr>
      <w:r>
        <w:rPr>
          <w:rStyle w:val="Normaltextrun"/>
          <w:rFonts w:cs="Calibri" w:ascii="Calibri" w:hAnsi="Calibr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Pr>
          <w:rStyle w:val="Normaltextrun"/>
          <w:rFonts w:cs="Calibri" w:ascii="Calibri" w:hAnsi="Calibri"/>
          <w:sz w:val="17"/>
          <w:szCs w:val="17"/>
          <w:vertAlign w:val="superscript"/>
        </w:rPr>
        <w:t>th</w:t>
      </w:r>
      <w:r>
        <w:rPr>
          <w:rStyle w:val="Normaltextrun"/>
          <w:rFonts w:cs="Calibri" w:ascii="Calibri" w:hAnsi="Calibri"/>
          <w:sz w:val="22"/>
          <w:szCs w:val="22"/>
        </w:rPr>
        <w:t xml:space="preserve"> author to second-last author. As such, authorships 1-3 and last authorship will be reserved for those who contributed most to the work, and as per ICMJE.</w:t>
      </w:r>
      <w:r>
        <w:rPr>
          <w:rStyle w:val="Eop"/>
          <w:rFonts w:cs="Calibri" w:ascii="Calibri" w:hAnsi="Calibri"/>
          <w:sz w:val="22"/>
          <w:szCs w:val="22"/>
        </w:rPr>
        <w:t> </w:t>
      </w:r>
    </w:p>
    <w:p>
      <w:pPr>
        <w:pStyle w:val="Paragraph"/>
        <w:spacing w:beforeAutospacing="0" w:before="280" w:afterAutospacing="0" w:after="0"/>
        <w:jc w:val="both"/>
        <w:textAlignment w:val="baseline"/>
        <w:rPr>
          <w:rStyle w:val="Eop"/>
          <w:rFonts w:ascii="Calibri" w:hAnsi="Calibri" w:cs="Calibri"/>
          <w:sz w:val="22"/>
          <w:szCs w:val="22"/>
        </w:rPr>
      </w:pPr>
      <w:r>
        <w:rPr>
          <w:rStyle w:val="Normaltextrun"/>
          <w:rFonts w:cs="Calibri" w:ascii="Calibri" w:hAnsi="Calibri"/>
          <w:sz w:val="22"/>
          <w:szCs w:val="22"/>
        </w:rPr>
        <w:t>Some journals may place a restriction on the number of authors that may be listed and require that additional authors beyond that number should be included as part of the ‘</w:t>
      </w:r>
      <w:r>
        <w:rPr>
          <w:rStyle w:val="Normaltextrun"/>
          <w:rFonts w:cs="Calibri" w:ascii="Calibri" w:hAnsi="Calibri"/>
          <w:bCs/>
          <w:i/>
          <w:iCs/>
          <w:sz w:val="22"/>
          <w:szCs w:val="22"/>
        </w:rPr>
        <w:t>HEAT Center study Group</w:t>
      </w:r>
      <w:r>
        <w:rPr>
          <w:rStyle w:val="Normaltextrun"/>
          <w:rFonts w:cs="Calibri" w:ascii="Calibri" w:hAnsi="Calibri"/>
          <w:sz w:val="22"/>
          <w:szCs w:val="22"/>
        </w:rPr>
        <w:t>‘. In this situation, the HEAT Center Steering Committee will have the right to make a decision on final authorship, taking into consideration the studies which contributed most participants to the IPD.</w:t>
      </w:r>
      <w:r>
        <w:rPr>
          <w:rStyle w:val="Eop"/>
          <w:rFonts w:cs="Calibri" w:ascii="Calibri" w:hAnsi="Calibri"/>
          <w:sz w:val="22"/>
          <w:szCs w:val="22"/>
        </w:rPr>
        <w:t> </w:t>
      </w:r>
    </w:p>
    <w:p>
      <w:pPr>
        <w:pStyle w:val="Paragraph"/>
        <w:spacing w:beforeAutospacing="0" w:before="280" w:afterAutospacing="0" w:after="0"/>
        <w:jc w:val="both"/>
        <w:textAlignment w:val="baseline"/>
        <w:rPr>
          <w:rStyle w:val="Eop"/>
          <w:rFonts w:ascii="Calibri" w:hAnsi="Calibri" w:cs="Calibri"/>
          <w:sz w:val="22"/>
          <w:szCs w:val="22"/>
        </w:rPr>
      </w:pPr>
      <w:r>
        <w:rPr>
          <w:rStyle w:val="Normaltextrun"/>
          <w:rFonts w:cs="Calibri" w:ascii="Calibri" w:hAnsi="Calibr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Pr>
          <w:rStyle w:val="Normaltextrun"/>
          <w:rFonts w:cs="Calibri" w:ascii="Calibri" w:hAnsi="Calibri"/>
          <w:bCs/>
          <w:i/>
          <w:iCs/>
          <w:sz w:val="22"/>
          <w:szCs w:val="22"/>
        </w:rPr>
        <w:t>HEAT Center study Group</w:t>
      </w:r>
      <w:r>
        <w:rPr>
          <w:rStyle w:val="Normaltextrun"/>
          <w:rFonts w:cs="Calibri" w:ascii="Calibri" w:hAnsi="Calibri"/>
          <w:sz w:val="22"/>
          <w:szCs w:val="22"/>
        </w:rPr>
        <w:t>’ in an Appendix where journals will allow this, or otherwise be listed in the acknowledgement section.</w:t>
      </w:r>
      <w:r>
        <w:rPr>
          <w:rStyle w:val="Eop"/>
          <w:rFonts w:cs="Calibri" w:ascii="Calibri" w:hAnsi="Calibri"/>
          <w:sz w:val="22"/>
          <w:szCs w:val="22"/>
        </w:rPr>
        <w:t> </w:t>
      </w:r>
    </w:p>
    <w:p>
      <w:pPr>
        <w:pStyle w:val="Paragraph"/>
        <w:spacing w:beforeAutospacing="0" w:before="280" w:afterAutospacing="0" w:after="0"/>
        <w:jc w:val="both"/>
        <w:textAlignment w:val="baseline"/>
        <w:rPr>
          <w:rStyle w:val="Eop"/>
          <w:rFonts w:ascii="Calibri" w:hAnsi="Calibri" w:cs="Calibri"/>
          <w:sz w:val="22"/>
          <w:szCs w:val="22"/>
        </w:rPr>
      </w:pPr>
      <w:r>
        <w:rPr>
          <w:rStyle w:val="Normaltextrun"/>
          <w:rFonts w:cs="Calibri" w:ascii="Calibri" w:hAnsi="Calibri"/>
          <w:sz w:val="22"/>
          <w:szCs w:val="22"/>
        </w:rPr>
        <w:t xml:space="preserve">The name of the </w:t>
      </w:r>
      <w:r>
        <w:rPr>
          <w:rStyle w:val="Normaltextrun"/>
          <w:rFonts w:cs="Calibri" w:ascii="Calibri" w:hAnsi="Calibri"/>
          <w:sz w:val="22"/>
          <w:szCs w:val="22"/>
          <w:lang w:val="en-ZA"/>
        </w:rPr>
        <w:t xml:space="preserve">funder of the contributing study and of other Principal Investigators will be included in the acknowledgements, as relevant. </w:t>
      </w:r>
      <w:r>
        <w:rPr>
          <w:rStyle w:val="Normaltextrun"/>
          <w:rFonts w:cs="Calibri" w:ascii="Calibri" w:hAnsi="Calibri"/>
          <w:sz w:val="22"/>
          <w:szCs w:val="22"/>
        </w:rPr>
        <w:t> </w:t>
      </w:r>
      <w:r>
        <w:rPr>
          <w:rStyle w:val="Eop"/>
          <w:rFonts w:cs="Calibri" w:ascii="Calibri" w:hAnsi="Calibri"/>
          <w:sz w:val="22"/>
          <w:szCs w:val="22"/>
        </w:rPr>
        <w:t> </w:t>
      </w:r>
    </w:p>
    <w:p>
      <w:pPr>
        <w:pStyle w:val="Paragraph"/>
        <w:spacing w:lineRule="auto" w:line="276" w:beforeAutospacing="0" w:before="280" w:afterAutospacing="0" w:after="0"/>
        <w:jc w:val="both"/>
        <w:textAlignment w:val="baseline"/>
        <w:rPr>
          <w:rFonts w:ascii="Segoe UI" w:hAnsi="Segoe UI" w:cs="Segoe UI"/>
          <w:sz w:val="18"/>
          <w:szCs w:val="18"/>
        </w:rPr>
      </w:pPr>
      <w:r>
        <w:rPr>
          <w:rStyle w:val="Normaltextrun"/>
          <w:rFonts w:cs="Calibri" w:ascii="Calibri" w:hAnsi="Calibri"/>
          <w:sz w:val="22"/>
          <w:szCs w:val="22"/>
        </w:rPr>
        <w:t>Study Principal Investigators can be given access to the harmonized database in cases where they intend to conduct a secondary analysis, and are encouraged to submit a concept note of the proposed research question and analysis, should they wish to lead the analysis and/or writing of the paper. All concept notes will be reviewed by the HEAT Center Steering Committee who will make a decision based on the Publication Policy Standard Operating Procedures of the Center.</w:t>
      </w:r>
      <w:r>
        <w:rPr>
          <w:rStyle w:val="Eop"/>
          <w:rFonts w:cs="Calibri" w:ascii="Calibri" w:hAnsi="Calibri"/>
          <w:sz w:val="22"/>
          <w:szCs w:val="22"/>
        </w:rPr>
        <w:t> </w:t>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2457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2" w:author="Lisa van Aardenne" w:date="2024-02-13T10:30:00Z" w:initials="LvA">
    <w:p>
      <w:r>
        <w:rPr>
          <w:rFonts w:eastAsia="DejaVu Sans" w:cs="DejaVu Sans" w:ascii="Calibri" w:hAnsi="Calibri"/>
          <w:sz w:val="20"/>
          <w:szCs w:val="24"/>
          <w:lang w:val="en-US" w:eastAsia="en-US" w:bidi="en-US"/>
        </w:rPr>
        <w:t>We should specify that the “Limited Data Set” does include Date of Delivery or date of adverse outcome. Location information at a level of small areas/suburb or town.</w:t>
      </w:r>
    </w:p>
  </w:comment>
  <w:comment w:id="1" w:author="Craig Parker" w:date="2024-02-15T09:19:00Z" w:initials="CP">
    <w:p>
      <w:r>
        <w:rPr>
          <w:rFonts w:ascii="Liberation Serif" w:hAnsi="Liberation Serif" w:eastAsia="DejaVu Sans" w:cs="DejaVu Sans"/>
          <w:sz w:val="24"/>
          <w:szCs w:val="24"/>
          <w:lang w:val="en-US" w:eastAsia="en-US" w:bidi="en-US"/>
        </w:rPr>
        <w:t>Recommend inclusion of date and location sentence</w:t>
      </w:r>
    </w:p>
  </w:comment>
  <w:comment w:id="0" w:author="Matthew Chersich" w:date="2024-02-23T13:09:00Z" w:initials="MC">
    <w:p>
      <w:r>
        <w:rPr>
          <w:rFonts w:ascii="Liberation Serif" w:hAnsi="Liberation Serif" w:eastAsia="DejaVu Sans" w:cs="DejaVu Sans"/>
          <w:sz w:val="24"/>
          <w:szCs w:val="24"/>
          <w:lang w:val="en-US" w:eastAsia="en-US" w:bidi="en-US"/>
        </w:rPr>
        <w:t>Make sentence</w:t>
      </w:r>
    </w:p>
  </w:comment>
  <w:comment w:id="4" w:author="Matthew Chersich" w:date="2024-02-23T14:24:00Z" w:initials="MC">
    <w:p>
      <w:r>
        <w:rPr>
          <w:rFonts w:ascii="Liberation Serif" w:hAnsi="Liberation Serif" w:eastAsia="DejaVu Sans" w:cs="DejaVu Sans"/>
          <w:sz w:val="24"/>
          <w:szCs w:val="24"/>
          <w:lang w:val="en-US" w:eastAsia="en-US" w:bidi="en-US"/>
        </w:rPr>
        <w:t xml:space="preserve">CP: Please make word doc with this as point 1. : please enter the original and suggested revised clauses for the 2 RPs  </w:t>
      </w:r>
    </w:p>
    <w:p>
      <w:r>
        <w:rPr>
          <w:rFonts w:ascii="Liberation Serif" w:hAnsi="Liberation Serif" w:eastAsia="DejaVu Sans" w:cs="DejaVu Sans"/>
          <w:sz w:val="24"/>
          <w:szCs w:val="24"/>
          <w:lang w:val="en-US" w:eastAsia="en-US" w:bidi="en-US"/>
        </w:rPr>
      </w:r>
    </w:p>
  </w:comment>
  <w:comment w:id="3" w:author="Matthew Chersich" w:date="2024-02-23T14:34:00Z" w:initials="MC">
    <w:p>
      <w:r>
        <w:rPr>
          <w:rFonts w:ascii="Liberation Serif" w:hAnsi="Liberation Serif" w:eastAsia="DejaVu Sans" w:cs="DejaVu Sans"/>
          <w:sz w:val="24"/>
          <w:szCs w:val="24"/>
          <w:lang w:val="en-US" w:eastAsia="en-US" w:bidi="en-US"/>
        </w:rPr>
        <w:t>Q1</w:t>
      </w:r>
    </w:p>
  </w:comment>
  <w:comment w:id="8" w:author="Matthew Chersich" w:date="2024-02-23T13:35:00Z" w:initials="MC">
    <w:p>
      <w:r>
        <w:rPr>
          <w:rFonts w:ascii="Liberation Serif" w:hAnsi="Liberation Serif" w:eastAsia="DejaVu Sans" w:cs="DejaVu Sans"/>
          <w:sz w:val="24"/>
          <w:szCs w:val="24"/>
          <w:lang w:val="en-US" w:eastAsia="en-US" w:bidi="en-US"/>
        </w:rPr>
        <w:t>Unclear if this encompasses data as defined above.. Or processed results…</w:t>
      </w:r>
    </w:p>
    <w:p>
      <w:r>
        <w:rPr>
          <w:rFonts w:ascii="Liberation Serif" w:hAnsi="Liberation Serif" w:eastAsia="DejaVu Sans" w:cs="DejaVu Sans"/>
          <w:sz w:val="24"/>
          <w:szCs w:val="24"/>
          <w:lang w:val="en-US" w:eastAsia="en-US" w:bidi="en-US"/>
        </w:rPr>
      </w:r>
    </w:p>
  </w:comment>
  <w:comment w:id="7" w:author="Matthew Chersich" w:date="2024-02-23T14:27:00Z" w:initials="MC">
    <w:p>
      <w:r>
        <w:rPr>
          <w:rFonts w:ascii="Liberation Serif" w:hAnsi="Liberation Serif" w:eastAsia="DejaVu Sans" w:cs="DejaVu Sans"/>
          <w:sz w:val="24"/>
          <w:szCs w:val="24"/>
          <w:lang w:val="en-US" w:eastAsia="en-US" w:bidi="en-US"/>
        </w:rPr>
        <w:t xml:space="preserve">Este: I think it means processed, but how much? See caluse </w:t>
      </w:r>
      <w:r>
        <w:rPr>
          <w:rFonts w:ascii="Liberation Serif" w:hAnsi="Liberation Serif" w:eastAsia="DejaVu Sans" w:cs="DejaVu Sans"/>
          <w:sz w:val="24"/>
          <w:szCs w:val="24"/>
          <w:lang w:eastAsia="en-US" w:bidi="en-US" w:val="en-GB"/>
        </w:rPr>
        <w:t>Under NIH grant funding policy, Study Data resulting from analysis of the Data will, where no personally identifiable data is included, be made openly available through open data access platforms to support further research. What can we make available, only aggregated data?</w:t>
      </w:r>
    </w:p>
  </w:comment>
  <w:comment w:id="6" w:author="Matthew Chersich" w:date="2024-02-23T14:33:00Z" w:initials="MC">
    <w:p>
      <w:r>
        <w:rPr>
          <w:rFonts w:ascii="Liberation Serif" w:hAnsi="Liberation Serif" w:eastAsia="DejaVu Sans" w:cs="DejaVu Sans"/>
          <w:sz w:val="24"/>
          <w:szCs w:val="24"/>
          <w:lang w:val="en-US" w:eastAsia="en-US" w:bidi="en-US"/>
        </w:rPr>
        <w:t>CP; pull this out as a question for Este</w:t>
      </w:r>
    </w:p>
  </w:comment>
  <w:comment w:id="5" w:author="Matthew Chersich" w:date="2024-02-23T14:35:00Z" w:initials="MC">
    <w:p>
      <w:r>
        <w:rPr>
          <w:rFonts w:ascii="Liberation Serif" w:hAnsi="Liberation Serif" w:eastAsia="DejaVu Sans" w:cs="DejaVu Sans"/>
          <w:sz w:val="24"/>
          <w:szCs w:val="24"/>
          <w:lang w:val="en-US" w:eastAsia="en-US" w:bidi="en-US"/>
        </w:rPr>
        <w:t>Q2</w:t>
      </w:r>
    </w:p>
  </w:comment>
  <w:comment w:id="9" w:author="Lisa van Aardenne" w:date="2024-02-13T10:35:00Z" w:initials="LvA">
    <w:p>
      <w:r>
        <w:rPr>
          <w:rFonts w:eastAsia="DejaVu Sans" w:cs="DejaVu Sans" w:ascii="Calibri" w:hAnsi="Calibri"/>
          <w:sz w:val="20"/>
          <w:szCs w:val="24"/>
          <w:lang w:val="en-US" w:eastAsia="en-US" w:bidi="en-US"/>
        </w:rPr>
        <w:t xml:space="preserve">This is the end of the project, but further down we talk about keeping the data for a further 5 years. </w:t>
      </w:r>
    </w:p>
  </w:comment>
  <w:comment w:id="12" w:author="Craig Parker" w:date="2024-02-15T09:21:00Z" w:initials="CP">
    <w:p>
      <w:r>
        <w:rPr>
          <w:rFonts w:ascii="Liberation Serif" w:hAnsi="Liberation Serif" w:eastAsia="DejaVu Sans" w:cs="DejaVu Sans"/>
          <w:sz w:val="24"/>
          <w:szCs w:val="24"/>
          <w:lang w:val="en-US" w:eastAsia="en-US" w:bidi="en-US"/>
        </w:rPr>
        <w:t>Good question. When does the data once transformed become ours? We keep raw data for 5 years and then only keep harmonized data indefinitely.</w:t>
      </w:r>
    </w:p>
  </w:comment>
  <w:comment w:id="11" w:author="Craig Parker" w:date="2024-02-15T09:28:00Z" w:initials="CP">
    <w:p>
      <w:r>
        <w:rPr>
          <w:rFonts w:ascii="Liberation Serif" w:hAnsi="Liberation Serif" w:eastAsia="DejaVu Sans" w:cs="DejaVu Sans"/>
          <w:sz w:val="24"/>
          <w:szCs w:val="24"/>
          <w:lang w:val="en-US" w:eastAsia="en-US" w:bidi="en-US"/>
        </w:rPr>
        <w:t xml:space="preserve">Perhaps separate clause where raw data belongs to provider whereas harmonized deidentified belongs to us as the HEAT Center indefinitely. </w:t>
      </w:r>
    </w:p>
  </w:comment>
  <w:comment w:id="13" w:author="Matthew Chersich" w:date="2024-02-23T14:32:00Z" w:initials="MC">
    <w:p>
      <w:r>
        <w:rPr>
          <w:rFonts w:ascii="Liberation Serif" w:hAnsi="Liberation Serif" w:eastAsia="DejaVu Sans" w:cs="DejaVu Sans"/>
          <w:sz w:val="24"/>
          <w:szCs w:val="24"/>
          <w:lang w:val="en-US" w:eastAsia="en-US" w:bidi="en-US"/>
        </w:rPr>
        <w:t>ignore</w:t>
      </w:r>
    </w:p>
  </w:comment>
  <w:comment w:id="10" w:author="Matthew Chersich" w:date="2024-02-23T14:35:00Z" w:initials="MC">
    <w:p>
      <w:r>
        <w:rPr>
          <w:rFonts w:ascii="Liberation Serif" w:hAnsi="Liberation Serif" w:eastAsia="DejaVu Sans" w:cs="DejaVu Sans"/>
          <w:sz w:val="24"/>
          <w:szCs w:val="24"/>
          <w:lang w:val="en-US" w:eastAsia="en-US" w:bidi="en-US"/>
        </w:rPr>
        <w:t>Q3 Este and ELSI</w:t>
      </w:r>
    </w:p>
  </w:comment>
  <w:comment w:id="18" w:author="Matthew Chersich" w:date="2024-02-23T13:56:00Z" w:initials="MC">
    <w:p>
      <w:r>
        <w:rPr>
          <w:rFonts w:ascii="Liberation Serif" w:hAnsi="Liberation Serif" w:eastAsia="DejaVu Sans" w:cs="DejaVu Sans"/>
          <w:sz w:val="24"/>
          <w:szCs w:val="24"/>
          <w:lang w:val="en-US" w:eastAsia="en-US" w:bidi="en-US"/>
        </w:rPr>
        <w:t>ELSI question… 2,1, 2,2 2,14 2,15 all are relevant, copy all these clauses into one doc to present to Este</w:t>
      </w:r>
    </w:p>
  </w:comment>
  <w:comment w:id="17" w:author="Matthew Chersich" w:date="2024-02-23T14:31:00Z" w:initials="MC">
    <w:p>
      <w:r>
        <w:rPr>
          <w:rFonts w:ascii="Liberation Serif" w:hAnsi="Liberation Serif" w:eastAsia="DejaVu Sans" w:cs="DejaVu Sans"/>
          <w:sz w:val="24"/>
          <w:szCs w:val="24"/>
          <w:lang w:val="en-US" w:eastAsia="en-US" w:bidi="en-US"/>
        </w:rPr>
        <w:t>Can we say which occurs last for 2.1?</w:t>
      </w:r>
    </w:p>
  </w:comment>
  <w:comment w:id="16" w:author="Matthew Chersich" w:date="2024-02-23T14:32:00Z" w:initials="MC">
    <w:p>
      <w:r>
        <w:rPr>
          <w:rFonts w:ascii="Liberation Serif" w:hAnsi="Liberation Serif" w:eastAsia="DejaVu Sans" w:cs="DejaVu Sans"/>
          <w:sz w:val="24"/>
          <w:szCs w:val="24"/>
          <w:lang w:val="en-US" w:eastAsia="en-US" w:bidi="en-US"/>
        </w:rPr>
        <w:t>And then make 2.14 to say kept for 5 years after, but solely for correction of analyses?</w:t>
      </w:r>
    </w:p>
  </w:comment>
  <w:comment w:id="15" w:author="Matthew Chersich" w:date="2024-02-23T14:32:00Z" w:initials="MC">
    <w:p>
      <w:r>
        <w:rPr>
          <w:rFonts w:ascii="Liberation Serif" w:hAnsi="Liberation Serif" w:eastAsia="DejaVu Sans" w:cs="DejaVu Sans"/>
          <w:sz w:val="24"/>
          <w:szCs w:val="24"/>
          <w:lang w:val="en-US" w:eastAsia="en-US" w:bidi="en-US"/>
        </w:rPr>
        <w:t>CP</w:t>
      </w:r>
    </w:p>
  </w:comment>
  <w:comment w:id="14" w:author="Matthew Chersich" w:date="2024-02-23T14:36:00Z" w:initials="MC">
    <w:p>
      <w:r>
        <w:rPr>
          <w:rFonts w:ascii="Liberation Serif" w:hAnsi="Liberation Serif" w:eastAsia="DejaVu Sans" w:cs="DejaVu Sans"/>
          <w:sz w:val="24"/>
          <w:szCs w:val="24"/>
          <w:lang w:val="en-US" w:eastAsia="en-US" w:bidi="en-US"/>
        </w:rPr>
        <w:t xml:space="preserve">Q3 </w:t>
      </w:r>
    </w:p>
  </w:comment>
  <w:comment w:id="19" w:author="Lisa van Aardenne" w:date="2024-02-13T10:39:00Z" w:initials="LvA">
    <w:p>
      <w:r>
        <w:rPr>
          <w:rFonts w:eastAsia="DejaVu Sans" w:cs="DejaVu Sans" w:ascii="Calibri" w:hAnsi="Calibri"/>
          <w:sz w:val="20"/>
          <w:szCs w:val="24"/>
          <w:lang w:val="en-US" w:eastAsia="en-US" w:bidi="en-US"/>
        </w:rPr>
        <w:t>Is this only referring to the raw data, or to any derived / processed version of the data. We need to make this distinction very clear.</w:t>
      </w:r>
    </w:p>
  </w:comment>
  <w:comment w:id="21" w:author="Craig Parker" w:date="2024-02-15T09:22:00Z" w:initials="CP">
    <w:p>
      <w:r>
        <w:rPr>
          <w:rFonts w:ascii="Liberation Serif" w:hAnsi="Liberation Serif" w:eastAsia="DejaVu Sans" w:cs="DejaVu Sans"/>
          <w:sz w:val="24"/>
          <w:szCs w:val="24"/>
          <w:lang w:val="en-US" w:eastAsia="en-US" w:bidi="en-US"/>
        </w:rPr>
        <w:t xml:space="preserve">This would refer to all data if there is a termination. </w:t>
      </w:r>
    </w:p>
  </w:comment>
  <w:comment w:id="20" w:author="Matthew Chersich" w:date="2024-02-23T14:34:00Z" w:initials="MC">
    <w:p>
      <w:r>
        <w:rPr>
          <w:rFonts w:ascii="Liberation Serif" w:hAnsi="Liberation Serif" w:eastAsia="DejaVu Sans" w:cs="DejaVu Sans"/>
          <w:sz w:val="24"/>
          <w:szCs w:val="24"/>
          <w:lang w:val="en-US" w:eastAsia="en-US" w:bidi="en-US"/>
        </w:rPr>
        <w:t>Q2</w:t>
      </w:r>
    </w:p>
  </w:comment>
  <w:comment w:id="26" w:author="Lisa van Aardenne" w:date="2024-02-13T10:40:00Z" w:initials="LvA">
    <w:p>
      <w:r>
        <w:rPr>
          <w:rFonts w:eastAsia="DejaVu Sans" w:cs="DejaVu Sans" w:ascii="Calibri" w:hAnsi="Calibri"/>
          <w:sz w:val="20"/>
          <w:szCs w:val="24"/>
          <w:lang w:val="en-US" w:eastAsia="en-US" w:bidi="en-US"/>
        </w:rPr>
        <w:t>Does this mean that RP1 data can be used for the RP2 study and/or any pilot studies within HEAT? Need to clarify since this contradicts what is said further on.</w:t>
      </w:r>
    </w:p>
  </w:comment>
  <w:comment w:id="25" w:author="Craig Parker" w:date="2024-02-15T09:30:00Z" w:initials="CP">
    <w:p>
      <w:r>
        <w:rPr>
          <w:rFonts w:ascii="Liberation Serif" w:hAnsi="Liberation Serif" w:eastAsia="DejaVu Sans" w:cs="DejaVu Sans"/>
          <w:sz w:val="24"/>
          <w:szCs w:val="24"/>
          <w:lang w:val="en-US" w:eastAsia="en-US" w:bidi="en-US"/>
        </w:rPr>
        <w:t xml:space="preserve">Our interpretation is that yes the data would be able to be shared among all HEAT center and sub-study projects. </w:t>
      </w:r>
    </w:p>
  </w:comment>
  <w:comment w:id="24" w:author="Matthew Chersich" w:date="2024-02-23T13:26:00Z" w:initials="MC">
    <w:p>
      <w:r>
        <w:rPr>
          <w:rFonts w:ascii="Liberation Serif" w:hAnsi="Liberation Serif" w:eastAsia="DejaVu Sans" w:cs="DejaVu Sans"/>
          <w:sz w:val="24"/>
          <w:szCs w:val="24"/>
          <w:lang w:val="en-US" w:eastAsia="en-US" w:bidi="en-US"/>
        </w:rPr>
        <w:t xml:space="preserve">The definition of Heat project is: </w:t>
      </w:r>
      <w:r>
        <w:rPr>
          <w:rFonts w:ascii="Liberation Serif" w:hAnsi="Liberation Serif" w:eastAsia="DejaVu Sans" w:cs="DejaVu Sans"/>
          <w:b/>
          <w:bCs/>
          <w:sz w:val="24"/>
          <w:szCs w:val="24"/>
          <w:lang w:val="en-US" w:eastAsia="en-US" w:bidi="en-US"/>
        </w:rPr>
        <w:t>"the Project / HE</w:t>
      </w:r>
      <w:r>
        <w:rPr>
          <w:rFonts w:ascii="Liberation Serif" w:hAnsi="Liberation Serif" w:eastAsia="DejaVu Sans" w:cs="DejaVu Sans"/>
          <w:b/>
          <w:bCs/>
          <w:sz w:val="24"/>
          <w:szCs w:val="24"/>
          <w:vertAlign w:val="superscript"/>
          <w:lang w:val="en-US" w:eastAsia="en-US" w:bidi="en-US"/>
        </w:rPr>
        <w:t>2</w:t>
      </w:r>
      <w:r>
        <w:rPr>
          <w:rFonts w:ascii="Liberation Serif" w:hAnsi="Liberation Serif" w:eastAsia="DejaVu Sans" w:cs="DejaVu Sans"/>
          <w:b/>
          <w:bCs/>
          <w:sz w:val="24"/>
          <w:szCs w:val="24"/>
          <w:lang w:val="en-US" w:eastAsia="en-US" w:bidi="en-US"/>
        </w:rPr>
        <w:t xml:space="preserve">AT Project" </w:t>
      </w:r>
      <w:r>
        <w:rPr>
          <w:rFonts w:ascii="Liberation Serif" w:hAnsi="Liberation Serif" w:eastAsia="DejaVu Sans" w:cs="DejaVu Sans"/>
          <w:sz w:val="24"/>
          <w:szCs w:val="24"/>
          <w:lang w:val="en-US" w:eastAsia="en-US" w:bidi="en-US"/>
        </w:rPr>
        <w:t>shall mean the project entitled “Developing Data Science Solutions to Mitigate the Health Impacts of Climate Change in Africa: the HE</w:t>
      </w:r>
      <w:r>
        <w:rPr>
          <w:rFonts w:ascii="Liberation Serif" w:hAnsi="Liberation Serif" w:eastAsia="DejaVu Sans" w:cs="DejaVu Sans"/>
          <w:sz w:val="24"/>
          <w:szCs w:val="24"/>
          <w:vertAlign w:val="superscript"/>
          <w:lang w:val="en-US" w:eastAsia="en-US" w:bidi="en-US"/>
        </w:rPr>
        <w:t>2</w:t>
      </w:r>
      <w:r>
        <w:rPr>
          <w:rFonts w:ascii="Liberation Serif" w:hAnsi="Liberation Serif" w:eastAsia="DejaVu Sans" w:cs="DejaVu Sans"/>
          <w:sz w:val="24"/>
          <w:szCs w:val="24"/>
          <w:lang w:val="en-US" w:eastAsia="en-US" w:bidi="en-US"/>
        </w:rPr>
        <w:t>AT Center”.. That includes both RPs and extensions.. Ask Este if CHEQI MCH fits under this umbrella as well. CP, please ask Tatenda for the CHEAQI MCH contract.. And proposal, see if it says falls under HEAT</w:t>
      </w:r>
    </w:p>
  </w:comment>
  <w:comment w:id="23" w:author="Matthew Chersich" w:date="2024-02-23T14:36:00Z" w:initials="MC">
    <w:p>
      <w:r>
        <w:rPr>
          <w:rFonts w:ascii="Liberation Serif" w:hAnsi="Liberation Serif" w:eastAsia="DejaVu Sans" w:cs="DejaVu Sans"/>
          <w:sz w:val="24"/>
          <w:szCs w:val="24"/>
          <w:lang w:val="en-US" w:eastAsia="en-US" w:bidi="en-US"/>
        </w:rPr>
        <w:t>Q4</w:t>
      </w:r>
    </w:p>
  </w:comment>
  <w:comment w:id="22" w:author="Matthew Chersich" w:date="2024-02-23T14:37:00Z" w:initials="MC">
    <w:p>
      <w:r>
        <w:rPr>
          <w:rFonts w:ascii="Liberation Serif" w:hAnsi="Liberation Serif" w:eastAsia="DejaVu Sans" w:cs="DejaVu Sans"/>
          <w:sz w:val="24"/>
          <w:szCs w:val="24"/>
          <w:lang w:val="en-US" w:eastAsia="en-US" w:bidi="en-US"/>
        </w:rPr>
        <w:t>CP</w:t>
      </w:r>
    </w:p>
  </w:comment>
  <w:comment w:id="30" w:author="Lisa van Aardenne" w:date="2024-02-13T10:42:00Z" w:initials="LvA">
    <w:p>
      <w:r>
        <w:rPr>
          <w:rFonts w:eastAsia="DejaVu Sans" w:cs="DejaVu Sans" w:ascii="Calibri" w:hAnsi="Calibri"/>
          <w:sz w:val="20"/>
          <w:szCs w:val="24"/>
          <w:lang w:eastAsia="en-US" w:bidi="en-US" w:val="en-US"/>
        </w:rPr>
        <w:t>This needs to be expanded / elaborated further to include legal and ethical considerations specific to their country.</w:t>
      </w:r>
    </w:p>
  </w:comment>
  <w:comment w:id="29" w:author="Craig Parker" w:date="2024-02-15T09:37:00Z" w:initials="CP">
    <w:p>
      <w:r>
        <w:rPr>
          <w:rFonts w:ascii="Liberation Serif" w:hAnsi="Liberation Serif" w:eastAsia="DejaVu Sans" w:cs="DejaVu Sans"/>
          <w:sz w:val="24"/>
          <w:szCs w:val="24"/>
          <w:lang w:val="en-US" w:eastAsia="en-US" w:bidi="en-US"/>
        </w:rPr>
        <w:t xml:space="preserve">Perhaps the wording can be tweaked to include wording to cover legal and ethical consideratrions but would not extend clause much further if possible as it covers necessary ground. </w:t>
      </w:r>
    </w:p>
  </w:comment>
  <w:comment w:id="28" w:author="Matthew Chersich" w:date="2024-02-23T13:27:00Z" w:initials="MC">
    <w:p>
      <w:r>
        <w:rPr>
          <w:rFonts w:ascii="Liberation Serif" w:hAnsi="Liberation Serif" w:eastAsia="DejaVu Sans" w:cs="DejaVu Sans"/>
          <w:sz w:val="24"/>
          <w:szCs w:val="24"/>
          <w:lang w:val="en-US" w:eastAsia="en-US" w:bidi="en-US"/>
        </w:rPr>
        <w:t>See email response to this</w:t>
      </w:r>
    </w:p>
  </w:comment>
  <w:comment w:id="27" w:author="Matthew Chersich" w:date="2024-02-23T14:37:00Z" w:initials="MC">
    <w:p>
      <w:r>
        <w:rPr>
          <w:rFonts w:ascii="Liberation Serif" w:hAnsi="Liberation Serif" w:eastAsia="DejaVu Sans" w:cs="DejaVu Sans"/>
          <w:sz w:val="24"/>
          <w:szCs w:val="24"/>
          <w:lang w:val="en-US" w:eastAsia="en-US" w:bidi="en-US"/>
        </w:rPr>
        <w:t>Q5</w:t>
      </w:r>
    </w:p>
  </w:comment>
  <w:comment w:id="34" w:author="Lisa van Aardenne" w:date="2024-02-13T10:45:00Z" w:initials="LvA">
    <w:p>
      <w:r>
        <w:rPr>
          <w:rFonts w:eastAsia="DejaVu Sans" w:cs="DejaVu Sans" w:ascii="Calibri" w:hAnsi="Calibri"/>
          <w:sz w:val="20"/>
          <w:szCs w:val="24"/>
          <w:lang w:eastAsia="en-US" w:bidi="en-US" w:val="x-none"/>
        </w:rPr>
        <w:t xml:space="preserve">What exactly is the Project? We need to define this? Does it mean the HEAT Center? I’ve always assumed this means the RP1 study since this is the analysis that we describe in this DTA. </w:t>
      </w:r>
    </w:p>
  </w:comment>
  <w:comment w:id="33" w:author="Craig Parker" w:date="2024-02-15T09:38:00Z" w:initials="CP">
    <w:p>
      <w:r>
        <w:rPr>
          <w:rFonts w:ascii="Liberation Serif" w:hAnsi="Liberation Serif" w:eastAsia="DejaVu Sans" w:cs="DejaVu Sans"/>
          <w:sz w:val="24"/>
          <w:szCs w:val="24"/>
          <w:lang w:val="en-US" w:eastAsia="en-US" w:bidi="en-US"/>
        </w:rPr>
        <w:t>We could change to HEAT Center as above</w:t>
      </w:r>
    </w:p>
  </w:comment>
  <w:comment w:id="32" w:author="Matthew Chersich" w:date="2024-02-23T13:28:00Z" w:initials="MC">
    <w:p>
      <w:r>
        <w:rPr>
          <w:rFonts w:ascii="Liberation Serif" w:hAnsi="Liberation Serif" w:eastAsia="DejaVu Sans" w:cs="DejaVu Sans"/>
          <w:sz w:val="24"/>
          <w:szCs w:val="24"/>
          <w:lang w:val="en-US" w:eastAsia="en-US" w:bidi="en-US"/>
        </w:rPr>
        <w:t>There is a definitions page which deifnes as the HC</w:t>
      </w:r>
    </w:p>
    <w:p>
      <w:r>
        <w:rPr>
          <w:rFonts w:ascii="Liberation Serif" w:hAnsi="Liberation Serif" w:eastAsia="DejaVu Sans" w:cs="DejaVu Sans"/>
          <w:sz w:val="24"/>
          <w:szCs w:val="24"/>
          <w:lang w:val="en-US" w:eastAsia="en-US" w:bidi="en-US"/>
        </w:rPr>
      </w:r>
    </w:p>
  </w:comment>
  <w:comment w:id="31" w:author="Matthew Chersich" w:date="2024-02-23T14:38:00Z" w:initials="MC">
    <w:p>
      <w:r>
        <w:rPr>
          <w:rFonts w:ascii="Liberation Serif" w:hAnsi="Liberation Serif" w:eastAsia="DejaVu Sans" w:cs="DejaVu Sans"/>
          <w:sz w:val="24"/>
          <w:szCs w:val="24"/>
          <w:lang w:val="en-US" w:eastAsia="en-US" w:bidi="en-US"/>
        </w:rPr>
        <w:t>Q5</w:t>
      </w:r>
    </w:p>
  </w:comment>
  <w:comment w:id="38" w:author="Lisa van Aardenne" w:date="2024-02-13T10:48:00Z" w:initials="LvA">
    <w:p>
      <w:r>
        <w:rPr>
          <w:rFonts w:eastAsia="DejaVu Sans" w:cs="DejaVu Sans" w:ascii="Calibri" w:hAnsi="Calibri"/>
          <w:sz w:val="20"/>
          <w:szCs w:val="24"/>
          <w:lang w:eastAsia="en-US" w:bidi="en-US" w:val="en-GB"/>
        </w:rPr>
        <w:t>This needs to be expanded to include not just South African legislation but also to the data providers national legislation if different to SA.</w:t>
      </w:r>
    </w:p>
  </w:comment>
  <w:comment w:id="37" w:author="Craig Parker" w:date="2024-02-15T09:40:00Z" w:initials="CP">
    <w:p>
      <w:r>
        <w:rPr>
          <w:rFonts w:ascii="Liberation Serif" w:hAnsi="Liberation Serif" w:eastAsia="DejaVu Sans" w:cs="DejaVu Sans"/>
          <w:sz w:val="24"/>
          <w:szCs w:val="24"/>
          <w:lang w:val="en-US" w:eastAsia="en-US" w:bidi="en-US"/>
        </w:rPr>
        <w:t>This is implied through the clause. We could include the name of the relevant authority name.</w:t>
      </w:r>
    </w:p>
  </w:comment>
  <w:comment w:id="36" w:author="Matthew Chersich" w:date="2024-02-23T13:33:00Z" w:initials="MC">
    <w:p>
      <w:r>
        <w:rPr>
          <w:rFonts w:ascii="Liberation Serif" w:hAnsi="Liberation Serif" w:eastAsia="DejaVu Sans" w:cs="DejaVu Sans"/>
          <w:sz w:val="24"/>
          <w:szCs w:val="24"/>
          <w:lang w:val="en-US" w:eastAsia="en-US" w:bidi="en-US"/>
        </w:rPr>
        <w:t>The definitions of Data Protection Legislation say who this is</w:t>
      </w:r>
    </w:p>
    <w:p>
      <w:r>
        <w:rPr>
          <w:rFonts w:ascii="Liberation Serif" w:hAnsi="Liberation Serif" w:eastAsia="DejaVu Sans" w:cs="DejaVu Sans"/>
          <w:sz w:val="24"/>
          <w:szCs w:val="24"/>
          <w:lang w:val="en-US" w:eastAsia="en-US" w:bidi="en-US"/>
        </w:rPr>
      </w:r>
    </w:p>
  </w:comment>
  <w:comment w:id="35" w:author="Matthew Chersich" w:date="2024-02-23T14:39:00Z" w:initials="MC">
    <w:p>
      <w:r>
        <w:rPr>
          <w:rFonts w:ascii="Liberation Serif" w:hAnsi="Liberation Serif" w:eastAsia="DejaVu Sans" w:cs="DejaVu Sans"/>
          <w:sz w:val="24"/>
          <w:szCs w:val="24"/>
          <w:lang w:val="en-US" w:eastAsia="en-US" w:bidi="en-US"/>
        </w:rPr>
        <w:t>Q5</w:t>
      </w:r>
    </w:p>
  </w:comment>
  <w:comment w:id="41" w:author="Lisa van Aardenne" w:date="2024-02-13T10:50:00Z" w:initials="LvA">
    <w:p>
      <w:r>
        <w:rPr>
          <w:rFonts w:eastAsia="DejaVu Sans" w:cs="DejaVu Sans" w:ascii="Calibri" w:hAnsi="Calibri"/>
          <w:sz w:val="20"/>
          <w:szCs w:val="24"/>
          <w:lang w:eastAsia="en-US" w:bidi="en-US" w:val="en-GB"/>
        </w:rPr>
        <w:t>What do we mean by identifiable form. We need to be specific. Does this mean summary statistics, fully de-identified harmonised data…..?</w:t>
      </w:r>
    </w:p>
    <w:p>
      <w:r>
        <w:rPr>
          <w:rFonts w:ascii="Liberation Serif" w:hAnsi="Liberation Serif" w:eastAsia="DejaVu Sans" w:cs="DejaVu Sans"/>
          <w:sz w:val="24"/>
          <w:szCs w:val="24"/>
          <w:lang w:val="en-US" w:eastAsia="en-US" w:bidi="en-US"/>
        </w:rPr>
      </w:r>
    </w:p>
  </w:comment>
  <w:comment w:id="40" w:author="Craig Parker" w:date="2024-02-15T09:42:00Z" w:initials="CP">
    <w:p>
      <w:r>
        <w:rPr>
          <w:rFonts w:ascii="Liberation Serif" w:hAnsi="Liberation Serif" w:eastAsia="DejaVu Sans" w:cs="DejaVu Sans"/>
          <w:sz w:val="24"/>
          <w:szCs w:val="24"/>
          <w:lang w:val="en-US" w:eastAsia="en-US" w:bidi="en-US"/>
        </w:rPr>
        <w:t xml:space="preserve">This goes back to discussion about what is identifiable . We have outlined this based on SA guidelines. We can share our understanding of the guidelines. </w:t>
      </w:r>
    </w:p>
  </w:comment>
  <w:comment w:id="39" w:author="Matthew Chersich" w:date="2024-02-23T14:39:00Z" w:initials="MC">
    <w:p>
      <w:r>
        <w:rPr>
          <w:rFonts w:ascii="Liberation Serif" w:hAnsi="Liberation Serif" w:eastAsia="DejaVu Sans" w:cs="DejaVu Sans"/>
          <w:sz w:val="24"/>
          <w:szCs w:val="24"/>
          <w:lang w:val="en-US" w:eastAsia="en-US" w:bidi="en-US"/>
        </w:rPr>
        <w:t>Q5</w:t>
      </w:r>
    </w:p>
  </w:comment>
  <w:comment w:id="45" w:author="Lisa van Aardenne" w:date="2024-02-13T10:52:00Z" w:initials="LvA">
    <w:p>
      <w:r>
        <w:rPr>
          <w:rFonts w:eastAsia="DejaVu Sans" w:cs="DejaVu Sans" w:ascii="Calibri" w:hAnsi="Calibri"/>
          <w:sz w:val="20"/>
          <w:szCs w:val="24"/>
          <w:lang w:eastAsia="en-US" w:bidi="en-US" w:val="en-GB"/>
        </w:rPr>
        <w:t>Some data providers may not be happy with this. We may need to  give them options and explain exactly at what point the data stops being their data and when it becomes a product of the HEAT center.</w:t>
      </w:r>
    </w:p>
  </w:comment>
  <w:comment w:id="44" w:author="Craig Parker" w:date="2024-02-15T09:45:00Z" w:initials="CP">
    <w:p>
      <w:r>
        <w:rPr>
          <w:rFonts w:ascii="Liberation Serif" w:hAnsi="Liberation Serif" w:eastAsia="DejaVu Sans" w:cs="DejaVu Sans"/>
          <w:sz w:val="24"/>
          <w:szCs w:val="24"/>
          <w:lang w:val="en-US" w:eastAsia="en-US" w:bidi="en-US"/>
        </w:rPr>
        <w:t>OK</w:t>
      </w:r>
    </w:p>
  </w:comment>
  <w:comment w:id="43" w:author="Matthew Chersich" w:date="2024-02-23T13:37:00Z" w:initials="MC">
    <w:p>
      <w:r>
        <w:rPr>
          <w:rFonts w:ascii="Liberation Serif" w:hAnsi="Liberation Serif" w:eastAsia="DejaVu Sans" w:cs="DejaVu Sans"/>
          <w:sz w:val="24"/>
          <w:szCs w:val="24"/>
          <w:lang w:val="en-US" w:eastAsia="en-US" w:bidi="en-US"/>
        </w:rPr>
        <w:t xml:space="preserve">Agree, the definition of study data is unclear </w:t>
      </w:r>
    </w:p>
  </w:comment>
  <w:comment w:id="42" w:author="Matthew Chersich" w:date="2024-02-23T14:39:00Z" w:initials="MC">
    <w:p>
      <w:r>
        <w:rPr>
          <w:rFonts w:ascii="Liberation Serif" w:hAnsi="Liberation Serif" w:eastAsia="DejaVu Sans" w:cs="DejaVu Sans"/>
          <w:sz w:val="24"/>
          <w:szCs w:val="24"/>
          <w:lang w:val="en-US" w:eastAsia="en-US" w:bidi="en-US"/>
        </w:rPr>
        <w:t>Q2</w:t>
      </w:r>
    </w:p>
  </w:comment>
  <w:comment w:id="49" w:author="Lisa van Aardenne" w:date="2024-02-13T10:55:00Z" w:initials="LvA">
    <w:p>
      <w:r>
        <w:rPr>
          <w:rFonts w:eastAsia="DejaVu Sans" w:cs="DejaVu Sans" w:ascii="Calibri" w:hAnsi="Calibri"/>
          <w:sz w:val="20"/>
          <w:szCs w:val="24"/>
          <w:lang w:eastAsia="en-US" w:bidi="en-US" w:val="en-GB"/>
        </w:rPr>
        <w:t>This contradicts what was said on first page about deleting all data at the end of the contract period. We need to specify if we want to keep a copy of the raw study data, or is this referring to the harmonised, de-identified version.</w:t>
      </w:r>
    </w:p>
    <w:p>
      <w:r>
        <w:rPr>
          <w:rFonts w:ascii="Liberation Serif" w:hAnsi="Liberation Serif" w:eastAsia="DejaVu Sans" w:cs="DejaVu Sans"/>
          <w:sz w:val="24"/>
          <w:szCs w:val="24"/>
          <w:lang w:val="en-US" w:eastAsia="en-US" w:bidi="en-US"/>
        </w:rPr>
      </w:r>
    </w:p>
  </w:comment>
  <w:comment w:id="48" w:author="Craig Parker" w:date="2024-02-15T09:50:00Z" w:initials="CP">
    <w:p>
      <w:r>
        <w:rPr>
          <w:rFonts w:ascii="Liberation Serif" w:hAnsi="Liberation Serif" w:eastAsia="DejaVu Sans" w:cs="DejaVu Sans"/>
          <w:sz w:val="24"/>
          <w:szCs w:val="24"/>
          <w:lang w:val="en-US" w:eastAsia="en-US" w:bidi="en-US"/>
        </w:rPr>
        <w:t xml:space="preserve">Perhaps this can be based on whenever project ends and we remove current project end date. Also hinges on resolution of 2.1. </w:t>
      </w:r>
    </w:p>
  </w:comment>
  <w:comment w:id="47" w:author="Matthew Chersich" w:date="2024-02-23T13:38:00Z" w:initials="MC">
    <w:p>
      <w:r>
        <w:rPr>
          <w:rFonts w:ascii="Liberation Serif" w:hAnsi="Liberation Serif" w:eastAsia="DejaVu Sans" w:cs="DejaVu Sans"/>
          <w:sz w:val="24"/>
          <w:szCs w:val="24"/>
          <w:lang w:val="en-US" w:eastAsia="en-US" w:bidi="en-US"/>
        </w:rPr>
        <w:t>The word data is deifned above, means raw data</w:t>
      </w:r>
    </w:p>
  </w:comment>
  <w:comment w:id="46" w:author="Matthew Chersich" w:date="2024-02-23T14:40:00Z" w:initials="MC">
    <w:p>
      <w:r>
        <w:rPr>
          <w:rFonts w:ascii="Liberation Serif" w:hAnsi="Liberation Serif" w:eastAsia="DejaVu Sans" w:cs="DejaVu Sans"/>
          <w:sz w:val="24"/>
          <w:szCs w:val="24"/>
          <w:lang w:val="en-US" w:eastAsia="en-US" w:bidi="en-US"/>
        </w:rPr>
        <w:t>Q3</w:t>
      </w:r>
    </w:p>
  </w:comment>
  <w:comment w:id="53" w:author="Matthew Chersich" w:date="2024-02-23T14:42:00Z" w:initials="MC">
    <w:p>
      <w:r>
        <w:rPr>
          <w:rFonts w:ascii="Liberation Serif" w:hAnsi="Liberation Serif" w:eastAsia="DejaVu Sans" w:cs="DejaVu Sans"/>
          <w:sz w:val="24"/>
          <w:szCs w:val="24"/>
          <w:lang w:val="en-US" w:eastAsia="en-US" w:bidi="en-US"/>
        </w:rPr>
        <w:t>Q5</w:t>
      </w:r>
    </w:p>
  </w:comment>
  <w:comment w:id="52" w:author="Lisa van Aardenne" w:date="2024-02-13T10:57:00Z" w:initials="LvA">
    <w:p>
      <w:r>
        <w:rPr>
          <w:rFonts w:eastAsia="DejaVu Sans" w:cs="DejaVu Sans" w:ascii="Calibri" w:hAnsi="Calibri"/>
          <w:sz w:val="20"/>
          <w:szCs w:val="24"/>
          <w:lang w:eastAsia="en-US" w:bidi="en-US" w:val="en-GB"/>
        </w:rPr>
        <w:t xml:space="preserve">Again, we may want to be more specific with this clause. </w:t>
      </w:r>
    </w:p>
  </w:comment>
  <w:comment w:id="51" w:author="Craig Parker" w:date="2024-02-15T09:50:00Z" w:initials="CP">
    <w:p>
      <w:r>
        <w:rPr>
          <w:rFonts w:ascii="Liberation Serif" w:hAnsi="Liberation Serif" w:eastAsia="DejaVu Sans" w:cs="DejaVu Sans"/>
          <w:sz w:val="24"/>
          <w:szCs w:val="24"/>
          <w:lang w:val="en-US" w:eastAsia="en-US" w:bidi="en-US"/>
        </w:rPr>
        <w:t xml:space="preserve">OK </w:t>
      </w:r>
    </w:p>
  </w:comment>
  <w:comment w:id="50" w:author="Matthew Chersich" w:date="2024-02-23T14:03:00Z" w:initials="MC">
    <w:p>
      <w:r>
        <w:rPr>
          <w:rFonts w:ascii="Liberation Serif" w:hAnsi="Liberation Serif" w:eastAsia="DejaVu Sans" w:cs="DejaVu Sans"/>
          <w:sz w:val="24"/>
          <w:szCs w:val="24"/>
          <w:lang w:val="en-US" w:eastAsia="en-US" w:bidi="en-US"/>
        </w:rPr>
        <w:t>See point 1 in accompanying document on this</w:t>
      </w:r>
    </w:p>
  </w:comment>
  <w:comment w:id="56" w:author="Lisa van Aardenne" w:date="2024-02-13T10:58:00Z" w:initials="LvA">
    <w:p>
      <w:r>
        <w:rPr>
          <w:rFonts w:eastAsia="DejaVu Sans" w:cs="DejaVu Sans" w:ascii="Calibri" w:hAnsi="Calibri"/>
          <w:sz w:val="20"/>
          <w:szCs w:val="24"/>
          <w:lang w:eastAsia="en-US" w:bidi="en-US" w:val="en-US"/>
        </w:rPr>
        <w:t>What does it mean to be the “Responsible Party”?</w:t>
      </w:r>
    </w:p>
  </w:comment>
  <w:comment w:id="55" w:author="Craig Parker" w:date="2024-02-15T09:52:00Z" w:initials="CP">
    <w:p>
      <w:r>
        <w:rPr>
          <w:rFonts w:ascii="Liberation Serif" w:hAnsi="Liberation Serif" w:eastAsia="DejaVu Sans" w:cs="DejaVu Sans"/>
          <w:sz w:val="24"/>
          <w:szCs w:val="24"/>
          <w:lang w:val="en-US" w:eastAsia="en-US" w:bidi="en-US"/>
        </w:rPr>
        <w:t>Legal can advise</w:t>
      </w:r>
    </w:p>
  </w:comment>
  <w:comment w:id="54" w:author="Matthew Chersich" w:date="2024-02-23T14:06:00Z" w:initials="MC">
    <w:p>
      <w:r>
        <w:rPr>
          <w:rFonts w:ascii="Liberation Serif" w:hAnsi="Liberation Serif" w:eastAsia="DejaVu Sans" w:cs="DejaVu Sans"/>
          <w:sz w:val="24"/>
          <w:szCs w:val="24"/>
          <w:lang w:val="en-US" w:eastAsia="en-US" w:bidi="en-US"/>
        </w:rPr>
        <w:t>It means WHC in this document, see page 1</w:t>
      </w:r>
    </w:p>
  </w:comment>
  <w:comment w:id="61" w:author="Matthew Chersich" w:date="2024-02-23T14:42:00Z" w:initials="MC">
    <w:p>
      <w:r>
        <w:rPr>
          <w:rFonts w:ascii="Liberation Serif" w:hAnsi="Liberation Serif" w:eastAsia="DejaVu Sans" w:cs="DejaVu Sans"/>
          <w:sz w:val="24"/>
          <w:szCs w:val="24"/>
          <w:lang w:val="en-US" w:eastAsia="en-US" w:bidi="en-US"/>
        </w:rPr>
        <w:t>Q5</w:t>
      </w:r>
    </w:p>
  </w:comment>
  <w:comment w:id="59" w:author="Lisa van Aardenne" w:date="2024-02-13T10:59:00Z" w:initials="LvA">
    <w:p>
      <w:r>
        <w:rPr>
          <w:rFonts w:ascii="Liberation Serif" w:hAnsi="Liberation Serif" w:eastAsia="DejaVu Sans" w:cs="DejaVu Sans"/>
          <w:sz w:val="24"/>
          <w:szCs w:val="24"/>
          <w:lang w:val="en-US" w:eastAsia="en-US" w:bidi="en-US"/>
        </w:rPr>
        <w:t>Do we need to elaborate?</w:t>
      </w:r>
    </w:p>
  </w:comment>
  <w:comment w:id="60" w:author="Craig Parker" w:date="2024-02-15T09:52:00Z" w:initials="CP">
    <w:p>
      <w:r>
        <w:rPr>
          <w:rFonts w:ascii="Liberation Serif" w:hAnsi="Liberation Serif" w:eastAsia="DejaVu Sans" w:cs="DejaVu Sans"/>
          <w:sz w:val="24"/>
          <w:szCs w:val="24"/>
          <w:lang w:val="en-US" w:eastAsia="en-US" w:bidi="en-US"/>
        </w:rPr>
        <w:t>Probably check if necessary with Legal team</w:t>
      </w:r>
    </w:p>
  </w:comment>
  <w:comment w:id="57" w:author="Matthew Chersich" w:date="2024-02-23T13:32:00Z" w:initials="MC">
    <w:p>
      <w:r>
        <w:rPr>
          <w:rFonts w:ascii="Liberation Serif" w:hAnsi="Liberation Serif" w:eastAsia="DejaVu Sans" w:cs="DejaVu Sans"/>
          <w:sz w:val="24"/>
          <w:szCs w:val="24"/>
          <w:lang w:val="en-US" w:eastAsia="en-US" w:bidi="en-US"/>
        </w:rPr>
        <w:t>This is in the definiitons page</w:t>
      </w:r>
    </w:p>
  </w:comment>
  <w:comment w:id="58" w:author="Matthew Chersich" w:date="2024-02-23T14:08:00Z" w:initials="MC">
    <w:p>
      <w:r>
        <w:rPr>
          <w:rFonts w:ascii="Liberation Serif" w:hAnsi="Liberation Serif" w:eastAsia="DejaVu Sans" w:cs="DejaVu Sans"/>
          <w:sz w:val="24"/>
          <w:szCs w:val="24"/>
          <w:lang w:val="en-US" w:eastAsia="en-US" w:bidi="en-US"/>
        </w:rPr>
        <w:t>See accompanying document</w:t>
      </w:r>
    </w:p>
  </w:comment>
  <w:comment w:id="65" w:author="Matthew Chersich" w:date="2024-02-23T14:43:00Z" w:initials="MC">
    <w:p>
      <w:r>
        <w:rPr>
          <w:rFonts w:ascii="Liberation Serif" w:hAnsi="Liberation Serif" w:eastAsia="DejaVu Sans" w:cs="DejaVu Sans"/>
          <w:sz w:val="24"/>
          <w:szCs w:val="24"/>
          <w:lang w:val="en-US" w:eastAsia="en-US" w:bidi="en-US"/>
        </w:rPr>
        <w:t>Q6</w:t>
      </w:r>
    </w:p>
  </w:comment>
  <w:comment w:id="64" w:author="Lisa van Aardenne" w:date="2024-02-13T11:08:00Z" w:initials="LvA">
    <w:p>
      <w:r>
        <w:rPr>
          <w:rFonts w:eastAsia="DejaVu Sans" w:cs="DejaVu Sans" w:ascii="Calibri" w:hAnsi="Calibri"/>
          <w:sz w:val="20"/>
          <w:szCs w:val="24"/>
          <w:lang w:eastAsia="en-US" w:bidi="en-US" w:val="en-US"/>
        </w:rPr>
        <w:t>This clause reffers to data tranfer from UCT to other non-South African collaborators. We need anther clause to talk about cross-border transfer from Data Provider to South Africa.</w:t>
      </w:r>
    </w:p>
  </w:comment>
  <w:comment w:id="63" w:author="Craig Parker" w:date="2024-02-15T09:55:00Z" w:initials="CP">
    <w:p>
      <w:r>
        <w:rPr>
          <w:rFonts w:ascii="Liberation Serif" w:hAnsi="Liberation Serif" w:eastAsia="DejaVu Sans" w:cs="DejaVu Sans"/>
          <w:sz w:val="24"/>
          <w:szCs w:val="24"/>
          <w:lang w:val="en-US" w:eastAsia="en-US" w:bidi="en-US"/>
        </w:rPr>
        <w:t xml:space="preserve">We think the rest of the DTA is about the incoming data transfer so does not seem to be necessary but would take legal adivce on this too. </w:t>
      </w:r>
    </w:p>
  </w:comment>
  <w:comment w:id="62" w:author="Matthew Chersich" w:date="2024-02-23T14:11:00Z" w:initials="MC">
    <w:p>
      <w:r>
        <w:rPr>
          <w:rFonts w:ascii="Liberation Serif" w:hAnsi="Liberation Serif" w:eastAsia="DejaVu Sans" w:cs="DejaVu Sans"/>
          <w:sz w:val="24"/>
          <w:szCs w:val="24"/>
          <w:lang w:val="en-US" w:eastAsia="en-US" w:bidi="en-US"/>
        </w:rPr>
        <w:t>See accompanying document point 1 about cross-border form provider to SA</w:t>
      </w:r>
    </w:p>
  </w:comment>
  <w:comment w:id="66" w:author="Matthew Chersich" w:date="2024-02-23T14:17:00Z" w:initials="MC">
    <w:p>
      <w:r>
        <w:rPr>
          <w:rFonts w:ascii="Liberation Serif" w:hAnsi="Liberation Serif" w:eastAsia="DejaVu Sans" w:cs="DejaVu Sans"/>
          <w:sz w:val="24"/>
          <w:szCs w:val="24"/>
          <w:lang w:val="en-US" w:eastAsia="en-US" w:bidi="en-US"/>
        </w:rPr>
        <w:t>Do we have this info? For all partners?</w:t>
      </w:r>
    </w:p>
    <w:p>
      <w:r>
        <w:rPr>
          <w:rFonts w:ascii="Liberation Serif" w:hAnsi="Liberation Serif" w:eastAsia="DejaVu Sans" w:cs="DejaVu Sans"/>
          <w:sz w:val="24"/>
          <w:szCs w:val="24"/>
          <w:lang w:val="en-US" w:eastAsia="en-US" w:bidi="en-US"/>
        </w:rPr>
      </w:r>
    </w:p>
  </w:comment>
  <w:comment w:id="67" w:author="Matthew Chersich" w:date="2024-02-23T14:44:00Z" w:initials="MC">
    <w:p>
      <w:r>
        <w:rPr>
          <w:rFonts w:ascii="Liberation Serif" w:hAnsi="Liberation Serif" w:eastAsia="DejaVu Sans" w:cs="DejaVu Sans"/>
          <w:sz w:val="24"/>
          <w:szCs w:val="24"/>
          <w:lang w:val="en-US" w:eastAsia="en-US" w:bidi="en-US"/>
        </w:rPr>
        <w:t>Q7</w:t>
      </w:r>
    </w:p>
  </w:comment>
  <w:comment w:id="68" w:author="Lisa van Aardenne" w:date="2024-02-13T11:12:00Z" w:initials="LvA">
    <w:p>
      <w:r>
        <w:rPr>
          <w:rFonts w:eastAsia="DejaVu Sans" w:cs="DejaVu Sans" w:ascii="Calibri" w:hAnsi="Calibri"/>
          <w:sz w:val="20"/>
          <w:szCs w:val="24"/>
          <w:lang w:eastAsia="en-US" w:bidi="en-US" w:val="en-US"/>
        </w:rPr>
        <w:t>What is this and are we doing this assessment?</w:t>
      </w:r>
    </w:p>
  </w:comment>
  <w:comment w:id="70" w:author="Craig Parker" w:date="2024-02-15T09:56:00Z" w:initials="CP">
    <w:p>
      <w:r>
        <w:rPr>
          <w:rFonts w:ascii="Liberation Serif" w:hAnsi="Liberation Serif" w:eastAsia="DejaVu Sans" w:cs="DejaVu Sans"/>
          <w:sz w:val="24"/>
          <w:szCs w:val="24"/>
          <w:lang w:val="en-US" w:eastAsia="en-US" w:bidi="en-US"/>
        </w:rPr>
        <w:t>Get legal to advise on this</w:t>
      </w:r>
    </w:p>
  </w:comment>
  <w:comment w:id="69" w:author="Matthew Chersich" w:date="2024-02-23T14:18:00Z" w:initials="MC">
    <w:p>
      <w:r>
        <w:rPr>
          <w:rFonts w:ascii="Liberation Serif" w:hAnsi="Liberation Serif" w:eastAsia="DejaVu Sans" w:cs="DejaVu Sans"/>
          <w:sz w:val="24"/>
          <w:szCs w:val="24"/>
          <w:lang w:val="en-US" w:eastAsia="en-US" w:bidi="en-US"/>
        </w:rPr>
        <w:t>I think also ask DS-I UCT group for this, I don’t think it’s a legal document</w:t>
      </w:r>
    </w:p>
  </w:comment>
  <w:comment w:id="71" w:author="Matthew Chersich" w:date="2024-02-23T14:45:00Z" w:initials="MC">
    <w:p>
      <w:r>
        <w:rPr>
          <w:rFonts w:ascii="Liberation Serif" w:hAnsi="Liberation Serif" w:eastAsia="DejaVu Sans" w:cs="DejaVu Sans"/>
          <w:sz w:val="24"/>
          <w:szCs w:val="24"/>
          <w:lang w:val="en-US" w:eastAsia="en-US" w:bidi="en-US"/>
        </w:rPr>
        <w:t>Q8 need to make this say all data</w:t>
      </w:r>
    </w:p>
  </w:comment>
  <w:comment w:id="72" w:author="Matthew Chersich" w:date="2024-02-23T14:19:00Z" w:initials="MC">
    <w:p>
      <w:r>
        <w:rPr>
          <w:rFonts w:ascii="Liberation Serif" w:hAnsi="Liberation Serif" w:eastAsia="DejaVu Sans" w:cs="DejaVu Sans"/>
          <w:sz w:val="24"/>
          <w:szCs w:val="24"/>
          <w:lang w:val="en-US" w:eastAsia="en-US" w:bidi="en-US"/>
        </w:rPr>
        <w:t>Does not cover the sending of all variables, this is a problem</w:t>
      </w:r>
    </w:p>
  </w:comment>
  <w:comment w:id="74" w:author="Lisa van Aardenne" w:date="2024-02-13T11:16:00Z" w:initials="LvA">
    <w:p>
      <w:r>
        <w:rPr>
          <w:rFonts w:eastAsia="DejaVu Sans" w:cs="DejaVu Sans" w:ascii="Calibri" w:hAnsi="Calibri"/>
          <w:sz w:val="20"/>
          <w:szCs w:val="24"/>
          <w:lang w:val="en-US" w:eastAsia="en-US" w:bidi="en-US"/>
        </w:rPr>
        <w:t>Is this enough of a description?</w:t>
      </w:r>
    </w:p>
  </w:comment>
  <w:comment w:id="73" w:author="Matthew Chersich" w:date="2024-02-23T14:21:00Z" w:initials="MC">
    <w:p>
      <w:r>
        <w:rPr>
          <w:rFonts w:ascii="Liberation Serif" w:hAnsi="Liberation Serif" w:eastAsia="DejaVu Sans" w:cs="DejaVu Sans"/>
          <w:sz w:val="24"/>
          <w:szCs w:val="24"/>
          <w:lang w:val="en-US" w:eastAsia="en-US" w:bidi="en-US"/>
        </w:rPr>
        <w:t>We need to make this much broader I think</w:t>
      </w:r>
    </w:p>
    <w:p>
      <w:r>
        <w:rPr>
          <w:rFonts w:ascii="Liberation Serif" w:hAnsi="Liberation Serif" w:eastAsia="DejaVu Sans" w:cs="DejaVu Sans"/>
          <w:sz w:val="24"/>
          <w:szCs w:val="24"/>
          <w:lang w:val="en-US" w:eastAsia="en-US" w:bidi="en-US"/>
        </w:rPr>
      </w:r>
    </w:p>
  </w:comment>
  <w:comment w:id="75" w:author="Matthew Chersich" w:date="2024-02-23T14:22:00Z" w:initials="MC">
    <w:p>
      <w:r>
        <w:rPr>
          <w:rFonts w:ascii="Liberation Serif" w:hAnsi="Liberation Serif" w:eastAsia="DejaVu Sans" w:cs="DejaVu Sans"/>
          <w:sz w:val="24"/>
          <w:szCs w:val="24"/>
          <w:lang w:val="en-US" w:eastAsia="en-US" w:bidi="en-US"/>
        </w:rPr>
        <w:t>This contradicts our definition of limited data set, need to align</w:t>
      </w:r>
    </w:p>
  </w:comment>
  <w:comment w:id="78" w:author="Lisa van Aardenne" w:date="2024-02-13T11:15:00Z" w:initials="LvA">
    <w:p>
      <w:r>
        <w:rPr>
          <w:rFonts w:eastAsia="DejaVu Sans" w:cs="DejaVu Sans" w:ascii="Calibri" w:hAnsi="Calibri"/>
          <w:sz w:val="20"/>
          <w:szCs w:val="24"/>
          <w:lang w:val="en-US" w:eastAsia="en-US" w:bidi="en-US"/>
        </w:rPr>
        <w:t xml:space="preserve">This is the purpose of the data transfer, it does not specify that it can be used for RP2 or any other analysis. </w:t>
      </w:r>
    </w:p>
  </w:comment>
  <w:comment w:id="77" w:author="Craig Parker" w:date="2024-02-15T09:59:00Z" w:initials="CP">
    <w:p>
      <w:r>
        <w:rPr>
          <w:rFonts w:ascii="Liberation Serif" w:hAnsi="Liberation Serif" w:eastAsia="DejaVu Sans" w:cs="DejaVu Sans"/>
          <w:sz w:val="24"/>
          <w:szCs w:val="24"/>
          <w:lang w:val="en-US" w:eastAsia="en-US" w:bidi="en-US"/>
        </w:rPr>
        <w:t>Perhaps this could be removed, covered in parts of the document</w:t>
      </w:r>
    </w:p>
  </w:comment>
  <w:comment w:id="76" w:author="Matthew Chersich" w:date="2024-02-23T14:23:00Z" w:initials="MC">
    <w:p>
      <w:r>
        <w:rPr>
          <w:rFonts w:ascii="Liberation Serif" w:hAnsi="Liberation Serif" w:eastAsia="DejaVu Sans" w:cs="DejaVu Sans"/>
          <w:sz w:val="24"/>
          <w:szCs w:val="24"/>
          <w:lang w:val="en-US" w:eastAsia="en-US" w:bidi="en-US"/>
        </w:rPr>
        <w:t>Agree, suggest delete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altName w:val="Calibri Light_Emb"/>
    <w:charset w:val="01"/>
    <w:family w:val="roman"/>
    <w:pitch w:val="variable"/>
  </w:font>
  <w:font w:name="Calibri Light">
    <w:altName w:val="Calibri Light_MSF"/>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85534469"/>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16</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16</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suff w:val="nothing"/>
      <w:lvlText w:val="ARTICLE %1"/>
      <w:lvlJc w:val="left"/>
      <w:pPr>
        <w:tabs>
          <w:tab w:val="num" w:pos="0"/>
        </w:tabs>
        <w:ind w:left="5760" w:hanging="0"/>
      </w:pPr>
      <w:rPr>
        <w:smallCaps w:val="false"/>
        <w:caps w:val="false"/>
        <w:dstrike w:val="false"/>
        <w:strike w:val="false"/>
        <w:vertAlign w:val="baseline"/>
        <w:position w:val="0"/>
        <w:sz w:val="24"/>
        <w:sz w:val="24"/>
        <w:spacing w:val="0"/>
        <w:i w:val="false"/>
        <w:u w:val="none"/>
        <w:b/>
        <w:kern w:val="0"/>
        <w:effect w:val="none"/>
        <w:szCs w:val="24"/>
        <w:iCs w:val="false"/>
        <w:bCs w:val="false"/>
        <w:w w:val="100"/>
        <w:vanish w:val="false"/>
        <w:rFonts w:cs="Symbol"/>
        <w:color w:val="auto"/>
      </w:rPr>
    </w:lvl>
    <w:lvl w:ilvl="1">
      <w:start w:val="1"/>
      <w:pStyle w:val="Heading2"/>
      <w:numFmt w:val="decimal"/>
      <w:lvlText w:val="Section %1.%2."/>
      <w:lvlJc w:val="left"/>
      <w:pPr>
        <w:tabs>
          <w:tab w:val="num" w:pos="1440"/>
        </w:tabs>
        <w:ind w:left="1440" w:firstLine="1440"/>
      </w:pPr>
      <w:rPr>
        <w:smallCaps w:val="false"/>
        <w:caps w:val="false"/>
        <w:dstrike w:val="false"/>
        <w:strike w:val="false"/>
        <w:vertAlign w:val="baseline"/>
        <w:position w:val="0"/>
        <w:sz w:val="22"/>
        <w:sz w:val="22"/>
        <w:spacing w:val="0"/>
        <w:i w:val="false"/>
        <w:u w:val="none"/>
        <w:b/>
        <w:kern w:val="0"/>
        <w:effect w:val="none"/>
        <w:szCs w:val="24"/>
        <w:iCs w:val="false"/>
        <w:bCs w:val="false"/>
        <w:w w:val="100"/>
        <w:vanish w:val="false"/>
        <w:rFonts w:cs="Times New Roman"/>
        <w:color w:val="auto"/>
      </w:rPr>
    </w:lvl>
    <w:lvl w:ilvl="2">
      <w:start w:val="1"/>
      <w:pStyle w:val="Heading3"/>
      <w:numFmt w:val="decimal"/>
      <w:lvlText w:val="(%3)"/>
      <w:lvlJc w:val="left"/>
      <w:pPr>
        <w:tabs>
          <w:tab w:val="num" w:pos="0"/>
        </w:tabs>
        <w:ind w:left="0" w:firstLine="1440"/>
      </w:pPr>
    </w:lvl>
    <w:lvl w:ilvl="3">
      <w:start w:val="1"/>
      <w:pStyle w:val="Heading4"/>
      <w:numFmt w:val="lowerLetter"/>
      <w:lvlText w:val="(%4)"/>
      <w:lvlJc w:val="left"/>
      <w:pPr>
        <w:tabs>
          <w:tab w:val="num" w:pos="0"/>
        </w:tabs>
        <w:ind w:left="2880" w:hanging="720"/>
      </w:pPr>
      <w:rPr>
        <w:smallCaps w:val="false"/>
        <w:caps w:val="false"/>
        <w:dstrike w:val="false"/>
        <w:strike w:val="false"/>
        <w:vertAlign w:val="baseline"/>
        <w:position w:val="0"/>
        <w:sz w:val="24"/>
        <w:sz w:val="24"/>
        <w:spacing w:val="0"/>
        <w:i w:val="false"/>
        <w:u w:val="none"/>
        <w:b w:val="false"/>
        <w:kern w:val="0"/>
        <w:effect w:val="none"/>
        <w:szCs w:val="24"/>
        <w:iCs w:val="false"/>
        <w:bCs w:val="false"/>
        <w:w w:val="100"/>
        <w:vanish w:val="false"/>
        <w:rFonts w:cs="Times New Roman"/>
        <w:color w:val="auto"/>
      </w:rPr>
    </w:lvl>
    <w:lvl w:ilvl="4">
      <w:start w:val="1"/>
      <w:pStyle w:val="Heading5"/>
      <w:numFmt w:val="upperLetter"/>
      <w:lvlText w:val="%5"/>
      <w:lvlJc w:val="left"/>
      <w:pPr>
        <w:tabs>
          <w:tab w:val="num" w:pos="0"/>
        </w:tabs>
        <w:ind w:left="3600" w:hanging="720"/>
      </w:pPr>
      <w:rPr>
        <w:smallCaps w:val="false"/>
        <w:caps w:val="false"/>
        <w:dstrike w:val="false"/>
        <w:strike w:val="false"/>
        <w:vertAlign w:val="baseline"/>
        <w:position w:val="0"/>
        <w:sz w:val="24"/>
        <w:sz w:val="24"/>
        <w:spacing w:val="0"/>
        <w:i w:val="false"/>
        <w:u w:val="none"/>
        <w:b w:val="false"/>
        <w:kern w:val="0"/>
        <w:effect w:val="none"/>
        <w:szCs w:val="24"/>
        <w:iCs w:val="false"/>
        <w:bCs w:val="false"/>
        <w:w w:val="100"/>
        <w:vanish w:val="false"/>
        <w:rFonts w:cs="Times New Roman"/>
        <w:color w:val="auto"/>
      </w:rPr>
    </w:lvl>
    <w:lvl w:ilvl="5">
      <w:start w:val="1"/>
      <w:pStyle w:val="Heading6"/>
      <w:numFmt w:val="lowerLetter"/>
      <w:lvlText w:val="(%6)"/>
      <w:lvlJc w:val="left"/>
      <w:pPr>
        <w:tabs>
          <w:tab w:val="num" w:pos="3960"/>
        </w:tabs>
        <w:ind w:left="3600" w:hanging="0"/>
      </w:pPr>
      <w:rPr>
        <w:smallCaps w:val="false"/>
        <w:caps w:val="false"/>
        <w:dstrike w:val="false"/>
        <w:strike w:val="false"/>
        <w:vertAlign w:val="baseline"/>
        <w:position w:val="0"/>
        <w:sz w:val="24"/>
        <w:sz w:val="24"/>
        <w:spacing w:val="0"/>
        <w:i w:val="false"/>
        <w:u w:val="none"/>
        <w:b w:val="false"/>
        <w:kern w:val="0"/>
        <w:effect w:val="none"/>
        <w:szCs w:val="24"/>
        <w:w w:val="100"/>
        <w:vanish w:val="false"/>
        <w:rFonts w:cs="Times New Roman"/>
        <w:color w:val="auto"/>
      </w:rPr>
    </w:lvl>
    <w:lvl w:ilvl="6">
      <w:start w:val="1"/>
      <w:pStyle w:val="Heading7"/>
      <w:numFmt w:val="lowerRoman"/>
      <w:lvlText w:val="(%7)"/>
      <w:lvlJc w:val="left"/>
      <w:pPr>
        <w:tabs>
          <w:tab w:val="num" w:pos="4680"/>
        </w:tabs>
        <w:ind w:left="4320" w:hanging="0"/>
      </w:pPr>
      <w:rPr>
        <w:smallCaps w:val="false"/>
        <w:caps w:val="false"/>
        <w:dstrike w:val="false"/>
        <w:strike w:val="false"/>
        <w:vertAlign w:val="baseline"/>
        <w:position w:val="0"/>
        <w:sz w:val="24"/>
        <w:sz w:val="24"/>
        <w:spacing w:val="0"/>
        <w:i w:val="false"/>
        <w:u w:val="none"/>
        <w:b w:val="false"/>
        <w:kern w:val="0"/>
        <w:effect w:val="none"/>
        <w:szCs w:val="24"/>
        <w:w w:val="100"/>
        <w:vanish w:val="false"/>
        <w:rFonts w:cs="Times New Roman"/>
        <w:color w:val="auto"/>
      </w:rPr>
    </w:lvl>
    <w:lvl w:ilvl="7">
      <w:start w:val="1"/>
      <w:pStyle w:val="Heading8"/>
      <w:numFmt w:val="lowerLetter"/>
      <w:lvlText w:val="(%8)"/>
      <w:lvlJc w:val="left"/>
      <w:pPr>
        <w:tabs>
          <w:tab w:val="num" w:pos="5400"/>
        </w:tabs>
        <w:ind w:left="5040" w:hanging="0"/>
      </w:pPr>
      <w:rPr>
        <w:smallCaps w:val="false"/>
        <w:caps w:val="false"/>
        <w:dstrike w:val="false"/>
        <w:strike w:val="false"/>
        <w:vertAlign w:val="baseline"/>
        <w:position w:val="0"/>
        <w:sz w:val="20"/>
        <w:sz w:val="20"/>
        <w:spacing w:val="0"/>
        <w:i w:val="false"/>
        <w:u w:val="none"/>
        <w:b w:val="false"/>
        <w:kern w:val="0"/>
        <w:effect w:val="none"/>
        <w:w w:val="100"/>
        <w:vanish w:val="false"/>
        <w:rFonts w:cs="Times New Roman"/>
        <w:color w:val="auto"/>
      </w:rPr>
    </w:lvl>
    <w:lvl w:ilvl="8">
      <w:start w:val="1"/>
      <w:pStyle w:val="Heading9"/>
      <w:numFmt w:val="lowerRoman"/>
      <w:lvlText w:val="(%9)"/>
      <w:lvlJc w:val="left"/>
      <w:pPr>
        <w:tabs>
          <w:tab w:val="num" w:pos="6120"/>
        </w:tabs>
        <w:ind w:left="5760" w:hanging="0"/>
      </w:pPr>
      <w:rPr>
        <w:smallCaps w:val="false"/>
        <w:caps w:val="false"/>
        <w:dstrike w:val="false"/>
        <w:strike w:val="false"/>
        <w:vertAlign w:val="baseline"/>
        <w:position w:val="0"/>
        <w:sz w:val="20"/>
        <w:sz w:val="20"/>
        <w:spacing w:val="0"/>
        <w:i w:val="false"/>
        <w:u w:val="none"/>
        <w:b w:val="false"/>
        <w:kern w:val="0"/>
        <w:effect w:val="none"/>
        <w:w w:val="100"/>
        <w:vanish w:val="false"/>
        <w:rFonts w:cs="Times New Roman"/>
        <w:color w:val="auto"/>
      </w:rPr>
    </w:lvl>
  </w:abstractNum>
  <w:abstractNum w:abstractNumId="2">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b/>
        <w:rFonts w:cs="Times New Roman"/>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5">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6">
    <w:lvl w:ilvl="0">
      <w:start w:val="4"/>
      <w:numFmt w:val="decimal"/>
      <w:lvlText w:val="%1."/>
      <w:lvlJc w:val="left"/>
      <w:pPr>
        <w:tabs>
          <w:tab w:val="num" w:pos="0"/>
        </w:tabs>
        <w:ind w:left="2520" w:hanging="360"/>
      </w:pPr>
      <w:rPr>
        <w:u w:val="none"/>
        <w:b/>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7">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3"/>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paragraph" w:styleId="Heading1">
    <w:name w:val="Heading 1"/>
    <w:basedOn w:val="Normal"/>
    <w:link w:val="Heading1Char"/>
    <w:qFormat/>
    <w:rsid w:val="00ed10fe"/>
    <w:pPr>
      <w:keepNext w:val="true"/>
      <w:numPr>
        <w:ilvl w:val="0"/>
        <w:numId w:val="1"/>
      </w:numPr>
      <w:spacing w:lineRule="auto" w:line="240" w:before="120" w:after="240"/>
      <w:jc w:val="center"/>
      <w:outlineLvl w:val="0"/>
    </w:pPr>
    <w:rPr>
      <w:rFonts w:ascii="Times New Roman" w:hAnsi="Times New Roman" w:eastAsia="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lineRule="auto" w:line="240" w:before="0" w:after="240"/>
      <w:jc w:val="both"/>
      <w:outlineLvl w:val="1"/>
    </w:pPr>
    <w:rPr>
      <w:rFonts w:ascii="Times New Roman" w:hAnsi="Times New Roman" w:eastAsia="Times New Roman" w:cs="Times New Roman"/>
      <w:sz w:val="24"/>
      <w:szCs w:val="20"/>
      <w:lang w:val="en-US"/>
    </w:rPr>
  </w:style>
  <w:style w:type="paragraph" w:styleId="Heading3">
    <w:name w:val="Heading 3"/>
    <w:basedOn w:val="Normal"/>
    <w:link w:val="Heading3Char"/>
    <w:qFormat/>
    <w:rsid w:val="00ed10fe"/>
    <w:pPr>
      <w:numPr>
        <w:ilvl w:val="2"/>
        <w:numId w:val="1"/>
      </w:numPr>
      <w:spacing w:lineRule="auto" w:line="240" w:before="0" w:after="240"/>
      <w:jc w:val="both"/>
      <w:outlineLvl w:val="2"/>
    </w:pPr>
    <w:rPr>
      <w:rFonts w:ascii="Times New Roman" w:hAnsi="Times New Roman" w:eastAsia="Times New Roman" w:cs="Times New Roman"/>
      <w:sz w:val="24"/>
      <w:szCs w:val="20"/>
      <w:lang w:val="en-US"/>
    </w:rPr>
  </w:style>
  <w:style w:type="paragraph" w:styleId="Heading4">
    <w:name w:val="Heading 4"/>
    <w:basedOn w:val="Normal"/>
    <w:link w:val="Heading4Char"/>
    <w:qFormat/>
    <w:rsid w:val="00ed10fe"/>
    <w:pPr>
      <w:numPr>
        <w:ilvl w:val="3"/>
        <w:numId w:val="1"/>
      </w:numPr>
      <w:spacing w:lineRule="auto" w:line="240" w:before="0" w:after="240"/>
      <w:jc w:val="both"/>
      <w:outlineLvl w:val="3"/>
    </w:pPr>
    <w:rPr>
      <w:rFonts w:ascii="Times New Roman" w:hAnsi="Times New Roman" w:eastAsia="Times New Roman" w:cs="Times New Roman"/>
      <w:sz w:val="24"/>
      <w:szCs w:val="20"/>
      <w:lang w:val="en-US"/>
    </w:rPr>
  </w:style>
  <w:style w:type="paragraph" w:styleId="Heading5">
    <w:name w:val="Heading 5"/>
    <w:basedOn w:val="Normal"/>
    <w:link w:val="Heading5Char"/>
    <w:qFormat/>
    <w:rsid w:val="00ed10fe"/>
    <w:pPr>
      <w:numPr>
        <w:ilvl w:val="4"/>
        <w:numId w:val="1"/>
      </w:numPr>
      <w:spacing w:lineRule="auto" w:line="240" w:before="0" w:after="240"/>
      <w:jc w:val="both"/>
      <w:outlineLvl w:val="4"/>
    </w:pPr>
    <w:rPr>
      <w:rFonts w:ascii="Times New Roman" w:hAnsi="Times New Roman" w:eastAsia="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lineRule="auto" w:line="240" w:before="240" w:after="60"/>
      <w:outlineLvl w:val="5"/>
    </w:pPr>
    <w:rPr>
      <w:rFonts w:ascii="Times New Roman" w:hAnsi="Times New Roman" w:eastAsia="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lineRule="auto" w:line="240" w:before="240" w:after="60"/>
      <w:outlineLvl w:val="6"/>
    </w:pPr>
    <w:rPr>
      <w:rFonts w:ascii="Times New Roman" w:hAnsi="Times New Roman" w:eastAsia="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lineRule="auto" w:line="240" w:before="240" w:after="60"/>
      <w:outlineLvl w:val="7"/>
    </w:pPr>
    <w:rPr>
      <w:rFonts w:ascii="Times New Roman" w:hAnsi="Times New Roman" w:eastAsia="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lineRule="auto" w:line="240" w:before="240" w:after="60"/>
      <w:outlineLvl w:val="8"/>
    </w:pPr>
    <w:rPr>
      <w:rFonts w:ascii="Times New Roman" w:hAnsi="Times New Roman" w:eastAsia="Times New Roman" w:cs="Times New Roman"/>
      <w:b/>
      <w:i/>
      <w:sz w:val="24"/>
      <w:szCs w:val="20"/>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d10fe"/>
    <w:rPr>
      <w:rFonts w:ascii="Times New Roman" w:hAnsi="Times New Roman" w:eastAsia="Times New Roman" w:cs="Times New Roman"/>
      <w:b/>
      <w:kern w:val="2"/>
      <w:sz w:val="24"/>
      <w:szCs w:val="20"/>
      <w:lang w:val="en-US"/>
    </w:rPr>
  </w:style>
  <w:style w:type="character" w:styleId="Heading2Char" w:customStyle="1">
    <w:name w:val="Heading 2 Char"/>
    <w:basedOn w:val="DefaultParagraphFont"/>
    <w:link w:val="Heading2"/>
    <w:qFormat/>
    <w:rsid w:val="00ed10fe"/>
    <w:rPr>
      <w:rFonts w:ascii="Times New Roman" w:hAnsi="Times New Roman" w:eastAsia="Times New Roman" w:cs="Times New Roman"/>
      <w:sz w:val="24"/>
      <w:szCs w:val="20"/>
      <w:lang w:val="en-US"/>
    </w:rPr>
  </w:style>
  <w:style w:type="character" w:styleId="Heading3Char" w:customStyle="1">
    <w:name w:val="Heading 3 Char"/>
    <w:basedOn w:val="DefaultParagraphFont"/>
    <w:link w:val="Heading3"/>
    <w:qFormat/>
    <w:rsid w:val="00ed10fe"/>
    <w:rPr>
      <w:rFonts w:ascii="Times New Roman" w:hAnsi="Times New Roman" w:eastAsia="Times New Roman" w:cs="Times New Roman"/>
      <w:sz w:val="24"/>
      <w:szCs w:val="20"/>
      <w:lang w:val="en-US"/>
    </w:rPr>
  </w:style>
  <w:style w:type="character" w:styleId="Heading4Char" w:customStyle="1">
    <w:name w:val="Heading 4 Char"/>
    <w:basedOn w:val="DefaultParagraphFont"/>
    <w:link w:val="Heading4"/>
    <w:qFormat/>
    <w:rsid w:val="00ed10fe"/>
    <w:rPr>
      <w:rFonts w:ascii="Times New Roman" w:hAnsi="Times New Roman" w:eastAsia="Times New Roman" w:cs="Times New Roman"/>
      <w:sz w:val="24"/>
      <w:szCs w:val="20"/>
      <w:lang w:val="en-US"/>
    </w:rPr>
  </w:style>
  <w:style w:type="character" w:styleId="Heading5Char" w:customStyle="1">
    <w:name w:val="Heading 5 Char"/>
    <w:basedOn w:val="DefaultParagraphFont"/>
    <w:link w:val="Heading5"/>
    <w:qFormat/>
    <w:rsid w:val="00ed10fe"/>
    <w:rPr>
      <w:rFonts w:ascii="Times New Roman" w:hAnsi="Times New Roman" w:eastAsia="Times New Roman" w:cs="Times New Roman"/>
      <w:sz w:val="24"/>
      <w:szCs w:val="20"/>
      <w:lang w:val="en-US"/>
    </w:rPr>
  </w:style>
  <w:style w:type="character" w:styleId="Heading6Char" w:customStyle="1">
    <w:name w:val="Heading 6 Char"/>
    <w:basedOn w:val="DefaultParagraphFont"/>
    <w:link w:val="Heading6"/>
    <w:qFormat/>
    <w:rsid w:val="00ed10fe"/>
    <w:rPr>
      <w:rFonts w:ascii="Times New Roman" w:hAnsi="Times New Roman" w:eastAsia="Times New Roman" w:cs="Times New Roman"/>
      <w:i/>
      <w:sz w:val="24"/>
      <w:szCs w:val="20"/>
      <w:lang w:val="en-US"/>
    </w:rPr>
  </w:style>
  <w:style w:type="character" w:styleId="Heading7Char" w:customStyle="1">
    <w:name w:val="Heading 7 Char"/>
    <w:basedOn w:val="DefaultParagraphFont"/>
    <w:link w:val="Heading7"/>
    <w:qFormat/>
    <w:rsid w:val="00ed10fe"/>
    <w:rPr>
      <w:rFonts w:ascii="Times New Roman" w:hAnsi="Times New Roman" w:eastAsia="Times New Roman" w:cs="Times New Roman"/>
      <w:sz w:val="24"/>
      <w:szCs w:val="20"/>
      <w:lang w:val="en-US"/>
    </w:rPr>
  </w:style>
  <w:style w:type="character" w:styleId="Heading8Char" w:customStyle="1">
    <w:name w:val="Heading 8 Char"/>
    <w:basedOn w:val="DefaultParagraphFont"/>
    <w:link w:val="Heading8"/>
    <w:qFormat/>
    <w:rsid w:val="00ed10fe"/>
    <w:rPr>
      <w:rFonts w:ascii="Times New Roman" w:hAnsi="Times New Roman" w:eastAsia="Times New Roman" w:cs="Times New Roman"/>
      <w:i/>
      <w:sz w:val="24"/>
      <w:szCs w:val="20"/>
      <w:lang w:val="en-US"/>
    </w:rPr>
  </w:style>
  <w:style w:type="character" w:styleId="Heading9Char" w:customStyle="1">
    <w:name w:val="Heading 9 Char"/>
    <w:basedOn w:val="DefaultParagraphFont"/>
    <w:link w:val="Heading9"/>
    <w:qFormat/>
    <w:rsid w:val="00ed10fe"/>
    <w:rPr>
      <w:rFonts w:ascii="Times New Roman" w:hAnsi="Times New Roman" w:eastAsia="Times New Roman" w:cs="Times New Roman"/>
      <w:b/>
      <w:i/>
      <w:sz w:val="24"/>
      <w:szCs w:val="20"/>
      <w:lang w:val="en-US"/>
    </w:rPr>
  </w:style>
  <w:style w:type="character" w:styleId="HeaderChar" w:customStyle="1">
    <w:name w:val="Header Char"/>
    <w:basedOn w:val="DefaultParagraphFont"/>
    <w:link w:val="Header"/>
    <w:uiPriority w:val="99"/>
    <w:qFormat/>
    <w:rsid w:val="0004221c"/>
    <w:rPr/>
  </w:style>
  <w:style w:type="character" w:styleId="FooterChar" w:customStyle="1">
    <w:name w:val="Footer Char"/>
    <w:basedOn w:val="DefaultParagraphFont"/>
    <w:link w:val="Footer"/>
    <w:uiPriority w:val="99"/>
    <w:qFormat/>
    <w:rsid w:val="0004221c"/>
    <w:rPr/>
  </w:style>
  <w:style w:type="character" w:styleId="OTLlevel2Char" w:customStyle="1">
    <w:name w:val="OTL-level2 Char"/>
    <w:uiPriority w:val="3"/>
    <w:qFormat/>
    <w:rsid w:val="00a7715e"/>
    <w:rPr>
      <w:rFonts w:ascii="Times New Roman" w:hAnsi="Times New Roman" w:eastAsia="Calibri"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5d5f50"/>
    <w:rPr>
      <w:rFonts w:ascii="Segoe UI" w:hAnsi="Segoe UI" w:cs="Segoe UI"/>
      <w:sz w:val="18"/>
      <w:szCs w:val="18"/>
    </w:rPr>
  </w:style>
  <w:style w:type="character" w:styleId="Annotationreference">
    <w:name w:val="annotation reference"/>
    <w:basedOn w:val="DefaultParagraphFont"/>
    <w:uiPriority w:val="99"/>
    <w:semiHidden/>
    <w:unhideWhenUsed/>
    <w:qFormat/>
    <w:rsid w:val="00ce5543"/>
    <w:rPr>
      <w:sz w:val="16"/>
      <w:szCs w:val="16"/>
    </w:rPr>
  </w:style>
  <w:style w:type="character" w:styleId="CommentTextChar" w:customStyle="1">
    <w:name w:val="Comment Text Char"/>
    <w:basedOn w:val="DefaultParagraphFont"/>
    <w:link w:val="CommentText"/>
    <w:uiPriority w:val="99"/>
    <w:qFormat/>
    <w:rsid w:val="00ce5543"/>
    <w:rPr>
      <w:sz w:val="20"/>
      <w:szCs w:val="20"/>
    </w:rPr>
  </w:style>
  <w:style w:type="character" w:styleId="CommentSubjectChar" w:customStyle="1">
    <w:name w:val="Comment Subject Char"/>
    <w:basedOn w:val="CommentTextChar"/>
    <w:link w:val="CommentSubject"/>
    <w:uiPriority w:val="99"/>
    <w:semiHidden/>
    <w:qFormat/>
    <w:rsid w:val="00ce5543"/>
    <w:rPr>
      <w:b/>
      <w:bCs/>
      <w:sz w:val="20"/>
      <w:szCs w:val="20"/>
    </w:rPr>
  </w:style>
  <w:style w:type="character" w:styleId="Internet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fill="E1DFDD" w:val="clear"/>
    </w:rPr>
  </w:style>
  <w:style w:type="character" w:styleId="BodyTextChar" w:customStyle="1">
    <w:name w:val="Body Text Char"/>
    <w:basedOn w:val="DefaultParagraphFont"/>
    <w:link w:val="BodyText"/>
    <w:qFormat/>
    <w:rsid w:val="00b1583b"/>
    <w:rPr>
      <w:rFonts w:ascii="Arial" w:hAnsi="Arial" w:eastAsia="Times New Roman" w:cs="Arial"/>
      <w:szCs w:val="24"/>
    </w:rPr>
  </w:style>
  <w:style w:type="character" w:styleId="NumberingSymbols" w:customStyle="1">
    <w:name w:val="Numbering Symbols"/>
    <w:qFormat/>
    <w:rPr/>
  </w:style>
  <w:style w:type="character" w:styleId="Normaltextrun" w:customStyle="1">
    <w:name w:val="normaltextrun"/>
    <w:basedOn w:val="DefaultParagraphFont"/>
    <w:qFormat/>
    <w:rPr/>
  </w:style>
  <w:style w:type="character" w:styleId="Eop" w:customStyle="1">
    <w:name w:val="eop"/>
    <w:basedOn w:val="DefaultParagraphFont"/>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b1583b"/>
    <w:pPr>
      <w:spacing w:lineRule="exact" w:line="240" w:before="0" w:after="0"/>
      <w:jc w:val="both"/>
    </w:pPr>
    <w:rPr>
      <w:rFonts w:ascii="Arial" w:hAnsi="Arial" w:eastAsia="Times New Roman" w:cs="Arial"/>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140e07"/>
    <w:pPr>
      <w:spacing w:before="0" w:after="160"/>
      <w:ind w:left="720" w:hanging="0"/>
      <w:contextualSpacing/>
    </w:pPr>
    <w:rPr/>
  </w:style>
  <w:style w:type="paragraph" w:styleId="GW33" w:customStyle="1">
    <w:name w:val="GW3.3"/>
    <w:basedOn w:val="Normal"/>
    <w:uiPriority w:val="99"/>
    <w:qFormat/>
    <w:rsid w:val="00752923"/>
    <w:pPr>
      <w:tabs>
        <w:tab w:val="clear" w:pos="720"/>
        <w:tab w:val="left" w:pos="144" w:leader="none"/>
        <w:tab w:val="left" w:pos="1008" w:leader="none"/>
        <w:tab w:val="left" w:pos="2160" w:leader="none"/>
        <w:tab w:val="left" w:pos="3168" w:leader="none"/>
        <w:tab w:val="center" w:pos="4752" w:leader="none"/>
        <w:tab w:val="left" w:pos="5760" w:leader="none"/>
      </w:tabs>
      <w:snapToGrid w:val="false"/>
      <w:spacing w:lineRule="auto" w:line="360" w:before="0" w:after="0"/>
      <w:ind w:right="425" w:hanging="0"/>
      <w:jc w:val="both"/>
    </w:pPr>
    <w:rPr>
      <w:rFonts w:ascii="Arial" w:hAnsi="Arial" w:eastAsia="Times New Roman" w:cs="Times New Roman"/>
      <w:szCs w:val="20"/>
      <w:lang w:val="en-US"/>
    </w:rPr>
  </w:style>
  <w:style w:type="paragraph" w:styleId="GW34" w:customStyle="1">
    <w:name w:val="GW3.4"/>
    <w:basedOn w:val="Normal"/>
    <w:uiPriority w:val="99"/>
    <w:qFormat/>
    <w:rsid w:val="00752923"/>
    <w:pPr>
      <w:tabs>
        <w:tab w:val="clear" w:pos="720"/>
        <w:tab w:val="left" w:pos="1008" w:leader="none"/>
        <w:tab w:val="left" w:pos="2160" w:leader="none"/>
        <w:tab w:val="left" w:pos="3168" w:leader="none"/>
        <w:tab w:val="left" w:pos="5760" w:leader="none"/>
      </w:tabs>
      <w:snapToGrid w:val="false"/>
      <w:spacing w:lineRule="auto" w:line="360" w:before="0" w:after="0"/>
      <w:ind w:right="425" w:hanging="0"/>
      <w:jc w:val="both"/>
    </w:pPr>
    <w:rPr>
      <w:rFonts w:ascii="Arial" w:hAnsi="Arial" w:eastAsia="Times New Roman" w:cs="Times New Roman"/>
      <w:szCs w:val="20"/>
      <w:lang w:val="en-US"/>
    </w:rPr>
  </w:style>
  <w:style w:type="paragraph" w:styleId="GW36" w:customStyle="1">
    <w:name w:val="GW3.6"/>
    <w:basedOn w:val="Normal"/>
    <w:uiPriority w:val="99"/>
    <w:qFormat/>
    <w:rsid w:val="00752923"/>
    <w:pPr>
      <w:tabs>
        <w:tab w:val="clear" w:pos="720"/>
        <w:tab w:val="left" w:pos="2160" w:leader="none"/>
        <w:tab w:val="left" w:pos="3168" w:leader="none"/>
        <w:tab w:val="left" w:pos="5760" w:leader="none"/>
      </w:tabs>
      <w:snapToGrid w:val="false"/>
      <w:spacing w:lineRule="auto" w:line="360" w:before="0" w:after="0"/>
      <w:ind w:right="425" w:hanging="0"/>
      <w:jc w:val="both"/>
    </w:pPr>
    <w:rPr>
      <w:rFonts w:ascii="Arial" w:hAnsi="Arial" w:eastAsia="Times New Roman" w:cs="Times New Roman"/>
      <w:szCs w:val="20"/>
      <w:lang w:val="en-U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4221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4221c"/>
    <w:pPr>
      <w:tabs>
        <w:tab w:val="clear" w:pos="720"/>
        <w:tab w:val="center" w:pos="4513" w:leader="none"/>
        <w:tab w:val="right" w:pos="9026" w:leader="none"/>
      </w:tabs>
      <w:spacing w:lineRule="auto" w:line="240" w:before="0" w:after="0"/>
    </w:pPr>
    <w:rPr/>
  </w:style>
  <w:style w:type="paragraph" w:styleId="OTLlevel1" w:customStyle="1">
    <w:name w:val="OTL-level1"/>
    <w:basedOn w:val="Normal"/>
    <w:next w:val="OTLlevel2"/>
    <w:uiPriority w:val="2"/>
    <w:qFormat/>
    <w:rsid w:val="00a7715e"/>
    <w:pPr>
      <w:keepNext w:val="true"/>
      <w:spacing w:lineRule="auto" w:line="240" w:before="400" w:after="240"/>
    </w:pPr>
    <w:rPr>
      <w:rFonts w:ascii="Times New Roman" w:hAnsi="Times New Roman" w:eastAsia="Calibri" w:cs="Times New Roman"/>
      <w:b/>
      <w:sz w:val="24"/>
      <w:szCs w:val="20"/>
      <w:lang w:val="x-none" w:eastAsia="x-none"/>
    </w:rPr>
  </w:style>
  <w:style w:type="paragraph" w:styleId="OTLlevel2" w:customStyle="1">
    <w:name w:val="OTL-level2"/>
    <w:basedOn w:val="Normal"/>
    <w:uiPriority w:val="3"/>
    <w:qFormat/>
    <w:rsid w:val="00a7715e"/>
    <w:pPr>
      <w:spacing w:lineRule="auto" w:line="240" w:before="0" w:after="240"/>
    </w:pPr>
    <w:rPr>
      <w:rFonts w:ascii="Times New Roman" w:hAnsi="Times New Roman" w:eastAsia="Calibri" w:cs="Times New Roman"/>
      <w:sz w:val="24"/>
      <w:szCs w:val="20"/>
      <w:lang w:val="x-none" w:eastAsia="x-none"/>
    </w:rPr>
  </w:style>
  <w:style w:type="paragraph" w:styleId="OTLlevel3" w:customStyle="1">
    <w:name w:val="OTL-level3"/>
    <w:basedOn w:val="Normal"/>
    <w:uiPriority w:val="4"/>
    <w:qFormat/>
    <w:rsid w:val="00a7715e"/>
    <w:pPr>
      <w:spacing w:lineRule="auto" w:line="240" w:before="0" w:after="240"/>
    </w:pPr>
    <w:rPr>
      <w:rFonts w:ascii="Times New Roman" w:hAnsi="Times New Roman" w:eastAsia="Calibri" w:cs="Times New Roman"/>
      <w:sz w:val="24"/>
      <w:szCs w:val="20"/>
      <w:lang w:val="x-none" w:eastAsia="x-none"/>
    </w:rPr>
  </w:style>
  <w:style w:type="paragraph" w:styleId="OTLlevel4" w:customStyle="1">
    <w:name w:val="OTL-level4"/>
    <w:basedOn w:val="Normal"/>
    <w:uiPriority w:val="5"/>
    <w:qFormat/>
    <w:rsid w:val="00a7715e"/>
    <w:pPr>
      <w:spacing w:lineRule="auto" w:line="240" w:before="0" w:after="240"/>
    </w:pPr>
    <w:rPr>
      <w:rFonts w:ascii="Times New Roman" w:hAnsi="Times New Roman" w:eastAsia="Calibri" w:cs="Times New Roman"/>
      <w:sz w:val="24"/>
      <w:szCs w:val="20"/>
      <w:lang w:val="x-none" w:eastAsia="x-none"/>
    </w:rPr>
  </w:style>
  <w:style w:type="paragraph" w:styleId="BDBodyTextIndentSgl" w:customStyle="1">
    <w:name w:val="B&amp;D Body Text Indent Sgl"/>
    <w:basedOn w:val="Normal"/>
    <w:qFormat/>
    <w:rsid w:val="00164f39"/>
    <w:pPr>
      <w:spacing w:lineRule="auto" w:line="240" w:before="0" w:after="240"/>
      <w:ind w:firstLine="1440"/>
      <w:jc w:val="both"/>
    </w:pPr>
    <w:rPr>
      <w:rFonts w:ascii="Times New Roman" w:hAnsi="Times New Roman" w:eastAsia="Times New Roman" w:cs="Times New Roman"/>
      <w:sz w:val="24"/>
      <w:szCs w:val="20"/>
      <w:lang w:val="en-US"/>
    </w:rPr>
  </w:style>
  <w:style w:type="paragraph" w:styleId="ListBullet3">
    <w:name w:val="List Bullet 3"/>
    <w:basedOn w:val="Normal"/>
    <w:qFormat/>
    <w:rsid w:val="00164f39"/>
    <w:pPr>
      <w:spacing w:lineRule="auto" w:line="240" w:before="0" w:after="0"/>
    </w:pPr>
    <w:rPr>
      <w:rFonts w:ascii="Times New Roman" w:hAnsi="Times New Roman" w:eastAsia="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unhideWhenUsed/>
    <w:qFormat/>
    <w:rsid w:val="00ce554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e5543"/>
    <w:pPr/>
    <w:rPr>
      <w:b/>
      <w:bCs/>
    </w:rPr>
  </w:style>
  <w:style w:type="paragraph" w:styleId="Revision">
    <w:name w:val="Revision"/>
    <w:uiPriority w:val="99"/>
    <w:semiHidden/>
    <w:qFormat/>
    <w:rsid w:val="00903cdf"/>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paragraph" w:styleId="Paragraph" w:customStyle="1">
    <w:name w:val="paragraph"/>
    <w:basedOn w:val="Normal"/>
    <w:qFormat/>
    <w:pPr>
      <w:spacing w:lineRule="auto" w:line="240" w:beforeAutospacing="1" w:afterAutospacing="1"/>
    </w:pPr>
    <w:rPr>
      <w:rFonts w:ascii="Times New Roman" w:hAnsi="Times New Roman" w:eastAsia="Times New Roman" w:cs="Times New Roman"/>
      <w:sz w:val="24"/>
      <w:szCs w:val="24"/>
      <w:lang w:val="en-GB" w:eastAsia="en-GB"/>
    </w:rPr>
  </w:style>
  <w:style w:type="paragraph" w:styleId="Footnote">
    <w:name w:val="Footnote Text"/>
    <w:basedOn w:val="Normal"/>
    <w:pPr>
      <w:suppressLineNumbers/>
      <w:ind w:left="339" w:hanging="339"/>
    </w:pPr>
    <w:rPr>
      <w:sz w:val="20"/>
      <w:szCs w:val="20"/>
    </w:rPr>
  </w:style>
  <w:style w:type="paragraph" w:styleId="Heading10" w:customStyle="1">
    <w:name w:val="Heading 10"/>
    <w:basedOn w:val="Heading"/>
    <w:next w:val="TextBody"/>
    <w:qFormat/>
    <w:pPr>
      <w:tabs>
        <w:tab w:val="clear" w:pos="720"/>
        <w:tab w:val="left" w:pos="6120" w:leader="none"/>
      </w:tabs>
      <w:spacing w:before="60" w:after="60"/>
      <w:ind w:left="5760" w:hanging="0"/>
      <w:outlineLvl w:val="8"/>
    </w:pPr>
    <w:rPr>
      <w:b/>
      <w:bCs/>
      <w:sz w:val="21"/>
      <w:szCs w:val="21"/>
    </w:rPr>
  </w:style>
  <w:style w:type="numbering" w:styleId="NoList" w:default="1">
    <w:name w:val="No List"/>
    <w:uiPriority w:val="99"/>
    <w:semiHidden/>
    <w:unhideWhenUsed/>
    <w:qFormat/>
  </w:style>
  <w:style w:type="numbering" w:styleId="Headings" w:customStyle="1">
    <w:name w:val="Headings"/>
    <w:uiPriority w:val="99"/>
    <w:qFormat/>
    <w:rsid w:val="00a7715e"/>
  </w:style>
  <w:style w:type="numbering" w:styleId="Headings1" w:customStyle="1">
    <w:name w:val="Headings1"/>
    <w:uiPriority w:val="99"/>
    <w:qFormat/>
    <w:rsid w:val="00240f51"/>
  </w:style>
  <w:style w:type="numbering" w:styleId="Headings2" w:customStyle="1">
    <w:name w:val="Headings2"/>
    <w:uiPriority w:val="99"/>
    <w:qFormat/>
    <w:rsid w:val="00164f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chersich@wrhi.ac.za" TargetMode="External"/><Relationship Id="rId3" Type="http://schemas.openxmlformats.org/officeDocument/2006/relationships/hyperlink" Target="mailto:piet.barnard@uct.ac.za" TargetMode="Externa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7A07E57C-0F96-446E-87F6-DD7DE5F46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3.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4.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16</Pages>
  <Words>4529</Words>
  <Characters>25217</Characters>
  <CharactersWithSpaces>29658</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2024-02-23T14:54:00Z</dcterms:created>
  <dc:creator>Adel Venter</dc:creator>
  <dc:description/>
  <dc:language>en-ZA</dc:language>
  <cp:lastModifiedBy>Matthew Chersich</cp:lastModifiedBy>
  <cp:lastPrinted>2024-02-23T12:19:00Z</cp:lastPrinted>
  <dcterms:modified xsi:type="dcterms:W3CDTF">2024-02-23T14:54:00Z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0x0101006CDDA926EB07344AB32891125AAEC5BC</vt:lpwstr>
  </property>
  <property fmtid="{D5CDD505-2E9C-101B-9397-08002B2CF9AE}" pid="4" name="DocSecurity">
    <vt:i4>0</vt:i4>
  </property>
  <property fmtid="{D5CDD505-2E9C-101B-9397-08002B2CF9AE}" pid="5" name="GrammarlyDocumentId">
    <vt:lpwstr>f5280c449e2451a2db3f147732edc540e25b9ec9c3f12d4f8fe81ca9aa98f4fd</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